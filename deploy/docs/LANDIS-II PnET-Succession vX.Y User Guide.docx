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CE89A" w14:textId="00B10F40"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sidR="000F375C">
        <w:rPr>
          <w:rStyle w:val="titleline1Char"/>
        </w:rPr>
        <w:t>2</w:t>
      </w:r>
      <w:r w:rsidR="00EA3C01">
        <w:rPr>
          <w:rStyle w:val="titleline1Char"/>
        </w:rPr>
        <w:t>.</w:t>
      </w:r>
      <w:r>
        <w:rPr>
          <w:rStyle w:val="titleline1Char"/>
        </w:rPr>
        <w:t>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4BDBB549" w14:textId="77777777" w:rsidR="00D9785E" w:rsidRDefault="00D9785E" w:rsidP="00D9785E">
      <w:pPr>
        <w:jc w:val="center"/>
      </w:pPr>
      <w:r>
        <w:t>Arjan M.G. de Bruijn</w:t>
      </w:r>
    </w:p>
    <w:p w14:paraId="46C69300" w14:textId="77777777" w:rsidR="00D9785E" w:rsidRDefault="00D9785E" w:rsidP="00D9785E">
      <w:pPr>
        <w:jc w:val="center"/>
      </w:pPr>
      <w:r>
        <w:t>Purdue University</w:t>
      </w:r>
    </w:p>
    <w:p w14:paraId="4B024CE7" w14:textId="77777777" w:rsidR="00D9785E" w:rsidRDefault="00D9785E" w:rsidP="00D9785E">
      <w:pPr>
        <w:jc w:val="center"/>
      </w:pPr>
    </w:p>
    <w:p w14:paraId="33DAD4DA" w14:textId="77777777" w:rsidR="00B7613E" w:rsidRDefault="00B7613E" w:rsidP="00502E28">
      <w:pPr>
        <w:jc w:val="center"/>
      </w:pPr>
    </w:p>
    <w:p w14:paraId="2E155875" w14:textId="08883D49"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5E2C6E">
        <w:rPr>
          <w:noProof/>
        </w:rPr>
        <w:t>October 27, 2016</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End w:id="0"/>
    <w:p w14:paraId="7C731B3E" w14:textId="77777777" w:rsidR="00C126C7"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64646792" w:history="1">
        <w:r w:rsidR="00C126C7" w:rsidRPr="00307DAA">
          <w:rPr>
            <w:rStyle w:val="Hyperlink"/>
            <w:noProof/>
          </w:rPr>
          <w:t>1</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Introduction</w:t>
        </w:r>
        <w:r w:rsidR="00C126C7">
          <w:rPr>
            <w:noProof/>
            <w:webHidden/>
          </w:rPr>
          <w:tab/>
        </w:r>
        <w:r w:rsidR="00C126C7">
          <w:rPr>
            <w:noProof/>
            <w:webHidden/>
          </w:rPr>
          <w:fldChar w:fldCharType="begin"/>
        </w:r>
        <w:r w:rsidR="00C126C7">
          <w:rPr>
            <w:noProof/>
            <w:webHidden/>
          </w:rPr>
          <w:instrText xml:space="preserve"> PAGEREF _Toc464646792 \h </w:instrText>
        </w:r>
        <w:r w:rsidR="00C126C7">
          <w:rPr>
            <w:noProof/>
            <w:webHidden/>
          </w:rPr>
        </w:r>
        <w:r w:rsidR="00C126C7">
          <w:rPr>
            <w:noProof/>
            <w:webHidden/>
          </w:rPr>
          <w:fldChar w:fldCharType="separate"/>
        </w:r>
        <w:r w:rsidR="00C126C7">
          <w:rPr>
            <w:noProof/>
            <w:webHidden/>
          </w:rPr>
          <w:t>5</w:t>
        </w:r>
        <w:r w:rsidR="00C126C7">
          <w:rPr>
            <w:noProof/>
            <w:webHidden/>
          </w:rPr>
          <w:fldChar w:fldCharType="end"/>
        </w:r>
      </w:hyperlink>
    </w:p>
    <w:p w14:paraId="66E9147B"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793" w:history="1">
        <w:r w:rsidR="00C126C7" w:rsidRPr="00307DAA">
          <w:rPr>
            <w:rStyle w:val="Hyperlink"/>
            <w:noProof/>
          </w:rPr>
          <w:t>1.1</w:t>
        </w:r>
        <w:r w:rsidR="00C126C7">
          <w:rPr>
            <w:rFonts w:asciiTheme="minorHAnsi" w:eastAsiaTheme="minorEastAsia" w:hAnsiTheme="minorHAnsi" w:cstheme="minorBidi"/>
            <w:noProof/>
            <w:sz w:val="22"/>
            <w:szCs w:val="22"/>
          </w:rPr>
          <w:tab/>
        </w:r>
        <w:r w:rsidR="00C126C7" w:rsidRPr="00307DAA">
          <w:rPr>
            <w:rStyle w:val="Hyperlink"/>
            <w:noProof/>
          </w:rPr>
          <w:t>Major modifications made to PnET algorithms</w:t>
        </w:r>
        <w:r w:rsidR="00C126C7">
          <w:rPr>
            <w:noProof/>
            <w:webHidden/>
          </w:rPr>
          <w:tab/>
        </w:r>
        <w:r w:rsidR="00C126C7">
          <w:rPr>
            <w:noProof/>
            <w:webHidden/>
          </w:rPr>
          <w:fldChar w:fldCharType="begin"/>
        </w:r>
        <w:r w:rsidR="00C126C7">
          <w:rPr>
            <w:noProof/>
            <w:webHidden/>
          </w:rPr>
          <w:instrText xml:space="preserve"> PAGEREF _Toc464646793 \h </w:instrText>
        </w:r>
        <w:r w:rsidR="00C126C7">
          <w:rPr>
            <w:noProof/>
            <w:webHidden/>
          </w:rPr>
        </w:r>
        <w:r w:rsidR="00C126C7">
          <w:rPr>
            <w:noProof/>
            <w:webHidden/>
          </w:rPr>
          <w:fldChar w:fldCharType="separate"/>
        </w:r>
        <w:r w:rsidR="00C126C7">
          <w:rPr>
            <w:noProof/>
            <w:webHidden/>
          </w:rPr>
          <w:t>5</w:t>
        </w:r>
        <w:r w:rsidR="00C126C7">
          <w:rPr>
            <w:noProof/>
            <w:webHidden/>
          </w:rPr>
          <w:fldChar w:fldCharType="end"/>
        </w:r>
      </w:hyperlink>
    </w:p>
    <w:p w14:paraId="16C38F5F"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794" w:history="1">
        <w:r w:rsidR="00C126C7" w:rsidRPr="00307DAA">
          <w:rPr>
            <w:rStyle w:val="Hyperlink"/>
            <w:noProof/>
          </w:rPr>
          <w:t>1.2</w:t>
        </w:r>
        <w:r w:rsidR="00C126C7">
          <w:rPr>
            <w:rFonts w:asciiTheme="minorHAnsi" w:eastAsiaTheme="minorEastAsia" w:hAnsiTheme="minorHAnsi" w:cstheme="minorBidi"/>
            <w:noProof/>
            <w:sz w:val="22"/>
            <w:szCs w:val="22"/>
          </w:rPr>
          <w:tab/>
        </w:r>
        <w:r w:rsidR="00C126C7" w:rsidRPr="00307DAA">
          <w:rPr>
            <w:rStyle w:val="Hyperlink"/>
            <w:noProof/>
          </w:rPr>
          <w:t>Advantages and disadvantages of PnET-Succession compared to</w:t>
        </w:r>
        <w:r w:rsidR="00C126C7" w:rsidRPr="00307DAA">
          <w:rPr>
            <w:rStyle w:val="Hyperlink"/>
            <w:iCs/>
            <w:noProof/>
          </w:rPr>
          <w:t xml:space="preserve"> Biomass Succession</w:t>
        </w:r>
        <w:r w:rsidR="00C126C7">
          <w:rPr>
            <w:noProof/>
            <w:webHidden/>
          </w:rPr>
          <w:tab/>
        </w:r>
        <w:r w:rsidR="00C126C7">
          <w:rPr>
            <w:noProof/>
            <w:webHidden/>
          </w:rPr>
          <w:fldChar w:fldCharType="begin"/>
        </w:r>
        <w:r w:rsidR="00C126C7">
          <w:rPr>
            <w:noProof/>
            <w:webHidden/>
          </w:rPr>
          <w:instrText xml:space="preserve"> PAGEREF _Toc464646794 \h </w:instrText>
        </w:r>
        <w:r w:rsidR="00C126C7">
          <w:rPr>
            <w:noProof/>
            <w:webHidden/>
          </w:rPr>
        </w:r>
        <w:r w:rsidR="00C126C7">
          <w:rPr>
            <w:noProof/>
            <w:webHidden/>
          </w:rPr>
          <w:fldChar w:fldCharType="separate"/>
        </w:r>
        <w:r w:rsidR="00C126C7">
          <w:rPr>
            <w:noProof/>
            <w:webHidden/>
          </w:rPr>
          <w:t>5</w:t>
        </w:r>
        <w:r w:rsidR="00C126C7">
          <w:rPr>
            <w:noProof/>
            <w:webHidden/>
          </w:rPr>
          <w:fldChar w:fldCharType="end"/>
        </w:r>
      </w:hyperlink>
    </w:p>
    <w:p w14:paraId="675FFD6F"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795" w:history="1">
        <w:r w:rsidR="00C126C7" w:rsidRPr="00307DAA">
          <w:rPr>
            <w:rStyle w:val="Hyperlink"/>
            <w:noProof/>
          </w:rPr>
          <w:t>1.3</w:t>
        </w:r>
        <w:r w:rsidR="00C126C7">
          <w:rPr>
            <w:rFonts w:asciiTheme="minorHAnsi" w:eastAsiaTheme="minorEastAsia" w:hAnsiTheme="minorHAnsi" w:cstheme="minorBidi"/>
            <w:noProof/>
            <w:sz w:val="22"/>
            <w:szCs w:val="22"/>
          </w:rPr>
          <w:tab/>
        </w:r>
        <w:r w:rsidR="00C126C7" w:rsidRPr="00307DAA">
          <w:rPr>
            <w:rStyle w:val="Hyperlink"/>
            <w:noProof/>
          </w:rPr>
          <w:t>What’s new in version 2.0</w:t>
        </w:r>
        <w:r w:rsidR="00C126C7">
          <w:rPr>
            <w:noProof/>
            <w:webHidden/>
          </w:rPr>
          <w:tab/>
        </w:r>
        <w:r w:rsidR="00C126C7">
          <w:rPr>
            <w:noProof/>
            <w:webHidden/>
          </w:rPr>
          <w:fldChar w:fldCharType="begin"/>
        </w:r>
        <w:r w:rsidR="00C126C7">
          <w:rPr>
            <w:noProof/>
            <w:webHidden/>
          </w:rPr>
          <w:instrText xml:space="preserve"> PAGEREF _Toc464646795 \h </w:instrText>
        </w:r>
        <w:r w:rsidR="00C126C7">
          <w:rPr>
            <w:noProof/>
            <w:webHidden/>
          </w:rPr>
        </w:r>
        <w:r w:rsidR="00C126C7">
          <w:rPr>
            <w:noProof/>
            <w:webHidden/>
          </w:rPr>
          <w:fldChar w:fldCharType="separate"/>
        </w:r>
        <w:r w:rsidR="00C126C7">
          <w:rPr>
            <w:noProof/>
            <w:webHidden/>
          </w:rPr>
          <w:t>6</w:t>
        </w:r>
        <w:r w:rsidR="00C126C7">
          <w:rPr>
            <w:noProof/>
            <w:webHidden/>
          </w:rPr>
          <w:fldChar w:fldCharType="end"/>
        </w:r>
      </w:hyperlink>
    </w:p>
    <w:p w14:paraId="688A87EE"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796" w:history="1">
        <w:r w:rsidR="00C126C7" w:rsidRPr="00307DAA">
          <w:rPr>
            <w:rStyle w:val="Hyperlink"/>
            <w:noProof/>
          </w:rPr>
          <w:t>1.4</w:t>
        </w:r>
        <w:r w:rsidR="00C126C7">
          <w:rPr>
            <w:rFonts w:asciiTheme="minorHAnsi" w:eastAsiaTheme="minorEastAsia" w:hAnsiTheme="minorHAnsi" w:cstheme="minorBidi"/>
            <w:noProof/>
            <w:sz w:val="22"/>
            <w:szCs w:val="22"/>
          </w:rPr>
          <w:tab/>
        </w:r>
        <w:r w:rsidR="00C126C7" w:rsidRPr="00307DAA">
          <w:rPr>
            <w:rStyle w:val="Hyperlink"/>
            <w:noProof/>
          </w:rPr>
          <w:t>References</w:t>
        </w:r>
        <w:r w:rsidR="00C126C7">
          <w:rPr>
            <w:noProof/>
            <w:webHidden/>
          </w:rPr>
          <w:tab/>
        </w:r>
        <w:r w:rsidR="00C126C7">
          <w:rPr>
            <w:noProof/>
            <w:webHidden/>
          </w:rPr>
          <w:fldChar w:fldCharType="begin"/>
        </w:r>
        <w:r w:rsidR="00C126C7">
          <w:rPr>
            <w:noProof/>
            <w:webHidden/>
          </w:rPr>
          <w:instrText xml:space="preserve"> PAGEREF _Toc464646796 \h </w:instrText>
        </w:r>
        <w:r w:rsidR="00C126C7">
          <w:rPr>
            <w:noProof/>
            <w:webHidden/>
          </w:rPr>
        </w:r>
        <w:r w:rsidR="00C126C7">
          <w:rPr>
            <w:noProof/>
            <w:webHidden/>
          </w:rPr>
          <w:fldChar w:fldCharType="separate"/>
        </w:r>
        <w:r w:rsidR="00C126C7">
          <w:rPr>
            <w:noProof/>
            <w:webHidden/>
          </w:rPr>
          <w:t>8</w:t>
        </w:r>
        <w:r w:rsidR="00C126C7">
          <w:rPr>
            <w:noProof/>
            <w:webHidden/>
          </w:rPr>
          <w:fldChar w:fldCharType="end"/>
        </w:r>
      </w:hyperlink>
    </w:p>
    <w:p w14:paraId="258D91ED"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797" w:history="1">
        <w:r w:rsidR="00C126C7" w:rsidRPr="00307DAA">
          <w:rPr>
            <w:rStyle w:val="Hyperlink"/>
            <w:noProof/>
          </w:rPr>
          <w:t>1.5</w:t>
        </w:r>
        <w:r w:rsidR="00C126C7">
          <w:rPr>
            <w:rFonts w:asciiTheme="minorHAnsi" w:eastAsiaTheme="minorEastAsia" w:hAnsiTheme="minorHAnsi" w:cstheme="minorBidi"/>
            <w:noProof/>
            <w:sz w:val="22"/>
            <w:szCs w:val="22"/>
          </w:rPr>
          <w:tab/>
        </w:r>
        <w:r w:rsidR="00C126C7" w:rsidRPr="00307DAA">
          <w:rPr>
            <w:rStyle w:val="Hyperlink"/>
            <w:noProof/>
          </w:rPr>
          <w:t>Acknowledgments</w:t>
        </w:r>
        <w:r w:rsidR="00C126C7">
          <w:rPr>
            <w:noProof/>
            <w:webHidden/>
          </w:rPr>
          <w:tab/>
        </w:r>
        <w:r w:rsidR="00C126C7">
          <w:rPr>
            <w:noProof/>
            <w:webHidden/>
          </w:rPr>
          <w:fldChar w:fldCharType="begin"/>
        </w:r>
        <w:r w:rsidR="00C126C7">
          <w:rPr>
            <w:noProof/>
            <w:webHidden/>
          </w:rPr>
          <w:instrText xml:space="preserve"> PAGEREF _Toc464646797 \h </w:instrText>
        </w:r>
        <w:r w:rsidR="00C126C7">
          <w:rPr>
            <w:noProof/>
            <w:webHidden/>
          </w:rPr>
        </w:r>
        <w:r w:rsidR="00C126C7">
          <w:rPr>
            <w:noProof/>
            <w:webHidden/>
          </w:rPr>
          <w:fldChar w:fldCharType="separate"/>
        </w:r>
        <w:r w:rsidR="00C126C7">
          <w:rPr>
            <w:noProof/>
            <w:webHidden/>
          </w:rPr>
          <w:t>8</w:t>
        </w:r>
        <w:r w:rsidR="00C126C7">
          <w:rPr>
            <w:noProof/>
            <w:webHidden/>
          </w:rPr>
          <w:fldChar w:fldCharType="end"/>
        </w:r>
      </w:hyperlink>
    </w:p>
    <w:p w14:paraId="4323EA1E" w14:textId="77777777" w:rsidR="00C126C7" w:rsidRDefault="005C51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798" w:history="1">
        <w:r w:rsidR="00C126C7" w:rsidRPr="00307DAA">
          <w:rPr>
            <w:rStyle w:val="Hyperlink"/>
            <w:noProof/>
          </w:rPr>
          <w:t>2</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PnET-Succession</w:t>
        </w:r>
        <w:r w:rsidR="00C126C7">
          <w:rPr>
            <w:noProof/>
            <w:webHidden/>
          </w:rPr>
          <w:tab/>
        </w:r>
        <w:r w:rsidR="00C126C7">
          <w:rPr>
            <w:noProof/>
            <w:webHidden/>
          </w:rPr>
          <w:fldChar w:fldCharType="begin"/>
        </w:r>
        <w:r w:rsidR="00C126C7">
          <w:rPr>
            <w:noProof/>
            <w:webHidden/>
          </w:rPr>
          <w:instrText xml:space="preserve"> PAGEREF _Toc464646798 \h </w:instrText>
        </w:r>
        <w:r w:rsidR="00C126C7">
          <w:rPr>
            <w:noProof/>
            <w:webHidden/>
          </w:rPr>
        </w:r>
        <w:r w:rsidR="00C126C7">
          <w:rPr>
            <w:noProof/>
            <w:webHidden/>
          </w:rPr>
          <w:fldChar w:fldCharType="separate"/>
        </w:r>
        <w:r w:rsidR="00C126C7">
          <w:rPr>
            <w:noProof/>
            <w:webHidden/>
          </w:rPr>
          <w:t>9</w:t>
        </w:r>
        <w:r w:rsidR="00C126C7">
          <w:rPr>
            <w:noProof/>
            <w:webHidden/>
          </w:rPr>
          <w:fldChar w:fldCharType="end"/>
        </w:r>
      </w:hyperlink>
    </w:p>
    <w:p w14:paraId="53D96381"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799" w:history="1">
        <w:r w:rsidR="00C126C7" w:rsidRPr="00307DAA">
          <w:rPr>
            <w:rStyle w:val="Hyperlink"/>
            <w:noProof/>
          </w:rPr>
          <w:t>2.1</w:t>
        </w:r>
        <w:r w:rsidR="00C126C7">
          <w:rPr>
            <w:rFonts w:asciiTheme="minorHAnsi" w:eastAsiaTheme="minorEastAsia" w:hAnsiTheme="minorHAnsi" w:cstheme="minorBidi"/>
            <w:noProof/>
            <w:sz w:val="22"/>
            <w:szCs w:val="22"/>
          </w:rPr>
          <w:tab/>
        </w:r>
        <w:r w:rsidR="00C126C7" w:rsidRPr="00307DAA">
          <w:rPr>
            <w:rStyle w:val="Hyperlink"/>
            <w:noProof/>
          </w:rPr>
          <w:t>Initializing Biomass</w:t>
        </w:r>
        <w:r w:rsidR="00C126C7">
          <w:rPr>
            <w:noProof/>
            <w:webHidden/>
          </w:rPr>
          <w:tab/>
        </w:r>
        <w:r w:rsidR="00C126C7">
          <w:rPr>
            <w:noProof/>
            <w:webHidden/>
          </w:rPr>
          <w:fldChar w:fldCharType="begin"/>
        </w:r>
        <w:r w:rsidR="00C126C7">
          <w:rPr>
            <w:noProof/>
            <w:webHidden/>
          </w:rPr>
          <w:instrText xml:space="preserve"> PAGEREF _Toc464646799 \h </w:instrText>
        </w:r>
        <w:r w:rsidR="00C126C7">
          <w:rPr>
            <w:noProof/>
            <w:webHidden/>
          </w:rPr>
        </w:r>
        <w:r w:rsidR="00C126C7">
          <w:rPr>
            <w:noProof/>
            <w:webHidden/>
          </w:rPr>
          <w:fldChar w:fldCharType="separate"/>
        </w:r>
        <w:r w:rsidR="00C126C7">
          <w:rPr>
            <w:noProof/>
            <w:webHidden/>
          </w:rPr>
          <w:t>9</w:t>
        </w:r>
        <w:r w:rsidR="00C126C7">
          <w:rPr>
            <w:noProof/>
            <w:webHidden/>
          </w:rPr>
          <w:fldChar w:fldCharType="end"/>
        </w:r>
      </w:hyperlink>
    </w:p>
    <w:p w14:paraId="55CB2733"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00" w:history="1">
        <w:r w:rsidR="00C126C7" w:rsidRPr="00307DAA">
          <w:rPr>
            <w:rStyle w:val="Hyperlink"/>
            <w:noProof/>
          </w:rPr>
          <w:t>2.2</w:t>
        </w:r>
        <w:r w:rsidR="00C126C7">
          <w:rPr>
            <w:rFonts w:asciiTheme="minorHAnsi" w:eastAsiaTheme="minorEastAsia" w:hAnsiTheme="minorHAnsi" w:cstheme="minorBidi"/>
            <w:noProof/>
            <w:sz w:val="22"/>
            <w:szCs w:val="22"/>
          </w:rPr>
          <w:tab/>
        </w:r>
        <w:r w:rsidR="00C126C7" w:rsidRPr="00307DAA">
          <w:rPr>
            <w:rStyle w:val="Hyperlink"/>
            <w:noProof/>
          </w:rPr>
          <w:t>LAI Shade Calculation</w:t>
        </w:r>
        <w:r w:rsidR="00C126C7">
          <w:rPr>
            <w:noProof/>
            <w:webHidden/>
          </w:rPr>
          <w:tab/>
        </w:r>
        <w:r w:rsidR="00C126C7">
          <w:rPr>
            <w:noProof/>
            <w:webHidden/>
          </w:rPr>
          <w:fldChar w:fldCharType="begin"/>
        </w:r>
        <w:r w:rsidR="00C126C7">
          <w:rPr>
            <w:noProof/>
            <w:webHidden/>
          </w:rPr>
          <w:instrText xml:space="preserve"> PAGEREF _Toc464646800 \h </w:instrText>
        </w:r>
        <w:r w:rsidR="00C126C7">
          <w:rPr>
            <w:noProof/>
            <w:webHidden/>
          </w:rPr>
        </w:r>
        <w:r w:rsidR="00C126C7">
          <w:rPr>
            <w:noProof/>
            <w:webHidden/>
          </w:rPr>
          <w:fldChar w:fldCharType="separate"/>
        </w:r>
        <w:r w:rsidR="00C126C7">
          <w:rPr>
            <w:noProof/>
            <w:webHidden/>
          </w:rPr>
          <w:t>10</w:t>
        </w:r>
        <w:r w:rsidR="00C126C7">
          <w:rPr>
            <w:noProof/>
            <w:webHidden/>
          </w:rPr>
          <w:fldChar w:fldCharType="end"/>
        </w:r>
      </w:hyperlink>
    </w:p>
    <w:p w14:paraId="6DABB979"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01" w:history="1">
        <w:r w:rsidR="00C126C7" w:rsidRPr="00307DAA">
          <w:rPr>
            <w:rStyle w:val="Hyperlink"/>
            <w:noProof/>
          </w:rPr>
          <w:t>2.3</w:t>
        </w:r>
        <w:r w:rsidR="00C126C7">
          <w:rPr>
            <w:rFonts w:asciiTheme="minorHAnsi" w:eastAsiaTheme="minorEastAsia" w:hAnsiTheme="minorHAnsi" w:cstheme="minorBidi"/>
            <w:noProof/>
            <w:sz w:val="22"/>
            <w:szCs w:val="22"/>
          </w:rPr>
          <w:tab/>
        </w:r>
        <w:r w:rsidR="00C126C7" w:rsidRPr="00307DAA">
          <w:rPr>
            <w:rStyle w:val="Hyperlink"/>
            <w:noProof/>
          </w:rPr>
          <w:t>Cohort Reproduction and Establishment</w:t>
        </w:r>
        <w:r w:rsidR="00C126C7">
          <w:rPr>
            <w:noProof/>
            <w:webHidden/>
          </w:rPr>
          <w:tab/>
        </w:r>
        <w:r w:rsidR="00C126C7">
          <w:rPr>
            <w:noProof/>
            <w:webHidden/>
          </w:rPr>
          <w:fldChar w:fldCharType="begin"/>
        </w:r>
        <w:r w:rsidR="00C126C7">
          <w:rPr>
            <w:noProof/>
            <w:webHidden/>
          </w:rPr>
          <w:instrText xml:space="preserve"> PAGEREF _Toc464646801 \h </w:instrText>
        </w:r>
        <w:r w:rsidR="00C126C7">
          <w:rPr>
            <w:noProof/>
            <w:webHidden/>
          </w:rPr>
        </w:r>
        <w:r w:rsidR="00C126C7">
          <w:rPr>
            <w:noProof/>
            <w:webHidden/>
          </w:rPr>
          <w:fldChar w:fldCharType="separate"/>
        </w:r>
        <w:r w:rsidR="00C126C7">
          <w:rPr>
            <w:noProof/>
            <w:webHidden/>
          </w:rPr>
          <w:t>10</w:t>
        </w:r>
        <w:r w:rsidR="00C126C7">
          <w:rPr>
            <w:noProof/>
            <w:webHidden/>
          </w:rPr>
          <w:fldChar w:fldCharType="end"/>
        </w:r>
      </w:hyperlink>
    </w:p>
    <w:p w14:paraId="6FF75103"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02" w:history="1">
        <w:r w:rsidR="00C126C7" w:rsidRPr="00307DAA">
          <w:rPr>
            <w:rStyle w:val="Hyperlink"/>
            <w:noProof/>
          </w:rPr>
          <w:t>2.4</w:t>
        </w:r>
        <w:r w:rsidR="00C126C7">
          <w:rPr>
            <w:rFonts w:asciiTheme="minorHAnsi" w:eastAsiaTheme="minorEastAsia" w:hAnsiTheme="minorHAnsi" w:cstheme="minorBidi"/>
            <w:noProof/>
            <w:sz w:val="22"/>
            <w:szCs w:val="22"/>
          </w:rPr>
          <w:tab/>
        </w:r>
        <w:r w:rsidR="00C126C7" w:rsidRPr="00307DAA">
          <w:rPr>
            <w:rStyle w:val="Hyperlink"/>
            <w:noProof/>
          </w:rPr>
          <w:t>Cohort Competition</w:t>
        </w:r>
        <w:r w:rsidR="00C126C7">
          <w:rPr>
            <w:noProof/>
            <w:webHidden/>
          </w:rPr>
          <w:tab/>
        </w:r>
        <w:r w:rsidR="00C126C7">
          <w:rPr>
            <w:noProof/>
            <w:webHidden/>
          </w:rPr>
          <w:fldChar w:fldCharType="begin"/>
        </w:r>
        <w:r w:rsidR="00C126C7">
          <w:rPr>
            <w:noProof/>
            <w:webHidden/>
          </w:rPr>
          <w:instrText xml:space="preserve"> PAGEREF _Toc464646802 \h </w:instrText>
        </w:r>
        <w:r w:rsidR="00C126C7">
          <w:rPr>
            <w:noProof/>
            <w:webHidden/>
          </w:rPr>
        </w:r>
        <w:r w:rsidR="00C126C7">
          <w:rPr>
            <w:noProof/>
            <w:webHidden/>
          </w:rPr>
          <w:fldChar w:fldCharType="separate"/>
        </w:r>
        <w:r w:rsidR="00C126C7">
          <w:rPr>
            <w:noProof/>
            <w:webHidden/>
          </w:rPr>
          <w:t>10</w:t>
        </w:r>
        <w:r w:rsidR="00C126C7">
          <w:rPr>
            <w:noProof/>
            <w:webHidden/>
          </w:rPr>
          <w:fldChar w:fldCharType="end"/>
        </w:r>
      </w:hyperlink>
    </w:p>
    <w:p w14:paraId="7DEBDC3E" w14:textId="77777777" w:rsidR="00C126C7" w:rsidRDefault="005C51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03" w:history="1">
        <w:r w:rsidR="00C126C7" w:rsidRPr="00307DAA">
          <w:rPr>
            <w:rStyle w:val="Hyperlink"/>
            <w:noProof/>
          </w:rPr>
          <w:t>2.4.1</w:t>
        </w:r>
        <w:r w:rsidR="00C126C7">
          <w:rPr>
            <w:rFonts w:asciiTheme="minorHAnsi" w:eastAsiaTheme="minorEastAsia" w:hAnsiTheme="minorHAnsi" w:cstheme="minorBidi"/>
            <w:i w:val="0"/>
            <w:iCs w:val="0"/>
            <w:noProof/>
            <w:sz w:val="22"/>
            <w:szCs w:val="22"/>
          </w:rPr>
          <w:tab/>
        </w:r>
        <w:r w:rsidR="00C126C7" w:rsidRPr="00307DAA">
          <w:rPr>
            <w:rStyle w:val="Hyperlink"/>
            <w:noProof/>
          </w:rPr>
          <w:t>Light</w:t>
        </w:r>
        <w:r w:rsidR="00C126C7">
          <w:rPr>
            <w:noProof/>
            <w:webHidden/>
          </w:rPr>
          <w:tab/>
        </w:r>
        <w:r w:rsidR="00C126C7">
          <w:rPr>
            <w:noProof/>
            <w:webHidden/>
          </w:rPr>
          <w:fldChar w:fldCharType="begin"/>
        </w:r>
        <w:r w:rsidR="00C126C7">
          <w:rPr>
            <w:noProof/>
            <w:webHidden/>
          </w:rPr>
          <w:instrText xml:space="preserve"> PAGEREF _Toc464646803 \h </w:instrText>
        </w:r>
        <w:r w:rsidR="00C126C7">
          <w:rPr>
            <w:noProof/>
            <w:webHidden/>
          </w:rPr>
        </w:r>
        <w:r w:rsidR="00C126C7">
          <w:rPr>
            <w:noProof/>
            <w:webHidden/>
          </w:rPr>
          <w:fldChar w:fldCharType="separate"/>
        </w:r>
        <w:r w:rsidR="00C126C7">
          <w:rPr>
            <w:noProof/>
            <w:webHidden/>
          </w:rPr>
          <w:t>11</w:t>
        </w:r>
        <w:r w:rsidR="00C126C7">
          <w:rPr>
            <w:noProof/>
            <w:webHidden/>
          </w:rPr>
          <w:fldChar w:fldCharType="end"/>
        </w:r>
      </w:hyperlink>
    </w:p>
    <w:p w14:paraId="5C6D35FA" w14:textId="77777777" w:rsidR="00C126C7" w:rsidRDefault="005C51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04" w:history="1">
        <w:r w:rsidR="00C126C7" w:rsidRPr="00307DAA">
          <w:rPr>
            <w:rStyle w:val="Hyperlink"/>
            <w:noProof/>
          </w:rPr>
          <w:t>2.4.2</w:t>
        </w:r>
        <w:r w:rsidR="00C126C7">
          <w:rPr>
            <w:rFonts w:asciiTheme="minorHAnsi" w:eastAsiaTheme="minorEastAsia" w:hAnsiTheme="minorHAnsi" w:cstheme="minorBidi"/>
            <w:i w:val="0"/>
            <w:iCs w:val="0"/>
            <w:noProof/>
            <w:sz w:val="22"/>
            <w:szCs w:val="22"/>
          </w:rPr>
          <w:tab/>
        </w:r>
        <w:r w:rsidR="00C126C7" w:rsidRPr="00307DAA">
          <w:rPr>
            <w:rStyle w:val="Hyperlink"/>
            <w:noProof/>
          </w:rPr>
          <w:t>Water</w:t>
        </w:r>
        <w:r w:rsidR="00C126C7">
          <w:rPr>
            <w:noProof/>
            <w:webHidden/>
          </w:rPr>
          <w:tab/>
        </w:r>
        <w:r w:rsidR="00C126C7">
          <w:rPr>
            <w:noProof/>
            <w:webHidden/>
          </w:rPr>
          <w:fldChar w:fldCharType="begin"/>
        </w:r>
        <w:r w:rsidR="00C126C7">
          <w:rPr>
            <w:noProof/>
            <w:webHidden/>
          </w:rPr>
          <w:instrText xml:space="preserve"> PAGEREF _Toc464646804 \h </w:instrText>
        </w:r>
        <w:r w:rsidR="00C126C7">
          <w:rPr>
            <w:noProof/>
            <w:webHidden/>
          </w:rPr>
        </w:r>
        <w:r w:rsidR="00C126C7">
          <w:rPr>
            <w:noProof/>
            <w:webHidden/>
          </w:rPr>
          <w:fldChar w:fldCharType="separate"/>
        </w:r>
        <w:r w:rsidR="00C126C7">
          <w:rPr>
            <w:noProof/>
            <w:webHidden/>
          </w:rPr>
          <w:t>12</w:t>
        </w:r>
        <w:r w:rsidR="00C126C7">
          <w:rPr>
            <w:noProof/>
            <w:webHidden/>
          </w:rPr>
          <w:fldChar w:fldCharType="end"/>
        </w:r>
      </w:hyperlink>
    </w:p>
    <w:p w14:paraId="64BC909C" w14:textId="77777777" w:rsidR="00C126C7" w:rsidRDefault="005C51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05" w:history="1">
        <w:r w:rsidR="00C126C7" w:rsidRPr="00307DAA">
          <w:rPr>
            <w:rStyle w:val="Hyperlink"/>
            <w:noProof/>
          </w:rPr>
          <w:t>2.4.3</w:t>
        </w:r>
        <w:r w:rsidR="00C126C7">
          <w:rPr>
            <w:rFonts w:asciiTheme="minorHAnsi" w:eastAsiaTheme="minorEastAsia" w:hAnsiTheme="minorHAnsi" w:cstheme="minorBidi"/>
            <w:i w:val="0"/>
            <w:iCs w:val="0"/>
            <w:noProof/>
            <w:sz w:val="22"/>
            <w:szCs w:val="22"/>
          </w:rPr>
          <w:tab/>
        </w:r>
        <w:r w:rsidR="00C126C7" w:rsidRPr="00307DAA">
          <w:rPr>
            <w:rStyle w:val="Hyperlink"/>
            <w:noProof/>
          </w:rPr>
          <w:t>Other factors</w:t>
        </w:r>
        <w:r w:rsidR="00C126C7">
          <w:rPr>
            <w:noProof/>
            <w:webHidden/>
          </w:rPr>
          <w:tab/>
        </w:r>
        <w:r w:rsidR="00C126C7">
          <w:rPr>
            <w:noProof/>
            <w:webHidden/>
          </w:rPr>
          <w:fldChar w:fldCharType="begin"/>
        </w:r>
        <w:r w:rsidR="00C126C7">
          <w:rPr>
            <w:noProof/>
            <w:webHidden/>
          </w:rPr>
          <w:instrText xml:space="preserve"> PAGEREF _Toc464646805 \h </w:instrText>
        </w:r>
        <w:r w:rsidR="00C126C7">
          <w:rPr>
            <w:noProof/>
            <w:webHidden/>
          </w:rPr>
        </w:r>
        <w:r w:rsidR="00C126C7">
          <w:rPr>
            <w:noProof/>
            <w:webHidden/>
          </w:rPr>
          <w:fldChar w:fldCharType="separate"/>
        </w:r>
        <w:r w:rsidR="00C126C7">
          <w:rPr>
            <w:noProof/>
            <w:webHidden/>
          </w:rPr>
          <w:t>16</w:t>
        </w:r>
        <w:r w:rsidR="00C126C7">
          <w:rPr>
            <w:noProof/>
            <w:webHidden/>
          </w:rPr>
          <w:fldChar w:fldCharType="end"/>
        </w:r>
      </w:hyperlink>
    </w:p>
    <w:p w14:paraId="310493E1"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06" w:history="1">
        <w:r w:rsidR="00C126C7" w:rsidRPr="00307DAA">
          <w:rPr>
            <w:rStyle w:val="Hyperlink"/>
            <w:noProof/>
          </w:rPr>
          <w:t>2.5</w:t>
        </w:r>
        <w:r w:rsidR="00C126C7">
          <w:rPr>
            <w:rFonts w:asciiTheme="minorHAnsi" w:eastAsiaTheme="minorEastAsia" w:hAnsiTheme="minorHAnsi" w:cstheme="minorBidi"/>
            <w:noProof/>
            <w:sz w:val="22"/>
            <w:szCs w:val="22"/>
          </w:rPr>
          <w:tab/>
        </w:r>
        <w:r w:rsidR="00C126C7" w:rsidRPr="00307DAA">
          <w:rPr>
            <w:rStyle w:val="Hyperlink"/>
            <w:noProof/>
          </w:rPr>
          <w:t>Cohort Growth and Ageing</w:t>
        </w:r>
        <w:r w:rsidR="00C126C7">
          <w:rPr>
            <w:noProof/>
            <w:webHidden/>
          </w:rPr>
          <w:tab/>
        </w:r>
        <w:r w:rsidR="00C126C7">
          <w:rPr>
            <w:noProof/>
            <w:webHidden/>
          </w:rPr>
          <w:fldChar w:fldCharType="begin"/>
        </w:r>
        <w:r w:rsidR="00C126C7">
          <w:rPr>
            <w:noProof/>
            <w:webHidden/>
          </w:rPr>
          <w:instrText xml:space="preserve"> PAGEREF _Toc464646806 \h </w:instrText>
        </w:r>
        <w:r w:rsidR="00C126C7">
          <w:rPr>
            <w:noProof/>
            <w:webHidden/>
          </w:rPr>
        </w:r>
        <w:r w:rsidR="00C126C7">
          <w:rPr>
            <w:noProof/>
            <w:webHidden/>
          </w:rPr>
          <w:fldChar w:fldCharType="separate"/>
        </w:r>
        <w:r w:rsidR="00C126C7">
          <w:rPr>
            <w:noProof/>
            <w:webHidden/>
          </w:rPr>
          <w:t>16</w:t>
        </w:r>
        <w:r w:rsidR="00C126C7">
          <w:rPr>
            <w:noProof/>
            <w:webHidden/>
          </w:rPr>
          <w:fldChar w:fldCharType="end"/>
        </w:r>
      </w:hyperlink>
    </w:p>
    <w:p w14:paraId="17A9E519"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07" w:history="1">
        <w:r w:rsidR="00C126C7" w:rsidRPr="00307DAA">
          <w:rPr>
            <w:rStyle w:val="Hyperlink"/>
            <w:noProof/>
          </w:rPr>
          <w:t>2.6</w:t>
        </w:r>
        <w:r w:rsidR="00C126C7">
          <w:rPr>
            <w:rFonts w:asciiTheme="minorHAnsi" w:eastAsiaTheme="minorEastAsia" w:hAnsiTheme="minorHAnsi" w:cstheme="minorBidi"/>
            <w:noProof/>
            <w:sz w:val="22"/>
            <w:szCs w:val="22"/>
          </w:rPr>
          <w:tab/>
        </w:r>
        <w:r w:rsidR="00C126C7" w:rsidRPr="00307DAA">
          <w:rPr>
            <w:rStyle w:val="Hyperlink"/>
            <w:noProof/>
          </w:rPr>
          <w:t>Cohort Senescence and Mortality</w:t>
        </w:r>
        <w:r w:rsidR="00C126C7">
          <w:rPr>
            <w:noProof/>
            <w:webHidden/>
          </w:rPr>
          <w:tab/>
        </w:r>
        <w:r w:rsidR="00C126C7">
          <w:rPr>
            <w:noProof/>
            <w:webHidden/>
          </w:rPr>
          <w:fldChar w:fldCharType="begin"/>
        </w:r>
        <w:r w:rsidR="00C126C7">
          <w:rPr>
            <w:noProof/>
            <w:webHidden/>
          </w:rPr>
          <w:instrText xml:space="preserve"> PAGEREF _Toc464646807 \h </w:instrText>
        </w:r>
        <w:r w:rsidR="00C126C7">
          <w:rPr>
            <w:noProof/>
            <w:webHidden/>
          </w:rPr>
        </w:r>
        <w:r w:rsidR="00C126C7">
          <w:rPr>
            <w:noProof/>
            <w:webHidden/>
          </w:rPr>
          <w:fldChar w:fldCharType="separate"/>
        </w:r>
        <w:r w:rsidR="00C126C7">
          <w:rPr>
            <w:noProof/>
            <w:webHidden/>
          </w:rPr>
          <w:t>17</w:t>
        </w:r>
        <w:r w:rsidR="00C126C7">
          <w:rPr>
            <w:noProof/>
            <w:webHidden/>
          </w:rPr>
          <w:fldChar w:fldCharType="end"/>
        </w:r>
      </w:hyperlink>
    </w:p>
    <w:p w14:paraId="6BC6B90F"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08" w:history="1">
        <w:r w:rsidR="00C126C7" w:rsidRPr="00307DAA">
          <w:rPr>
            <w:rStyle w:val="Hyperlink"/>
            <w:noProof/>
          </w:rPr>
          <w:t>2.7</w:t>
        </w:r>
        <w:r w:rsidR="00C126C7">
          <w:rPr>
            <w:rFonts w:asciiTheme="minorHAnsi" w:eastAsiaTheme="minorEastAsia" w:hAnsiTheme="minorHAnsi" w:cstheme="minorBidi"/>
            <w:noProof/>
            <w:sz w:val="22"/>
            <w:szCs w:val="22"/>
          </w:rPr>
          <w:tab/>
        </w:r>
        <w:r w:rsidR="00C126C7" w:rsidRPr="00307DAA">
          <w:rPr>
            <w:rStyle w:val="Hyperlink"/>
            <w:noProof/>
          </w:rPr>
          <w:t>Dead Biomass Decay</w:t>
        </w:r>
        <w:r w:rsidR="00C126C7">
          <w:rPr>
            <w:noProof/>
            <w:webHidden/>
          </w:rPr>
          <w:tab/>
        </w:r>
        <w:r w:rsidR="00C126C7">
          <w:rPr>
            <w:noProof/>
            <w:webHidden/>
          </w:rPr>
          <w:fldChar w:fldCharType="begin"/>
        </w:r>
        <w:r w:rsidR="00C126C7">
          <w:rPr>
            <w:noProof/>
            <w:webHidden/>
          </w:rPr>
          <w:instrText xml:space="preserve"> PAGEREF _Toc464646808 \h </w:instrText>
        </w:r>
        <w:r w:rsidR="00C126C7">
          <w:rPr>
            <w:noProof/>
            <w:webHidden/>
          </w:rPr>
        </w:r>
        <w:r w:rsidR="00C126C7">
          <w:rPr>
            <w:noProof/>
            <w:webHidden/>
          </w:rPr>
          <w:fldChar w:fldCharType="separate"/>
        </w:r>
        <w:r w:rsidR="00C126C7">
          <w:rPr>
            <w:noProof/>
            <w:webHidden/>
          </w:rPr>
          <w:t>17</w:t>
        </w:r>
        <w:r w:rsidR="00C126C7">
          <w:rPr>
            <w:noProof/>
            <w:webHidden/>
          </w:rPr>
          <w:fldChar w:fldCharType="end"/>
        </w:r>
      </w:hyperlink>
    </w:p>
    <w:p w14:paraId="41B67181"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09" w:history="1">
        <w:r w:rsidR="00C126C7" w:rsidRPr="00307DAA">
          <w:rPr>
            <w:rStyle w:val="Hyperlink"/>
            <w:noProof/>
          </w:rPr>
          <w:t>2.8</w:t>
        </w:r>
        <w:r w:rsidR="00C126C7">
          <w:rPr>
            <w:rFonts w:asciiTheme="minorHAnsi" w:eastAsiaTheme="minorEastAsia" w:hAnsiTheme="minorHAnsi" w:cstheme="minorBidi"/>
            <w:noProof/>
            <w:sz w:val="22"/>
            <w:szCs w:val="22"/>
          </w:rPr>
          <w:tab/>
        </w:r>
        <w:r w:rsidR="00C126C7" w:rsidRPr="00307DAA">
          <w:rPr>
            <w:rStyle w:val="Hyperlink"/>
            <w:noProof/>
          </w:rPr>
          <w:t>References</w:t>
        </w:r>
        <w:r w:rsidR="00C126C7">
          <w:rPr>
            <w:noProof/>
            <w:webHidden/>
          </w:rPr>
          <w:tab/>
        </w:r>
        <w:r w:rsidR="00C126C7">
          <w:rPr>
            <w:noProof/>
            <w:webHidden/>
          </w:rPr>
          <w:fldChar w:fldCharType="begin"/>
        </w:r>
        <w:r w:rsidR="00C126C7">
          <w:rPr>
            <w:noProof/>
            <w:webHidden/>
          </w:rPr>
          <w:instrText xml:space="preserve"> PAGEREF _Toc464646809 \h </w:instrText>
        </w:r>
        <w:r w:rsidR="00C126C7">
          <w:rPr>
            <w:noProof/>
            <w:webHidden/>
          </w:rPr>
        </w:r>
        <w:r w:rsidR="00C126C7">
          <w:rPr>
            <w:noProof/>
            <w:webHidden/>
          </w:rPr>
          <w:fldChar w:fldCharType="separate"/>
        </w:r>
        <w:r w:rsidR="00C126C7">
          <w:rPr>
            <w:noProof/>
            <w:webHidden/>
          </w:rPr>
          <w:t>17</w:t>
        </w:r>
        <w:r w:rsidR="00C126C7">
          <w:rPr>
            <w:noProof/>
            <w:webHidden/>
          </w:rPr>
          <w:fldChar w:fldCharType="end"/>
        </w:r>
      </w:hyperlink>
    </w:p>
    <w:p w14:paraId="0F2D41DA" w14:textId="77777777" w:rsidR="00C126C7" w:rsidRDefault="005C51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10" w:history="1">
        <w:r w:rsidR="00C126C7" w:rsidRPr="00307DAA">
          <w:rPr>
            <w:rStyle w:val="Hyperlink"/>
            <w:noProof/>
          </w:rPr>
          <w:t>3</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PnET-Succession</w:t>
        </w:r>
        <w:r w:rsidR="00C126C7">
          <w:rPr>
            <w:noProof/>
            <w:webHidden/>
          </w:rPr>
          <w:tab/>
        </w:r>
        <w:r w:rsidR="00C126C7">
          <w:rPr>
            <w:noProof/>
            <w:webHidden/>
          </w:rPr>
          <w:fldChar w:fldCharType="begin"/>
        </w:r>
        <w:r w:rsidR="00C126C7">
          <w:rPr>
            <w:noProof/>
            <w:webHidden/>
          </w:rPr>
          <w:instrText xml:space="preserve"> PAGEREF _Toc464646810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5643EF75"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11" w:history="1">
        <w:r w:rsidR="00C126C7" w:rsidRPr="00307DAA">
          <w:rPr>
            <w:rStyle w:val="Hyperlink"/>
            <w:noProof/>
          </w:rPr>
          <w:t>3.1</w:t>
        </w:r>
        <w:r w:rsidR="00C126C7">
          <w:rPr>
            <w:rFonts w:asciiTheme="minorHAnsi" w:eastAsiaTheme="minorEastAsia" w:hAnsiTheme="minorHAnsi" w:cstheme="minorBidi"/>
            <w:noProof/>
            <w:sz w:val="22"/>
            <w:szCs w:val="22"/>
          </w:rPr>
          <w:tab/>
        </w:r>
        <w:r w:rsidR="00C126C7" w:rsidRPr="00307DAA">
          <w:rPr>
            <w:rStyle w:val="Hyperlink"/>
            <w:noProof/>
          </w:rPr>
          <w:t>Example PnET-Succession input file</w:t>
        </w:r>
        <w:r w:rsidR="00C126C7">
          <w:rPr>
            <w:noProof/>
            <w:webHidden/>
          </w:rPr>
          <w:tab/>
        </w:r>
        <w:r w:rsidR="00C126C7">
          <w:rPr>
            <w:noProof/>
            <w:webHidden/>
          </w:rPr>
          <w:fldChar w:fldCharType="begin"/>
        </w:r>
        <w:r w:rsidR="00C126C7">
          <w:rPr>
            <w:noProof/>
            <w:webHidden/>
          </w:rPr>
          <w:instrText xml:space="preserve"> PAGEREF _Toc464646811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07463C3D"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12" w:history="1">
        <w:r w:rsidR="00C126C7" w:rsidRPr="00307DAA">
          <w:rPr>
            <w:rStyle w:val="Hyperlink"/>
            <w:noProof/>
          </w:rPr>
          <w:t>3.2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_Toc464646812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2C81B6BE"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13" w:history="1">
        <w:r w:rsidR="00C126C7" w:rsidRPr="00307DAA">
          <w:rPr>
            <w:rStyle w:val="Hyperlink"/>
            <w:noProof/>
          </w:rPr>
          <w:t>3.3</w:t>
        </w:r>
        <w:r w:rsidR="00C126C7">
          <w:rPr>
            <w:rFonts w:asciiTheme="minorHAnsi" w:eastAsiaTheme="minorEastAsia" w:hAnsiTheme="minorHAnsi" w:cstheme="minorBidi"/>
            <w:noProof/>
            <w:sz w:val="22"/>
            <w:szCs w:val="22"/>
          </w:rPr>
          <w:tab/>
        </w:r>
        <w:r w:rsidR="00C126C7" w:rsidRPr="00307DAA">
          <w:rPr>
            <w:rStyle w:val="Hyperlink"/>
            <w:noProof/>
          </w:rPr>
          <w:t>Timestep</w:t>
        </w:r>
        <w:r w:rsidR="00C126C7">
          <w:rPr>
            <w:noProof/>
            <w:webHidden/>
          </w:rPr>
          <w:tab/>
        </w:r>
        <w:r w:rsidR="00C126C7">
          <w:rPr>
            <w:noProof/>
            <w:webHidden/>
          </w:rPr>
          <w:fldChar w:fldCharType="begin"/>
        </w:r>
        <w:r w:rsidR="00C126C7">
          <w:rPr>
            <w:noProof/>
            <w:webHidden/>
          </w:rPr>
          <w:instrText xml:space="preserve"> PAGEREF _Toc464646813 \h </w:instrText>
        </w:r>
        <w:r w:rsidR="00C126C7">
          <w:rPr>
            <w:noProof/>
            <w:webHidden/>
          </w:rPr>
        </w:r>
        <w:r w:rsidR="00C126C7">
          <w:rPr>
            <w:noProof/>
            <w:webHidden/>
          </w:rPr>
          <w:fldChar w:fldCharType="separate"/>
        </w:r>
        <w:r w:rsidR="00C126C7">
          <w:rPr>
            <w:noProof/>
            <w:webHidden/>
          </w:rPr>
          <w:t>19</w:t>
        </w:r>
        <w:r w:rsidR="00C126C7">
          <w:rPr>
            <w:noProof/>
            <w:webHidden/>
          </w:rPr>
          <w:fldChar w:fldCharType="end"/>
        </w:r>
      </w:hyperlink>
    </w:p>
    <w:p w14:paraId="074C74EA"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14" w:history="1">
        <w:r w:rsidR="00C126C7" w:rsidRPr="00307DAA">
          <w:rPr>
            <w:rStyle w:val="Hyperlink"/>
            <w:noProof/>
          </w:rPr>
          <w:t>3.4</w:t>
        </w:r>
        <w:r w:rsidR="00C126C7">
          <w:rPr>
            <w:rFonts w:asciiTheme="minorHAnsi" w:eastAsiaTheme="minorEastAsia" w:hAnsiTheme="minorHAnsi" w:cstheme="minorBidi"/>
            <w:noProof/>
            <w:sz w:val="22"/>
            <w:szCs w:val="22"/>
          </w:rPr>
          <w:tab/>
        </w:r>
        <w:r w:rsidR="00C126C7" w:rsidRPr="00307DAA">
          <w:rPr>
            <w:rStyle w:val="Hyperlink"/>
            <w:noProof/>
          </w:rPr>
          <w:t>StartYear</w:t>
        </w:r>
        <w:r w:rsidR="00C126C7">
          <w:rPr>
            <w:noProof/>
            <w:webHidden/>
          </w:rPr>
          <w:tab/>
        </w:r>
        <w:r w:rsidR="00C126C7">
          <w:rPr>
            <w:noProof/>
            <w:webHidden/>
          </w:rPr>
          <w:fldChar w:fldCharType="begin"/>
        </w:r>
        <w:r w:rsidR="00C126C7">
          <w:rPr>
            <w:noProof/>
            <w:webHidden/>
          </w:rPr>
          <w:instrText xml:space="preserve"> PAGEREF _Toc464646814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1B2DD8FA"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15" w:history="1">
        <w:r w:rsidR="00C126C7" w:rsidRPr="00307DAA">
          <w:rPr>
            <w:rStyle w:val="Hyperlink"/>
            <w:noProof/>
          </w:rPr>
          <w:t>3.5</w:t>
        </w:r>
        <w:r w:rsidR="00C126C7">
          <w:rPr>
            <w:rFonts w:asciiTheme="minorHAnsi" w:eastAsiaTheme="minorEastAsia" w:hAnsiTheme="minorHAnsi" w:cstheme="minorBidi"/>
            <w:noProof/>
            <w:sz w:val="22"/>
            <w:szCs w:val="22"/>
          </w:rPr>
          <w:tab/>
        </w:r>
        <w:r w:rsidR="00C126C7" w:rsidRPr="00307DAA">
          <w:rPr>
            <w:rStyle w:val="Hyperlink"/>
            <w:noProof/>
          </w:rPr>
          <w:t>SeedingAlgorithm</w:t>
        </w:r>
        <w:r w:rsidR="00C126C7">
          <w:rPr>
            <w:noProof/>
            <w:webHidden/>
          </w:rPr>
          <w:tab/>
        </w:r>
        <w:r w:rsidR="00C126C7">
          <w:rPr>
            <w:noProof/>
            <w:webHidden/>
          </w:rPr>
          <w:fldChar w:fldCharType="begin"/>
        </w:r>
        <w:r w:rsidR="00C126C7">
          <w:rPr>
            <w:noProof/>
            <w:webHidden/>
          </w:rPr>
          <w:instrText xml:space="preserve"> PAGEREF _Toc464646815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48E9A97D"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16" w:history="1">
        <w:r w:rsidR="00C126C7" w:rsidRPr="00307DAA">
          <w:rPr>
            <w:rStyle w:val="Hyperlink"/>
            <w:noProof/>
          </w:rPr>
          <w:t>3.6</w:t>
        </w:r>
        <w:r w:rsidR="00C126C7">
          <w:rPr>
            <w:rFonts w:asciiTheme="minorHAnsi" w:eastAsiaTheme="minorEastAsia" w:hAnsiTheme="minorHAnsi" w:cstheme="minorBidi"/>
            <w:noProof/>
            <w:sz w:val="22"/>
            <w:szCs w:val="22"/>
          </w:rPr>
          <w:tab/>
        </w:r>
        <w:r w:rsidR="00C126C7" w:rsidRPr="00307DAA">
          <w:rPr>
            <w:rStyle w:val="Hyperlink"/>
            <w:noProof/>
          </w:rPr>
          <w:t>Latitude</w:t>
        </w:r>
        <w:r w:rsidR="00C126C7">
          <w:rPr>
            <w:noProof/>
            <w:webHidden/>
          </w:rPr>
          <w:tab/>
        </w:r>
        <w:r w:rsidR="00C126C7">
          <w:rPr>
            <w:noProof/>
            <w:webHidden/>
          </w:rPr>
          <w:fldChar w:fldCharType="begin"/>
        </w:r>
        <w:r w:rsidR="00C126C7">
          <w:rPr>
            <w:noProof/>
            <w:webHidden/>
          </w:rPr>
          <w:instrText xml:space="preserve"> PAGEREF _Toc464646816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471802DE"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17" w:history="1">
        <w:r w:rsidR="00C126C7" w:rsidRPr="00307DAA">
          <w:rPr>
            <w:rStyle w:val="Hyperlink"/>
            <w:noProof/>
          </w:rPr>
          <w:t>3.7</w:t>
        </w:r>
        <w:r w:rsidR="00C126C7">
          <w:rPr>
            <w:rFonts w:asciiTheme="minorHAnsi" w:eastAsiaTheme="minorEastAsia" w:hAnsiTheme="minorHAnsi" w:cstheme="minorBidi"/>
            <w:noProof/>
            <w:sz w:val="22"/>
            <w:szCs w:val="22"/>
          </w:rPr>
          <w:tab/>
        </w:r>
        <w:r w:rsidR="00C126C7" w:rsidRPr="00307DAA">
          <w:rPr>
            <w:rStyle w:val="Hyperlink"/>
            <w:noProof/>
          </w:rPr>
          <w:t>MaxDevLyrAv</w:t>
        </w:r>
        <w:r w:rsidR="00C126C7">
          <w:rPr>
            <w:noProof/>
            <w:webHidden/>
          </w:rPr>
          <w:tab/>
        </w:r>
        <w:r w:rsidR="00C126C7">
          <w:rPr>
            <w:noProof/>
            <w:webHidden/>
          </w:rPr>
          <w:fldChar w:fldCharType="begin"/>
        </w:r>
        <w:r w:rsidR="00C126C7">
          <w:rPr>
            <w:noProof/>
            <w:webHidden/>
          </w:rPr>
          <w:instrText xml:space="preserve"> PAGEREF _Toc464646817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7F32CC0C"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18" w:history="1">
        <w:r w:rsidR="00C126C7" w:rsidRPr="00307DAA">
          <w:rPr>
            <w:rStyle w:val="Hyperlink"/>
            <w:noProof/>
          </w:rPr>
          <w:t>3.8</w:t>
        </w:r>
        <w:r w:rsidR="00C126C7">
          <w:rPr>
            <w:rFonts w:asciiTheme="minorHAnsi" w:eastAsiaTheme="minorEastAsia" w:hAnsiTheme="minorHAnsi" w:cstheme="minorBidi"/>
            <w:noProof/>
            <w:sz w:val="22"/>
            <w:szCs w:val="22"/>
          </w:rPr>
          <w:tab/>
        </w:r>
        <w:r w:rsidR="00C126C7" w:rsidRPr="00307DAA">
          <w:rPr>
            <w:rStyle w:val="Hyperlink"/>
            <w:noProof/>
          </w:rPr>
          <w:t>PNEToutputsites</w:t>
        </w:r>
        <w:r w:rsidR="00C126C7">
          <w:rPr>
            <w:noProof/>
            <w:webHidden/>
          </w:rPr>
          <w:tab/>
        </w:r>
        <w:r w:rsidR="00C126C7">
          <w:rPr>
            <w:noProof/>
            <w:webHidden/>
          </w:rPr>
          <w:fldChar w:fldCharType="begin"/>
        </w:r>
        <w:r w:rsidR="00C126C7">
          <w:rPr>
            <w:noProof/>
            <w:webHidden/>
          </w:rPr>
          <w:instrText xml:space="preserve"> PAGEREF _Toc464646818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5ACADA8C"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19" w:history="1">
        <w:r w:rsidR="00C126C7" w:rsidRPr="00307DAA">
          <w:rPr>
            <w:rStyle w:val="Hyperlink"/>
            <w:noProof/>
          </w:rPr>
          <w:t>3.9</w:t>
        </w:r>
        <w:r w:rsidR="00C126C7">
          <w:rPr>
            <w:rFonts w:asciiTheme="minorHAnsi" w:eastAsiaTheme="minorEastAsia" w:hAnsiTheme="minorHAnsi" w:cstheme="minorBidi"/>
            <w:noProof/>
            <w:sz w:val="22"/>
            <w:szCs w:val="22"/>
          </w:rPr>
          <w:tab/>
        </w:r>
        <w:r w:rsidR="00C126C7" w:rsidRPr="00307DAA">
          <w:rPr>
            <w:rStyle w:val="Hyperlink"/>
            <w:noProof/>
          </w:rPr>
          <w:t>InitialCommunities</w:t>
        </w:r>
        <w:r w:rsidR="00C126C7">
          <w:rPr>
            <w:noProof/>
            <w:webHidden/>
          </w:rPr>
          <w:tab/>
        </w:r>
        <w:r w:rsidR="00C126C7">
          <w:rPr>
            <w:noProof/>
            <w:webHidden/>
          </w:rPr>
          <w:fldChar w:fldCharType="begin"/>
        </w:r>
        <w:r w:rsidR="00C126C7">
          <w:rPr>
            <w:noProof/>
            <w:webHidden/>
          </w:rPr>
          <w:instrText xml:space="preserve"> PAGEREF _Toc464646819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332F262B"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20" w:history="1">
        <w:r w:rsidR="00C126C7" w:rsidRPr="00307DAA">
          <w:rPr>
            <w:rStyle w:val="Hyperlink"/>
            <w:noProof/>
          </w:rPr>
          <w:t>3.10</w:t>
        </w:r>
        <w:r w:rsidR="00C126C7">
          <w:rPr>
            <w:rFonts w:asciiTheme="minorHAnsi" w:eastAsiaTheme="minorEastAsia" w:hAnsiTheme="minorHAnsi" w:cstheme="minorBidi"/>
            <w:noProof/>
            <w:sz w:val="22"/>
            <w:szCs w:val="22"/>
          </w:rPr>
          <w:tab/>
        </w:r>
        <w:r w:rsidR="00C126C7" w:rsidRPr="00307DAA">
          <w:rPr>
            <w:rStyle w:val="Hyperlink"/>
            <w:noProof/>
          </w:rPr>
          <w:t>InitialCommunitiesMap</w:t>
        </w:r>
        <w:r w:rsidR="00C126C7">
          <w:rPr>
            <w:noProof/>
            <w:webHidden/>
          </w:rPr>
          <w:tab/>
        </w:r>
        <w:r w:rsidR="00C126C7">
          <w:rPr>
            <w:noProof/>
            <w:webHidden/>
          </w:rPr>
          <w:fldChar w:fldCharType="begin"/>
        </w:r>
        <w:r w:rsidR="00C126C7">
          <w:rPr>
            <w:noProof/>
            <w:webHidden/>
          </w:rPr>
          <w:instrText xml:space="preserve"> PAGEREF _Toc464646820 \h </w:instrText>
        </w:r>
        <w:r w:rsidR="00C126C7">
          <w:rPr>
            <w:noProof/>
            <w:webHidden/>
          </w:rPr>
        </w:r>
        <w:r w:rsidR="00C126C7">
          <w:rPr>
            <w:noProof/>
            <w:webHidden/>
          </w:rPr>
          <w:fldChar w:fldCharType="separate"/>
        </w:r>
        <w:r w:rsidR="00C126C7">
          <w:rPr>
            <w:noProof/>
            <w:webHidden/>
          </w:rPr>
          <w:t>20</w:t>
        </w:r>
        <w:r w:rsidR="00C126C7">
          <w:rPr>
            <w:noProof/>
            <w:webHidden/>
          </w:rPr>
          <w:fldChar w:fldCharType="end"/>
        </w:r>
      </w:hyperlink>
    </w:p>
    <w:p w14:paraId="32D81C62"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21" w:history="1">
        <w:r w:rsidR="00C126C7" w:rsidRPr="00307DAA">
          <w:rPr>
            <w:rStyle w:val="Hyperlink"/>
            <w:noProof/>
          </w:rPr>
          <w:t>3.11</w:t>
        </w:r>
        <w:r w:rsidR="00C126C7">
          <w:rPr>
            <w:rFonts w:asciiTheme="minorHAnsi" w:eastAsiaTheme="minorEastAsia" w:hAnsiTheme="minorHAnsi" w:cstheme="minorBidi"/>
            <w:noProof/>
            <w:sz w:val="22"/>
            <w:szCs w:val="22"/>
          </w:rPr>
          <w:tab/>
        </w:r>
        <w:r w:rsidR="00C126C7" w:rsidRPr="00307DAA">
          <w:rPr>
            <w:rStyle w:val="Hyperlink"/>
            <w:noProof/>
          </w:rPr>
          <w:t>PnETGenericParameters</w:t>
        </w:r>
        <w:r w:rsidR="00C126C7">
          <w:rPr>
            <w:noProof/>
            <w:webHidden/>
          </w:rPr>
          <w:tab/>
        </w:r>
        <w:r w:rsidR="00C126C7">
          <w:rPr>
            <w:noProof/>
            <w:webHidden/>
          </w:rPr>
          <w:fldChar w:fldCharType="begin"/>
        </w:r>
        <w:r w:rsidR="00C126C7">
          <w:rPr>
            <w:noProof/>
            <w:webHidden/>
          </w:rPr>
          <w:instrText xml:space="preserve"> PAGEREF _Toc464646821 \h </w:instrText>
        </w:r>
        <w:r w:rsidR="00C126C7">
          <w:rPr>
            <w:noProof/>
            <w:webHidden/>
          </w:rPr>
        </w:r>
        <w:r w:rsidR="00C126C7">
          <w:rPr>
            <w:noProof/>
            <w:webHidden/>
          </w:rPr>
          <w:fldChar w:fldCharType="separate"/>
        </w:r>
        <w:r w:rsidR="00C126C7">
          <w:rPr>
            <w:noProof/>
            <w:webHidden/>
          </w:rPr>
          <w:t>21</w:t>
        </w:r>
        <w:r w:rsidR="00C126C7">
          <w:rPr>
            <w:noProof/>
            <w:webHidden/>
          </w:rPr>
          <w:fldChar w:fldCharType="end"/>
        </w:r>
      </w:hyperlink>
    </w:p>
    <w:p w14:paraId="27C5B07F"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22" w:history="1">
        <w:r w:rsidR="00C126C7" w:rsidRPr="00307DAA">
          <w:rPr>
            <w:rStyle w:val="Hyperlink"/>
            <w:noProof/>
          </w:rPr>
          <w:t>3.12</w:t>
        </w:r>
        <w:r w:rsidR="00C126C7">
          <w:rPr>
            <w:rFonts w:asciiTheme="minorHAnsi" w:eastAsiaTheme="minorEastAsia" w:hAnsiTheme="minorHAnsi" w:cstheme="minorBidi"/>
            <w:noProof/>
            <w:sz w:val="22"/>
            <w:szCs w:val="22"/>
          </w:rPr>
          <w:tab/>
        </w:r>
        <w:r w:rsidR="00C126C7" w:rsidRPr="00307DAA">
          <w:rPr>
            <w:rStyle w:val="Hyperlink"/>
            <w:noProof/>
          </w:rPr>
          <w:t>PnETSpeciesParameters</w:t>
        </w:r>
        <w:r w:rsidR="00C126C7">
          <w:rPr>
            <w:noProof/>
            <w:webHidden/>
          </w:rPr>
          <w:tab/>
        </w:r>
        <w:r w:rsidR="00C126C7">
          <w:rPr>
            <w:noProof/>
            <w:webHidden/>
          </w:rPr>
          <w:fldChar w:fldCharType="begin"/>
        </w:r>
        <w:r w:rsidR="00C126C7">
          <w:rPr>
            <w:noProof/>
            <w:webHidden/>
          </w:rPr>
          <w:instrText xml:space="preserve"> PAGEREF _Toc464646822 \h </w:instrText>
        </w:r>
        <w:r w:rsidR="00C126C7">
          <w:rPr>
            <w:noProof/>
            <w:webHidden/>
          </w:rPr>
        </w:r>
        <w:r w:rsidR="00C126C7">
          <w:rPr>
            <w:noProof/>
            <w:webHidden/>
          </w:rPr>
          <w:fldChar w:fldCharType="separate"/>
        </w:r>
        <w:r w:rsidR="00C126C7">
          <w:rPr>
            <w:noProof/>
            <w:webHidden/>
          </w:rPr>
          <w:t>21</w:t>
        </w:r>
        <w:r w:rsidR="00C126C7">
          <w:rPr>
            <w:noProof/>
            <w:webHidden/>
          </w:rPr>
          <w:fldChar w:fldCharType="end"/>
        </w:r>
      </w:hyperlink>
    </w:p>
    <w:p w14:paraId="6610CA42"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23" w:history="1">
        <w:r w:rsidR="00C126C7" w:rsidRPr="00307DAA">
          <w:rPr>
            <w:rStyle w:val="Hyperlink"/>
            <w:noProof/>
          </w:rPr>
          <w:t>3.13</w:t>
        </w:r>
        <w:r w:rsidR="00C126C7">
          <w:rPr>
            <w:rFonts w:asciiTheme="minorHAnsi" w:eastAsiaTheme="minorEastAsia" w:hAnsiTheme="minorHAnsi" w:cstheme="minorBidi"/>
            <w:noProof/>
            <w:sz w:val="22"/>
            <w:szCs w:val="22"/>
          </w:rPr>
          <w:tab/>
        </w:r>
        <w:r w:rsidR="00C126C7" w:rsidRPr="00307DAA">
          <w:rPr>
            <w:rStyle w:val="Hyperlink"/>
            <w:noProof/>
          </w:rPr>
          <w:t>EcoregionParameters</w:t>
        </w:r>
        <w:r w:rsidR="00C126C7">
          <w:rPr>
            <w:noProof/>
            <w:webHidden/>
          </w:rPr>
          <w:tab/>
        </w:r>
        <w:r w:rsidR="00C126C7">
          <w:rPr>
            <w:noProof/>
            <w:webHidden/>
          </w:rPr>
          <w:fldChar w:fldCharType="begin"/>
        </w:r>
        <w:r w:rsidR="00C126C7">
          <w:rPr>
            <w:noProof/>
            <w:webHidden/>
          </w:rPr>
          <w:instrText xml:space="preserve"> PAGEREF _Toc464646823 \h </w:instrText>
        </w:r>
        <w:r w:rsidR="00C126C7">
          <w:rPr>
            <w:noProof/>
            <w:webHidden/>
          </w:rPr>
        </w:r>
        <w:r w:rsidR="00C126C7">
          <w:rPr>
            <w:noProof/>
            <w:webHidden/>
          </w:rPr>
          <w:fldChar w:fldCharType="separate"/>
        </w:r>
        <w:r w:rsidR="00C126C7">
          <w:rPr>
            <w:noProof/>
            <w:webHidden/>
          </w:rPr>
          <w:t>21</w:t>
        </w:r>
        <w:r w:rsidR="00C126C7">
          <w:rPr>
            <w:noProof/>
            <w:webHidden/>
          </w:rPr>
          <w:fldChar w:fldCharType="end"/>
        </w:r>
      </w:hyperlink>
    </w:p>
    <w:p w14:paraId="2D2C22D0" w14:textId="77777777" w:rsidR="00C126C7" w:rsidRDefault="005C51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24" w:history="1">
        <w:r w:rsidR="00C126C7" w:rsidRPr="00307DAA">
          <w:rPr>
            <w:rStyle w:val="Hyperlink"/>
            <w:noProof/>
          </w:rPr>
          <w:t>4</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Initial community classes</w:t>
        </w:r>
        <w:r w:rsidR="00C126C7">
          <w:rPr>
            <w:noProof/>
            <w:webHidden/>
          </w:rPr>
          <w:tab/>
        </w:r>
        <w:r w:rsidR="00C126C7">
          <w:rPr>
            <w:noProof/>
            <w:webHidden/>
          </w:rPr>
          <w:fldChar w:fldCharType="begin"/>
        </w:r>
        <w:r w:rsidR="00C126C7">
          <w:rPr>
            <w:noProof/>
            <w:webHidden/>
          </w:rPr>
          <w:instrText xml:space="preserve"> PAGEREF _Toc464646824 \h </w:instrText>
        </w:r>
        <w:r w:rsidR="00C126C7">
          <w:rPr>
            <w:noProof/>
            <w:webHidden/>
          </w:rPr>
        </w:r>
        <w:r w:rsidR="00C126C7">
          <w:rPr>
            <w:noProof/>
            <w:webHidden/>
          </w:rPr>
          <w:fldChar w:fldCharType="separate"/>
        </w:r>
        <w:r w:rsidR="00C126C7">
          <w:rPr>
            <w:noProof/>
            <w:webHidden/>
          </w:rPr>
          <w:t>22</w:t>
        </w:r>
        <w:r w:rsidR="00C126C7">
          <w:rPr>
            <w:noProof/>
            <w:webHidden/>
          </w:rPr>
          <w:fldChar w:fldCharType="end"/>
        </w:r>
      </w:hyperlink>
    </w:p>
    <w:p w14:paraId="1140616E"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25" w:history="1">
        <w:r w:rsidR="00C126C7" w:rsidRPr="00307DAA">
          <w:rPr>
            <w:rStyle w:val="Hyperlink"/>
            <w:noProof/>
          </w:rPr>
          <w:t>4.1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_Toc464646825 \h </w:instrText>
        </w:r>
        <w:r w:rsidR="00C126C7">
          <w:rPr>
            <w:noProof/>
            <w:webHidden/>
          </w:rPr>
        </w:r>
        <w:r w:rsidR="00C126C7">
          <w:rPr>
            <w:noProof/>
            <w:webHidden/>
          </w:rPr>
          <w:fldChar w:fldCharType="separate"/>
        </w:r>
        <w:r w:rsidR="00C126C7">
          <w:rPr>
            <w:noProof/>
            <w:webHidden/>
          </w:rPr>
          <w:t>22</w:t>
        </w:r>
        <w:r w:rsidR="00C126C7">
          <w:rPr>
            <w:noProof/>
            <w:webHidden/>
          </w:rPr>
          <w:fldChar w:fldCharType="end"/>
        </w:r>
      </w:hyperlink>
    </w:p>
    <w:p w14:paraId="6DE66098"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26" w:history="1">
        <w:r w:rsidR="00C126C7" w:rsidRPr="00307DAA">
          <w:rPr>
            <w:rStyle w:val="Hyperlink"/>
            <w:noProof/>
          </w:rPr>
          <w:t>4.2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_Toc464646826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3A14AACB"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27" w:history="1">
        <w:r w:rsidR="00C126C7" w:rsidRPr="00307DAA">
          <w:rPr>
            <w:rStyle w:val="Hyperlink"/>
            <w:noProof/>
          </w:rPr>
          <w:t>4.3</w:t>
        </w:r>
        <w:r w:rsidR="00C126C7">
          <w:rPr>
            <w:rFonts w:asciiTheme="minorHAnsi" w:eastAsiaTheme="minorEastAsia" w:hAnsiTheme="minorHAnsi" w:cstheme="minorBidi"/>
            <w:noProof/>
            <w:sz w:val="22"/>
            <w:szCs w:val="22"/>
          </w:rPr>
          <w:tab/>
        </w:r>
        <w:r w:rsidR="00C126C7" w:rsidRPr="00307DAA">
          <w:rPr>
            <w:rStyle w:val="Hyperlink"/>
            <w:noProof/>
          </w:rPr>
          <w:t>Initial Community Class Definitions</w:t>
        </w:r>
        <w:r w:rsidR="00C126C7">
          <w:rPr>
            <w:noProof/>
            <w:webHidden/>
          </w:rPr>
          <w:tab/>
        </w:r>
        <w:r w:rsidR="00C126C7">
          <w:rPr>
            <w:noProof/>
            <w:webHidden/>
          </w:rPr>
          <w:fldChar w:fldCharType="begin"/>
        </w:r>
        <w:r w:rsidR="00C126C7">
          <w:rPr>
            <w:noProof/>
            <w:webHidden/>
          </w:rPr>
          <w:instrText xml:space="preserve"> PAGEREF _Toc464646827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45E90616" w14:textId="77777777" w:rsidR="00C126C7" w:rsidRDefault="005C51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28" w:history="1">
        <w:r w:rsidR="00C126C7" w:rsidRPr="00307DAA">
          <w:rPr>
            <w:rStyle w:val="Hyperlink"/>
            <w:noProof/>
          </w:rPr>
          <w:t>4.3.1</w:t>
        </w:r>
        <w:r w:rsidR="00C126C7">
          <w:rPr>
            <w:rFonts w:asciiTheme="minorHAnsi" w:eastAsiaTheme="minorEastAsia" w:hAnsiTheme="minorHAnsi" w:cstheme="minorBidi"/>
            <w:i w:val="0"/>
            <w:iCs w:val="0"/>
            <w:noProof/>
            <w:sz w:val="22"/>
            <w:szCs w:val="22"/>
          </w:rPr>
          <w:tab/>
        </w:r>
        <w:r w:rsidR="00C126C7" w:rsidRPr="00307DAA">
          <w:rPr>
            <w:rStyle w:val="Hyperlink"/>
            <w:noProof/>
          </w:rPr>
          <w:t>MapCode</w:t>
        </w:r>
        <w:r w:rsidR="00C126C7">
          <w:rPr>
            <w:noProof/>
            <w:webHidden/>
          </w:rPr>
          <w:tab/>
        </w:r>
        <w:r w:rsidR="00C126C7">
          <w:rPr>
            <w:noProof/>
            <w:webHidden/>
          </w:rPr>
          <w:fldChar w:fldCharType="begin"/>
        </w:r>
        <w:r w:rsidR="00C126C7">
          <w:rPr>
            <w:noProof/>
            <w:webHidden/>
          </w:rPr>
          <w:instrText xml:space="preserve"> PAGEREF _Toc464646828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179B59C1" w14:textId="77777777" w:rsidR="00C126C7" w:rsidRDefault="005C51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29" w:history="1">
        <w:r w:rsidR="00C126C7" w:rsidRPr="00307DAA">
          <w:rPr>
            <w:rStyle w:val="Hyperlink"/>
            <w:noProof/>
          </w:rPr>
          <w:t>4.3.2</w:t>
        </w:r>
        <w:r w:rsidR="00C126C7">
          <w:rPr>
            <w:rFonts w:asciiTheme="minorHAnsi" w:eastAsiaTheme="minorEastAsia" w:hAnsiTheme="minorHAnsi" w:cstheme="minorBidi"/>
            <w:i w:val="0"/>
            <w:iCs w:val="0"/>
            <w:noProof/>
            <w:sz w:val="22"/>
            <w:szCs w:val="22"/>
          </w:rPr>
          <w:tab/>
        </w:r>
        <w:r w:rsidR="00C126C7" w:rsidRPr="00307DAA">
          <w:rPr>
            <w:rStyle w:val="Hyperlink"/>
            <w:noProof/>
          </w:rPr>
          <w:t>Species Present</w:t>
        </w:r>
        <w:r w:rsidR="00C126C7">
          <w:rPr>
            <w:noProof/>
            <w:webHidden/>
          </w:rPr>
          <w:tab/>
        </w:r>
        <w:r w:rsidR="00C126C7">
          <w:rPr>
            <w:noProof/>
            <w:webHidden/>
          </w:rPr>
          <w:fldChar w:fldCharType="begin"/>
        </w:r>
        <w:r w:rsidR="00C126C7">
          <w:rPr>
            <w:noProof/>
            <w:webHidden/>
          </w:rPr>
          <w:instrText xml:space="preserve"> PAGEREF _Toc464646829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3DCEF9D6" w14:textId="77777777" w:rsidR="00C126C7" w:rsidRDefault="005C51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0" w:history="1">
        <w:r w:rsidR="00C126C7" w:rsidRPr="00307DAA">
          <w:rPr>
            <w:rStyle w:val="Hyperlink"/>
            <w:noProof/>
          </w:rPr>
          <w:t>4.3.3</w:t>
        </w:r>
        <w:r w:rsidR="00C126C7">
          <w:rPr>
            <w:rFonts w:asciiTheme="minorHAnsi" w:eastAsiaTheme="minorEastAsia" w:hAnsiTheme="minorHAnsi" w:cstheme="minorBidi"/>
            <w:i w:val="0"/>
            <w:iCs w:val="0"/>
            <w:noProof/>
            <w:sz w:val="22"/>
            <w:szCs w:val="22"/>
          </w:rPr>
          <w:tab/>
        </w:r>
        <w:r w:rsidR="00C126C7" w:rsidRPr="00307DAA">
          <w:rPr>
            <w:rStyle w:val="Hyperlink"/>
            <w:noProof/>
          </w:rPr>
          <w:t>Grouping Species Ages into Cohorts</w:t>
        </w:r>
        <w:r w:rsidR="00C126C7">
          <w:rPr>
            <w:noProof/>
            <w:webHidden/>
          </w:rPr>
          <w:tab/>
        </w:r>
        <w:r w:rsidR="00C126C7">
          <w:rPr>
            <w:noProof/>
            <w:webHidden/>
          </w:rPr>
          <w:fldChar w:fldCharType="begin"/>
        </w:r>
        <w:r w:rsidR="00C126C7">
          <w:rPr>
            <w:noProof/>
            <w:webHidden/>
          </w:rPr>
          <w:instrText xml:space="preserve"> PAGEREF _Toc464646830 \h </w:instrText>
        </w:r>
        <w:r w:rsidR="00C126C7">
          <w:rPr>
            <w:noProof/>
            <w:webHidden/>
          </w:rPr>
        </w:r>
        <w:r w:rsidR="00C126C7">
          <w:rPr>
            <w:noProof/>
            <w:webHidden/>
          </w:rPr>
          <w:fldChar w:fldCharType="separate"/>
        </w:r>
        <w:r w:rsidR="00C126C7">
          <w:rPr>
            <w:noProof/>
            <w:webHidden/>
          </w:rPr>
          <w:t>23</w:t>
        </w:r>
        <w:r w:rsidR="00C126C7">
          <w:rPr>
            <w:noProof/>
            <w:webHidden/>
          </w:rPr>
          <w:fldChar w:fldCharType="end"/>
        </w:r>
      </w:hyperlink>
    </w:p>
    <w:p w14:paraId="48534D79" w14:textId="77777777" w:rsidR="00C126C7" w:rsidRDefault="005C51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31" w:history="1">
        <w:r w:rsidR="00C126C7" w:rsidRPr="00307DAA">
          <w:rPr>
            <w:rStyle w:val="Hyperlink"/>
            <w:noProof/>
          </w:rPr>
          <w:t>5</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Initial community map</w:t>
        </w:r>
        <w:r w:rsidR="00C126C7">
          <w:rPr>
            <w:noProof/>
            <w:webHidden/>
          </w:rPr>
          <w:tab/>
        </w:r>
        <w:r w:rsidR="00C126C7">
          <w:rPr>
            <w:noProof/>
            <w:webHidden/>
          </w:rPr>
          <w:fldChar w:fldCharType="begin"/>
        </w:r>
        <w:r w:rsidR="00C126C7">
          <w:rPr>
            <w:noProof/>
            <w:webHidden/>
          </w:rPr>
          <w:instrText xml:space="preserve"> PAGEREF _Toc464646831 \h </w:instrText>
        </w:r>
        <w:r w:rsidR="00C126C7">
          <w:rPr>
            <w:noProof/>
            <w:webHidden/>
          </w:rPr>
        </w:r>
        <w:r w:rsidR="00C126C7">
          <w:rPr>
            <w:noProof/>
            <w:webHidden/>
          </w:rPr>
          <w:fldChar w:fldCharType="separate"/>
        </w:r>
        <w:r w:rsidR="00C126C7">
          <w:rPr>
            <w:noProof/>
            <w:webHidden/>
          </w:rPr>
          <w:t>24</w:t>
        </w:r>
        <w:r w:rsidR="00C126C7">
          <w:rPr>
            <w:noProof/>
            <w:webHidden/>
          </w:rPr>
          <w:fldChar w:fldCharType="end"/>
        </w:r>
      </w:hyperlink>
    </w:p>
    <w:p w14:paraId="3ED006C7" w14:textId="77777777" w:rsidR="00C126C7" w:rsidRDefault="005C51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32" w:history="1">
        <w:r w:rsidR="00C126C7" w:rsidRPr="00307DAA">
          <w:rPr>
            <w:rStyle w:val="Hyperlink"/>
            <w:noProof/>
          </w:rPr>
          <w:t>6</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Climate</w:t>
        </w:r>
        <w:r w:rsidR="00C126C7">
          <w:rPr>
            <w:noProof/>
            <w:webHidden/>
          </w:rPr>
          <w:tab/>
        </w:r>
        <w:r w:rsidR="00C126C7">
          <w:rPr>
            <w:noProof/>
            <w:webHidden/>
          </w:rPr>
          <w:fldChar w:fldCharType="begin"/>
        </w:r>
        <w:r w:rsidR="00C126C7">
          <w:rPr>
            <w:noProof/>
            <w:webHidden/>
          </w:rPr>
          <w:instrText xml:space="preserve"> PAGEREF _Toc464646832 \h </w:instrText>
        </w:r>
        <w:r w:rsidR="00C126C7">
          <w:rPr>
            <w:noProof/>
            <w:webHidden/>
          </w:rPr>
        </w:r>
        <w:r w:rsidR="00C126C7">
          <w:rPr>
            <w:noProof/>
            <w:webHidden/>
          </w:rPr>
          <w:fldChar w:fldCharType="separate"/>
        </w:r>
        <w:r w:rsidR="00C126C7">
          <w:rPr>
            <w:noProof/>
            <w:webHidden/>
          </w:rPr>
          <w:t>24</w:t>
        </w:r>
        <w:r w:rsidR="00C126C7">
          <w:rPr>
            <w:noProof/>
            <w:webHidden/>
          </w:rPr>
          <w:fldChar w:fldCharType="end"/>
        </w:r>
      </w:hyperlink>
    </w:p>
    <w:p w14:paraId="4DA0E8BE" w14:textId="77777777" w:rsidR="00C126C7" w:rsidRDefault="005C51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3" w:history="1">
        <w:r w:rsidR="00C126C7" w:rsidRPr="00307DAA">
          <w:rPr>
            <w:rStyle w:val="Hyperlink"/>
            <w:noProof/>
          </w:rPr>
          <w:t>6.1.1</w:t>
        </w:r>
        <w:r w:rsidR="00C126C7">
          <w:rPr>
            <w:rFonts w:asciiTheme="minorHAnsi" w:eastAsiaTheme="minorEastAsia" w:hAnsiTheme="minorHAnsi" w:cstheme="minorBidi"/>
            <w:i w:val="0"/>
            <w:iCs w:val="0"/>
            <w:noProof/>
            <w:sz w:val="22"/>
            <w:szCs w:val="22"/>
          </w:rPr>
          <w:tab/>
        </w:r>
        <w:r w:rsidR="00C126C7" w:rsidRPr="00307DAA">
          <w:rPr>
            <w:rStyle w:val="Hyperlink"/>
            <w:noProof/>
          </w:rPr>
          <w:t>Example File #1</w:t>
        </w:r>
        <w:r w:rsidR="00C126C7">
          <w:rPr>
            <w:noProof/>
            <w:webHidden/>
          </w:rPr>
          <w:tab/>
        </w:r>
        <w:r w:rsidR="00C126C7">
          <w:rPr>
            <w:noProof/>
            <w:webHidden/>
          </w:rPr>
          <w:fldChar w:fldCharType="begin"/>
        </w:r>
        <w:r w:rsidR="00C126C7">
          <w:rPr>
            <w:noProof/>
            <w:webHidden/>
          </w:rPr>
          <w:instrText xml:space="preserve"> PAGEREF _Toc464646833 \h </w:instrText>
        </w:r>
        <w:r w:rsidR="00C126C7">
          <w:rPr>
            <w:noProof/>
            <w:webHidden/>
          </w:rPr>
        </w:r>
        <w:r w:rsidR="00C126C7">
          <w:rPr>
            <w:noProof/>
            <w:webHidden/>
          </w:rPr>
          <w:fldChar w:fldCharType="separate"/>
        </w:r>
        <w:r w:rsidR="00C126C7">
          <w:rPr>
            <w:noProof/>
            <w:webHidden/>
          </w:rPr>
          <w:t>24</w:t>
        </w:r>
        <w:r w:rsidR="00C126C7">
          <w:rPr>
            <w:noProof/>
            <w:webHidden/>
          </w:rPr>
          <w:fldChar w:fldCharType="end"/>
        </w:r>
      </w:hyperlink>
    </w:p>
    <w:p w14:paraId="310DA2CE" w14:textId="77777777" w:rsidR="00C126C7" w:rsidRDefault="005C51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4" w:history="1">
        <w:r w:rsidR="00C126C7" w:rsidRPr="00307DAA">
          <w:rPr>
            <w:rStyle w:val="Hyperlink"/>
            <w:noProof/>
          </w:rPr>
          <w:t>6.1.2</w:t>
        </w:r>
        <w:r w:rsidR="00C126C7">
          <w:rPr>
            <w:rFonts w:asciiTheme="minorHAnsi" w:eastAsiaTheme="minorEastAsia" w:hAnsiTheme="minorHAnsi" w:cstheme="minorBidi"/>
            <w:i w:val="0"/>
            <w:iCs w:val="0"/>
            <w:noProof/>
            <w:sz w:val="22"/>
            <w:szCs w:val="22"/>
          </w:rPr>
          <w:tab/>
        </w:r>
        <w:r w:rsidR="00C126C7" w:rsidRPr="00307DAA">
          <w:rPr>
            <w:rStyle w:val="Hyperlink"/>
            <w:noProof/>
          </w:rPr>
          <w:t>Example File #2</w:t>
        </w:r>
        <w:r w:rsidR="00C126C7">
          <w:rPr>
            <w:noProof/>
            <w:webHidden/>
          </w:rPr>
          <w:tab/>
        </w:r>
        <w:r w:rsidR="00C126C7">
          <w:rPr>
            <w:noProof/>
            <w:webHidden/>
          </w:rPr>
          <w:fldChar w:fldCharType="begin"/>
        </w:r>
        <w:r w:rsidR="00C126C7">
          <w:rPr>
            <w:noProof/>
            <w:webHidden/>
          </w:rPr>
          <w:instrText xml:space="preserve"> PAGEREF _Toc464646834 \h </w:instrText>
        </w:r>
        <w:r w:rsidR="00C126C7">
          <w:rPr>
            <w:noProof/>
            <w:webHidden/>
          </w:rPr>
        </w:r>
        <w:r w:rsidR="00C126C7">
          <w:rPr>
            <w:noProof/>
            <w:webHidden/>
          </w:rPr>
          <w:fldChar w:fldCharType="separate"/>
        </w:r>
        <w:r w:rsidR="00C126C7">
          <w:rPr>
            <w:noProof/>
            <w:webHidden/>
          </w:rPr>
          <w:t>25</w:t>
        </w:r>
        <w:r w:rsidR="00C126C7">
          <w:rPr>
            <w:noProof/>
            <w:webHidden/>
          </w:rPr>
          <w:fldChar w:fldCharType="end"/>
        </w:r>
      </w:hyperlink>
    </w:p>
    <w:p w14:paraId="732B943F"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35" w:history="1">
        <w:r w:rsidR="00C126C7" w:rsidRPr="00307DAA">
          <w:rPr>
            <w:rStyle w:val="Hyperlink"/>
            <w:noProof/>
          </w:rPr>
          <w:t>6.2</w:t>
        </w:r>
        <w:r w:rsidR="00C126C7">
          <w:rPr>
            <w:rFonts w:asciiTheme="minorHAnsi" w:eastAsiaTheme="minorEastAsia" w:hAnsiTheme="minorHAnsi" w:cstheme="minorBidi"/>
            <w:noProof/>
            <w:sz w:val="22"/>
            <w:szCs w:val="22"/>
          </w:rPr>
          <w:tab/>
        </w:r>
        <w:r w:rsidR="00C126C7" w:rsidRPr="00307DAA">
          <w:rPr>
            <w:rStyle w:val="Hyperlink"/>
            <w:noProof/>
          </w:rPr>
          <w:t>Header Information</w:t>
        </w:r>
        <w:r w:rsidR="00C126C7">
          <w:rPr>
            <w:noProof/>
            <w:webHidden/>
          </w:rPr>
          <w:tab/>
        </w:r>
        <w:r w:rsidR="00C126C7">
          <w:rPr>
            <w:noProof/>
            <w:webHidden/>
          </w:rPr>
          <w:fldChar w:fldCharType="begin"/>
        </w:r>
        <w:r w:rsidR="00C126C7">
          <w:rPr>
            <w:noProof/>
            <w:webHidden/>
          </w:rPr>
          <w:instrText xml:space="preserve"> PAGEREF _Toc464646835 \h </w:instrText>
        </w:r>
        <w:r w:rsidR="00C126C7">
          <w:rPr>
            <w:noProof/>
            <w:webHidden/>
          </w:rPr>
        </w:r>
        <w:r w:rsidR="00C126C7">
          <w:rPr>
            <w:noProof/>
            <w:webHidden/>
          </w:rPr>
          <w:fldChar w:fldCharType="separate"/>
        </w:r>
        <w:r w:rsidR="00C126C7">
          <w:rPr>
            <w:noProof/>
            <w:webHidden/>
          </w:rPr>
          <w:t>25</w:t>
        </w:r>
        <w:r w:rsidR="00C126C7">
          <w:rPr>
            <w:noProof/>
            <w:webHidden/>
          </w:rPr>
          <w:fldChar w:fldCharType="end"/>
        </w:r>
      </w:hyperlink>
    </w:p>
    <w:p w14:paraId="69E325CD"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36" w:history="1">
        <w:r w:rsidR="00C126C7" w:rsidRPr="00307DAA">
          <w:rPr>
            <w:rStyle w:val="Hyperlink"/>
            <w:noProof/>
          </w:rPr>
          <w:t>6.3</w:t>
        </w:r>
        <w:r w:rsidR="00C126C7">
          <w:rPr>
            <w:rFonts w:asciiTheme="minorHAnsi" w:eastAsiaTheme="minorEastAsia" w:hAnsiTheme="minorHAnsi" w:cstheme="minorBidi"/>
            <w:noProof/>
            <w:sz w:val="22"/>
            <w:szCs w:val="22"/>
          </w:rPr>
          <w:tab/>
        </w:r>
        <w:r w:rsidR="00C126C7" w:rsidRPr="00307DAA">
          <w:rPr>
            <w:rStyle w:val="Hyperlink"/>
            <w:noProof/>
          </w:rPr>
          <w:t>Observations</w:t>
        </w:r>
        <w:r w:rsidR="00C126C7">
          <w:rPr>
            <w:noProof/>
            <w:webHidden/>
          </w:rPr>
          <w:tab/>
        </w:r>
        <w:r w:rsidR="00C126C7">
          <w:rPr>
            <w:noProof/>
            <w:webHidden/>
          </w:rPr>
          <w:fldChar w:fldCharType="begin"/>
        </w:r>
        <w:r w:rsidR="00C126C7">
          <w:rPr>
            <w:noProof/>
            <w:webHidden/>
          </w:rPr>
          <w:instrText xml:space="preserve"> PAGEREF _Toc464646836 \h </w:instrText>
        </w:r>
        <w:r w:rsidR="00C126C7">
          <w:rPr>
            <w:noProof/>
            <w:webHidden/>
          </w:rPr>
        </w:r>
        <w:r w:rsidR="00C126C7">
          <w:rPr>
            <w:noProof/>
            <w:webHidden/>
          </w:rPr>
          <w:fldChar w:fldCharType="separate"/>
        </w:r>
        <w:r w:rsidR="00C126C7">
          <w:rPr>
            <w:noProof/>
            <w:webHidden/>
          </w:rPr>
          <w:t>25</w:t>
        </w:r>
        <w:r w:rsidR="00C126C7">
          <w:rPr>
            <w:noProof/>
            <w:webHidden/>
          </w:rPr>
          <w:fldChar w:fldCharType="end"/>
        </w:r>
      </w:hyperlink>
    </w:p>
    <w:p w14:paraId="4A2E1F7C" w14:textId="77777777" w:rsidR="00C126C7" w:rsidRDefault="005C51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7" w:history="1">
        <w:r w:rsidR="00C126C7" w:rsidRPr="00307DAA">
          <w:rPr>
            <w:rStyle w:val="Hyperlink"/>
            <w:noProof/>
          </w:rPr>
          <w:t>6.3.1</w:t>
        </w:r>
        <w:r w:rsidR="00C126C7">
          <w:rPr>
            <w:rFonts w:asciiTheme="minorHAnsi" w:eastAsiaTheme="minorEastAsia" w:hAnsiTheme="minorHAnsi" w:cstheme="minorBidi"/>
            <w:i w:val="0"/>
            <w:iCs w:val="0"/>
            <w:noProof/>
            <w:sz w:val="22"/>
            <w:szCs w:val="22"/>
          </w:rPr>
          <w:tab/>
        </w:r>
        <w:r w:rsidR="00C126C7" w:rsidRPr="00307DAA">
          <w:rPr>
            <w:rStyle w:val="Hyperlink"/>
            <w:noProof/>
          </w:rPr>
          <w:t>Year</w:t>
        </w:r>
        <w:r w:rsidR="00C126C7">
          <w:rPr>
            <w:noProof/>
            <w:webHidden/>
          </w:rPr>
          <w:tab/>
        </w:r>
        <w:r w:rsidR="00C126C7">
          <w:rPr>
            <w:noProof/>
            <w:webHidden/>
          </w:rPr>
          <w:fldChar w:fldCharType="begin"/>
        </w:r>
        <w:r w:rsidR="00C126C7">
          <w:rPr>
            <w:noProof/>
            <w:webHidden/>
          </w:rPr>
          <w:instrText xml:space="preserve"> PAGEREF _Toc464646837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667AB51B" w14:textId="77777777" w:rsidR="00C126C7" w:rsidRDefault="005C51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8" w:history="1">
        <w:r w:rsidR="00C126C7" w:rsidRPr="00307DAA">
          <w:rPr>
            <w:rStyle w:val="Hyperlink"/>
            <w:noProof/>
          </w:rPr>
          <w:t>6.3.2</w:t>
        </w:r>
        <w:r w:rsidR="00C126C7">
          <w:rPr>
            <w:rFonts w:asciiTheme="minorHAnsi" w:eastAsiaTheme="minorEastAsia" w:hAnsiTheme="minorHAnsi" w:cstheme="minorBidi"/>
            <w:i w:val="0"/>
            <w:iCs w:val="0"/>
            <w:noProof/>
            <w:sz w:val="22"/>
            <w:szCs w:val="22"/>
          </w:rPr>
          <w:tab/>
        </w:r>
        <w:r w:rsidR="00C126C7" w:rsidRPr="00307DAA">
          <w:rPr>
            <w:rStyle w:val="Hyperlink"/>
            <w:noProof/>
          </w:rPr>
          <w:t>Month</w:t>
        </w:r>
        <w:r w:rsidR="00C126C7">
          <w:rPr>
            <w:noProof/>
            <w:webHidden/>
          </w:rPr>
          <w:tab/>
        </w:r>
        <w:r w:rsidR="00C126C7">
          <w:rPr>
            <w:noProof/>
            <w:webHidden/>
          </w:rPr>
          <w:fldChar w:fldCharType="begin"/>
        </w:r>
        <w:r w:rsidR="00C126C7">
          <w:rPr>
            <w:noProof/>
            <w:webHidden/>
          </w:rPr>
          <w:instrText xml:space="preserve"> PAGEREF _Toc464646838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C82BD94" w14:textId="77777777" w:rsidR="00C126C7" w:rsidRDefault="005C51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39" w:history="1">
        <w:r w:rsidR="00C126C7" w:rsidRPr="00307DAA">
          <w:rPr>
            <w:rStyle w:val="Hyperlink"/>
            <w:noProof/>
          </w:rPr>
          <w:t>6.3.3</w:t>
        </w:r>
        <w:r w:rsidR="00C126C7">
          <w:rPr>
            <w:rFonts w:asciiTheme="minorHAnsi" w:eastAsiaTheme="minorEastAsia" w:hAnsiTheme="minorHAnsi" w:cstheme="minorBidi"/>
            <w:i w:val="0"/>
            <w:iCs w:val="0"/>
            <w:noProof/>
            <w:sz w:val="22"/>
            <w:szCs w:val="22"/>
          </w:rPr>
          <w:tab/>
        </w:r>
        <w:r w:rsidR="00C126C7" w:rsidRPr="00307DAA">
          <w:rPr>
            <w:rStyle w:val="Hyperlink"/>
            <w:noProof/>
          </w:rPr>
          <w:t>TMax</w:t>
        </w:r>
        <w:r w:rsidR="00C126C7">
          <w:rPr>
            <w:noProof/>
            <w:webHidden/>
          </w:rPr>
          <w:tab/>
        </w:r>
        <w:r w:rsidR="00C126C7">
          <w:rPr>
            <w:noProof/>
            <w:webHidden/>
          </w:rPr>
          <w:fldChar w:fldCharType="begin"/>
        </w:r>
        <w:r w:rsidR="00C126C7">
          <w:rPr>
            <w:noProof/>
            <w:webHidden/>
          </w:rPr>
          <w:instrText xml:space="preserve"> PAGEREF _Toc464646839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EAF9868" w14:textId="77777777" w:rsidR="00C126C7" w:rsidRDefault="005C51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0" w:history="1">
        <w:r w:rsidR="00C126C7" w:rsidRPr="00307DAA">
          <w:rPr>
            <w:rStyle w:val="Hyperlink"/>
            <w:noProof/>
          </w:rPr>
          <w:t>6.3.4</w:t>
        </w:r>
        <w:r w:rsidR="00C126C7">
          <w:rPr>
            <w:rFonts w:asciiTheme="minorHAnsi" w:eastAsiaTheme="minorEastAsia" w:hAnsiTheme="minorHAnsi" w:cstheme="minorBidi"/>
            <w:i w:val="0"/>
            <w:iCs w:val="0"/>
            <w:noProof/>
            <w:sz w:val="22"/>
            <w:szCs w:val="22"/>
          </w:rPr>
          <w:tab/>
        </w:r>
        <w:r w:rsidR="00C126C7" w:rsidRPr="00307DAA">
          <w:rPr>
            <w:rStyle w:val="Hyperlink"/>
            <w:noProof/>
          </w:rPr>
          <w:t>TMin</w:t>
        </w:r>
        <w:r w:rsidR="00C126C7">
          <w:rPr>
            <w:noProof/>
            <w:webHidden/>
          </w:rPr>
          <w:tab/>
        </w:r>
        <w:r w:rsidR="00C126C7">
          <w:rPr>
            <w:noProof/>
            <w:webHidden/>
          </w:rPr>
          <w:fldChar w:fldCharType="begin"/>
        </w:r>
        <w:r w:rsidR="00C126C7">
          <w:rPr>
            <w:noProof/>
            <w:webHidden/>
          </w:rPr>
          <w:instrText xml:space="preserve"> PAGEREF _Toc464646840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17685C2" w14:textId="77777777" w:rsidR="00C126C7" w:rsidRDefault="005C51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1" w:history="1">
        <w:r w:rsidR="00C126C7" w:rsidRPr="00307DAA">
          <w:rPr>
            <w:rStyle w:val="Hyperlink"/>
            <w:noProof/>
          </w:rPr>
          <w:t>6.3.5</w:t>
        </w:r>
        <w:r w:rsidR="00C126C7">
          <w:rPr>
            <w:rFonts w:asciiTheme="minorHAnsi" w:eastAsiaTheme="minorEastAsia" w:hAnsiTheme="minorHAnsi" w:cstheme="minorBidi"/>
            <w:i w:val="0"/>
            <w:iCs w:val="0"/>
            <w:noProof/>
            <w:sz w:val="22"/>
            <w:szCs w:val="22"/>
          </w:rPr>
          <w:tab/>
        </w:r>
        <w:r w:rsidR="00C126C7" w:rsidRPr="00307DAA">
          <w:rPr>
            <w:rStyle w:val="Hyperlink"/>
            <w:noProof/>
          </w:rPr>
          <w:t>PAR</w:t>
        </w:r>
        <w:r w:rsidR="00C126C7">
          <w:rPr>
            <w:noProof/>
            <w:webHidden/>
          </w:rPr>
          <w:tab/>
        </w:r>
        <w:r w:rsidR="00C126C7">
          <w:rPr>
            <w:noProof/>
            <w:webHidden/>
          </w:rPr>
          <w:fldChar w:fldCharType="begin"/>
        </w:r>
        <w:r w:rsidR="00C126C7">
          <w:rPr>
            <w:noProof/>
            <w:webHidden/>
          </w:rPr>
          <w:instrText xml:space="preserve"> PAGEREF _Toc464646841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3AF60AE4" w14:textId="77777777" w:rsidR="00C126C7" w:rsidRDefault="005C51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2" w:history="1">
        <w:r w:rsidR="00C126C7" w:rsidRPr="00307DAA">
          <w:rPr>
            <w:rStyle w:val="Hyperlink"/>
            <w:noProof/>
          </w:rPr>
          <w:t>6.3.6</w:t>
        </w:r>
        <w:r w:rsidR="00C126C7">
          <w:rPr>
            <w:rFonts w:asciiTheme="minorHAnsi" w:eastAsiaTheme="minorEastAsia" w:hAnsiTheme="minorHAnsi" w:cstheme="minorBidi"/>
            <w:i w:val="0"/>
            <w:iCs w:val="0"/>
            <w:noProof/>
            <w:sz w:val="22"/>
            <w:szCs w:val="22"/>
          </w:rPr>
          <w:tab/>
        </w:r>
        <w:r w:rsidR="00C126C7" w:rsidRPr="00307DAA">
          <w:rPr>
            <w:rStyle w:val="Hyperlink"/>
            <w:noProof/>
          </w:rPr>
          <w:t>Prec</w:t>
        </w:r>
        <w:r w:rsidR="00C126C7">
          <w:rPr>
            <w:noProof/>
            <w:webHidden/>
          </w:rPr>
          <w:tab/>
        </w:r>
        <w:r w:rsidR="00C126C7">
          <w:rPr>
            <w:noProof/>
            <w:webHidden/>
          </w:rPr>
          <w:fldChar w:fldCharType="begin"/>
        </w:r>
        <w:r w:rsidR="00C126C7">
          <w:rPr>
            <w:noProof/>
            <w:webHidden/>
          </w:rPr>
          <w:instrText xml:space="preserve"> PAGEREF _Toc464646842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0C0C9523" w14:textId="77777777" w:rsidR="00C126C7" w:rsidRDefault="005C51B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4646843" w:history="1">
        <w:r w:rsidR="00C126C7" w:rsidRPr="00307DAA">
          <w:rPr>
            <w:rStyle w:val="Hyperlink"/>
            <w:noProof/>
          </w:rPr>
          <w:t>6.3.7</w:t>
        </w:r>
        <w:r w:rsidR="00C126C7">
          <w:rPr>
            <w:rFonts w:asciiTheme="minorHAnsi" w:eastAsiaTheme="minorEastAsia" w:hAnsiTheme="minorHAnsi" w:cstheme="minorBidi"/>
            <w:i w:val="0"/>
            <w:iCs w:val="0"/>
            <w:noProof/>
            <w:sz w:val="22"/>
            <w:szCs w:val="22"/>
          </w:rPr>
          <w:tab/>
        </w:r>
        <w:r w:rsidR="00C126C7" w:rsidRPr="00307DAA">
          <w:rPr>
            <w:rStyle w:val="Hyperlink"/>
            <w:noProof/>
          </w:rPr>
          <w:t>CO2</w:t>
        </w:r>
        <w:r w:rsidR="00C126C7">
          <w:rPr>
            <w:noProof/>
            <w:webHidden/>
          </w:rPr>
          <w:tab/>
        </w:r>
        <w:r w:rsidR="00C126C7">
          <w:rPr>
            <w:noProof/>
            <w:webHidden/>
          </w:rPr>
          <w:fldChar w:fldCharType="begin"/>
        </w:r>
        <w:r w:rsidR="00C126C7">
          <w:rPr>
            <w:noProof/>
            <w:webHidden/>
          </w:rPr>
          <w:instrText xml:space="preserve"> PAGEREF _Toc464646843 \h </w:instrText>
        </w:r>
        <w:r w:rsidR="00C126C7">
          <w:rPr>
            <w:noProof/>
            <w:webHidden/>
          </w:rPr>
        </w:r>
        <w:r w:rsidR="00C126C7">
          <w:rPr>
            <w:noProof/>
            <w:webHidden/>
          </w:rPr>
          <w:fldChar w:fldCharType="separate"/>
        </w:r>
        <w:r w:rsidR="00C126C7">
          <w:rPr>
            <w:noProof/>
            <w:webHidden/>
          </w:rPr>
          <w:t>26</w:t>
        </w:r>
        <w:r w:rsidR="00C126C7">
          <w:rPr>
            <w:noProof/>
            <w:webHidden/>
          </w:rPr>
          <w:fldChar w:fldCharType="end"/>
        </w:r>
      </w:hyperlink>
    </w:p>
    <w:p w14:paraId="59C22985" w14:textId="77777777" w:rsidR="00C126C7" w:rsidRDefault="005C51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44" w:history="1">
        <w:r w:rsidR="00C126C7" w:rsidRPr="00307DAA">
          <w:rPr>
            <w:rStyle w:val="Hyperlink"/>
            <w:noProof/>
          </w:rPr>
          <w:t>7</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Generic PnET Species Parameters</w:t>
        </w:r>
        <w:r w:rsidR="00C126C7">
          <w:rPr>
            <w:noProof/>
            <w:webHidden/>
          </w:rPr>
          <w:tab/>
        </w:r>
        <w:r w:rsidR="00C126C7">
          <w:rPr>
            <w:noProof/>
            <w:webHidden/>
          </w:rPr>
          <w:fldChar w:fldCharType="begin"/>
        </w:r>
        <w:r w:rsidR="00C126C7">
          <w:rPr>
            <w:noProof/>
            <w:webHidden/>
          </w:rPr>
          <w:instrText xml:space="preserve"> PAGEREF _Toc464646844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08BFA9F0"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45" w:history="1">
        <w:r w:rsidR="00C126C7" w:rsidRPr="00307DAA">
          <w:rPr>
            <w:rStyle w:val="Hyperlink"/>
            <w:noProof/>
          </w:rPr>
          <w:t>7.1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_Toc464646845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3BE70EC4"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46" w:history="1">
        <w:r w:rsidR="00C126C7" w:rsidRPr="00307DAA">
          <w:rPr>
            <w:rStyle w:val="Hyperlink"/>
            <w:noProof/>
          </w:rPr>
          <w:t>7.2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_Toc464646846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2A2E3FFC"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47" w:history="1">
        <w:r w:rsidR="00C126C7" w:rsidRPr="00307DAA">
          <w:rPr>
            <w:rStyle w:val="Hyperlink"/>
            <w:noProof/>
          </w:rPr>
          <w:t>7.3</w:t>
        </w:r>
        <w:r w:rsidR="00C126C7">
          <w:rPr>
            <w:rFonts w:asciiTheme="minorHAnsi" w:eastAsiaTheme="minorEastAsia" w:hAnsiTheme="minorHAnsi" w:cstheme="minorBidi"/>
            <w:noProof/>
            <w:sz w:val="22"/>
            <w:szCs w:val="22"/>
          </w:rPr>
          <w:tab/>
        </w:r>
        <w:r w:rsidR="00C126C7" w:rsidRPr="00307DAA">
          <w:rPr>
            <w:rStyle w:val="Hyperlink"/>
            <w:noProof/>
          </w:rPr>
          <w:t>PnETGenericParameters</w:t>
        </w:r>
        <w:r w:rsidR="00C126C7">
          <w:rPr>
            <w:noProof/>
            <w:webHidden/>
          </w:rPr>
          <w:tab/>
        </w:r>
        <w:r w:rsidR="00C126C7">
          <w:rPr>
            <w:noProof/>
            <w:webHidden/>
          </w:rPr>
          <w:fldChar w:fldCharType="begin"/>
        </w:r>
        <w:r w:rsidR="00C126C7">
          <w:rPr>
            <w:noProof/>
            <w:webHidden/>
          </w:rPr>
          <w:instrText xml:space="preserve"> PAGEREF _Toc464646847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4B5964A9"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48" w:history="1">
        <w:r w:rsidR="00C126C7" w:rsidRPr="00307DAA">
          <w:rPr>
            <w:rStyle w:val="Hyperlink"/>
            <w:noProof/>
          </w:rPr>
          <w:t>7.4</w:t>
        </w:r>
        <w:r w:rsidR="00C126C7">
          <w:rPr>
            <w:rFonts w:asciiTheme="minorHAnsi" w:eastAsiaTheme="minorEastAsia" w:hAnsiTheme="minorHAnsi" w:cstheme="minorBidi"/>
            <w:noProof/>
            <w:sz w:val="22"/>
            <w:szCs w:val="22"/>
          </w:rPr>
          <w:tab/>
        </w:r>
        <w:r w:rsidR="00C126C7" w:rsidRPr="00307DAA">
          <w:rPr>
            <w:rStyle w:val="Hyperlink"/>
            <w:noProof/>
          </w:rPr>
          <w:t>MaxCanopyLayers</w:t>
        </w:r>
        <w:r w:rsidR="00C126C7">
          <w:rPr>
            <w:noProof/>
            <w:webHidden/>
          </w:rPr>
          <w:tab/>
        </w:r>
        <w:r w:rsidR="00C126C7">
          <w:rPr>
            <w:noProof/>
            <w:webHidden/>
          </w:rPr>
          <w:fldChar w:fldCharType="begin"/>
        </w:r>
        <w:r w:rsidR="00C126C7">
          <w:rPr>
            <w:noProof/>
            <w:webHidden/>
          </w:rPr>
          <w:instrText xml:space="preserve"> PAGEREF _Toc464646848 \h </w:instrText>
        </w:r>
        <w:r w:rsidR="00C126C7">
          <w:rPr>
            <w:noProof/>
            <w:webHidden/>
          </w:rPr>
        </w:r>
        <w:r w:rsidR="00C126C7">
          <w:rPr>
            <w:noProof/>
            <w:webHidden/>
          </w:rPr>
          <w:fldChar w:fldCharType="separate"/>
        </w:r>
        <w:r w:rsidR="00C126C7">
          <w:rPr>
            <w:noProof/>
            <w:webHidden/>
          </w:rPr>
          <w:t>27</w:t>
        </w:r>
        <w:r w:rsidR="00C126C7">
          <w:rPr>
            <w:noProof/>
            <w:webHidden/>
          </w:rPr>
          <w:fldChar w:fldCharType="end"/>
        </w:r>
      </w:hyperlink>
    </w:p>
    <w:p w14:paraId="3F77977D"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49" w:history="1">
        <w:r w:rsidR="00C126C7" w:rsidRPr="00307DAA">
          <w:rPr>
            <w:rStyle w:val="Hyperlink"/>
            <w:noProof/>
          </w:rPr>
          <w:t>7.5</w:t>
        </w:r>
        <w:r w:rsidR="00C126C7">
          <w:rPr>
            <w:rFonts w:asciiTheme="minorHAnsi" w:eastAsiaTheme="minorEastAsia" w:hAnsiTheme="minorHAnsi" w:cstheme="minorBidi"/>
            <w:noProof/>
            <w:sz w:val="22"/>
            <w:szCs w:val="22"/>
          </w:rPr>
          <w:tab/>
        </w:r>
        <w:r w:rsidR="00C126C7" w:rsidRPr="00307DAA">
          <w:rPr>
            <w:rStyle w:val="Hyperlink"/>
            <w:noProof/>
          </w:rPr>
          <w:t>IMAX</w:t>
        </w:r>
        <w:r w:rsidR="00C126C7">
          <w:rPr>
            <w:noProof/>
            <w:webHidden/>
          </w:rPr>
          <w:tab/>
        </w:r>
        <w:r w:rsidR="00C126C7">
          <w:rPr>
            <w:noProof/>
            <w:webHidden/>
          </w:rPr>
          <w:fldChar w:fldCharType="begin"/>
        </w:r>
        <w:r w:rsidR="00C126C7">
          <w:rPr>
            <w:noProof/>
            <w:webHidden/>
          </w:rPr>
          <w:instrText xml:space="preserve"> PAGEREF _Toc464646849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69FB660F"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50" w:history="1">
        <w:r w:rsidR="00C126C7" w:rsidRPr="00307DAA">
          <w:rPr>
            <w:rStyle w:val="Hyperlink"/>
            <w:noProof/>
          </w:rPr>
          <w:t>7.6</w:t>
        </w:r>
        <w:r w:rsidR="00C126C7">
          <w:rPr>
            <w:rFonts w:asciiTheme="minorHAnsi" w:eastAsiaTheme="minorEastAsia" w:hAnsiTheme="minorHAnsi" w:cstheme="minorBidi"/>
            <w:noProof/>
            <w:sz w:val="22"/>
            <w:szCs w:val="22"/>
          </w:rPr>
          <w:tab/>
        </w:r>
        <w:r w:rsidR="00C126C7" w:rsidRPr="00307DAA">
          <w:rPr>
            <w:rStyle w:val="Hyperlink"/>
            <w:noProof/>
          </w:rPr>
          <w:t>DVPD1, DVPD2</w:t>
        </w:r>
        <w:r w:rsidR="00C126C7">
          <w:rPr>
            <w:noProof/>
            <w:webHidden/>
          </w:rPr>
          <w:tab/>
        </w:r>
        <w:r w:rsidR="00C126C7">
          <w:rPr>
            <w:noProof/>
            <w:webHidden/>
          </w:rPr>
          <w:fldChar w:fldCharType="begin"/>
        </w:r>
        <w:r w:rsidR="00C126C7">
          <w:rPr>
            <w:noProof/>
            <w:webHidden/>
          </w:rPr>
          <w:instrText xml:space="preserve"> PAGEREF _Toc464646850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6C872A82"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51" w:history="1">
        <w:r w:rsidR="00C126C7" w:rsidRPr="00307DAA">
          <w:rPr>
            <w:rStyle w:val="Hyperlink"/>
            <w:noProof/>
          </w:rPr>
          <w:t>7.7</w:t>
        </w:r>
        <w:r w:rsidR="00C126C7">
          <w:rPr>
            <w:rFonts w:asciiTheme="minorHAnsi" w:eastAsiaTheme="minorEastAsia" w:hAnsiTheme="minorHAnsi" w:cstheme="minorBidi"/>
            <w:noProof/>
            <w:sz w:val="22"/>
            <w:szCs w:val="22"/>
          </w:rPr>
          <w:tab/>
        </w:r>
        <w:r w:rsidR="00C126C7" w:rsidRPr="00307DAA">
          <w:rPr>
            <w:rStyle w:val="Hyperlink"/>
            <w:noProof/>
          </w:rPr>
          <w:t>BFolResp</w:t>
        </w:r>
        <w:r w:rsidR="00C126C7">
          <w:rPr>
            <w:noProof/>
            <w:webHidden/>
          </w:rPr>
          <w:tab/>
        </w:r>
        <w:r w:rsidR="00C126C7">
          <w:rPr>
            <w:noProof/>
            <w:webHidden/>
          </w:rPr>
          <w:fldChar w:fldCharType="begin"/>
        </w:r>
        <w:r w:rsidR="00C126C7">
          <w:rPr>
            <w:noProof/>
            <w:webHidden/>
          </w:rPr>
          <w:instrText xml:space="preserve"> PAGEREF _Toc464646851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1876ADFF"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52" w:history="1">
        <w:r w:rsidR="00C126C7" w:rsidRPr="00307DAA">
          <w:rPr>
            <w:rStyle w:val="Hyperlink"/>
            <w:noProof/>
          </w:rPr>
          <w:t>7.8</w:t>
        </w:r>
        <w:r w:rsidR="00C126C7">
          <w:rPr>
            <w:rFonts w:asciiTheme="minorHAnsi" w:eastAsiaTheme="minorEastAsia" w:hAnsiTheme="minorHAnsi" w:cstheme="minorBidi"/>
            <w:noProof/>
            <w:sz w:val="22"/>
            <w:szCs w:val="22"/>
          </w:rPr>
          <w:tab/>
        </w:r>
        <w:r w:rsidR="00C126C7" w:rsidRPr="00307DAA">
          <w:rPr>
            <w:rStyle w:val="Hyperlink"/>
            <w:noProof/>
          </w:rPr>
          <w:t>TORoot/TOWood</w:t>
        </w:r>
        <w:r w:rsidR="00C126C7">
          <w:rPr>
            <w:noProof/>
            <w:webHidden/>
          </w:rPr>
          <w:tab/>
        </w:r>
        <w:r w:rsidR="00C126C7">
          <w:rPr>
            <w:noProof/>
            <w:webHidden/>
          </w:rPr>
          <w:fldChar w:fldCharType="begin"/>
        </w:r>
        <w:r w:rsidR="00C126C7">
          <w:rPr>
            <w:noProof/>
            <w:webHidden/>
          </w:rPr>
          <w:instrText xml:space="preserve"> PAGEREF _Toc464646852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1BFDD15A"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53" w:history="1">
        <w:r w:rsidR="00C126C7" w:rsidRPr="00307DAA">
          <w:rPr>
            <w:rStyle w:val="Hyperlink"/>
            <w:noProof/>
          </w:rPr>
          <w:t>7.9</w:t>
        </w:r>
        <w:r w:rsidR="00C126C7">
          <w:rPr>
            <w:rFonts w:asciiTheme="minorHAnsi" w:eastAsiaTheme="minorEastAsia" w:hAnsiTheme="minorHAnsi" w:cstheme="minorBidi"/>
            <w:noProof/>
            <w:sz w:val="22"/>
            <w:szCs w:val="22"/>
          </w:rPr>
          <w:tab/>
        </w:r>
        <w:r w:rsidR="00C126C7" w:rsidRPr="00307DAA">
          <w:rPr>
            <w:rStyle w:val="Hyperlink"/>
            <w:noProof/>
          </w:rPr>
          <w:t>Q10</w:t>
        </w:r>
        <w:r w:rsidR="00C126C7">
          <w:rPr>
            <w:noProof/>
            <w:webHidden/>
          </w:rPr>
          <w:tab/>
        </w:r>
        <w:r w:rsidR="00C126C7">
          <w:rPr>
            <w:noProof/>
            <w:webHidden/>
          </w:rPr>
          <w:fldChar w:fldCharType="begin"/>
        </w:r>
        <w:r w:rsidR="00C126C7">
          <w:rPr>
            <w:noProof/>
            <w:webHidden/>
          </w:rPr>
          <w:instrText xml:space="preserve"> PAGEREF _Toc464646853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735528A2"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54" w:history="1">
        <w:r w:rsidR="00C126C7" w:rsidRPr="00307DAA">
          <w:rPr>
            <w:rStyle w:val="Hyperlink"/>
            <w:noProof/>
          </w:rPr>
          <w:t>7.10</w:t>
        </w:r>
        <w:r w:rsidR="00C126C7">
          <w:rPr>
            <w:rFonts w:asciiTheme="minorHAnsi" w:eastAsiaTheme="minorEastAsia" w:hAnsiTheme="minorHAnsi" w:cstheme="minorBidi"/>
            <w:noProof/>
            <w:sz w:val="22"/>
            <w:szCs w:val="22"/>
          </w:rPr>
          <w:tab/>
        </w:r>
        <w:r w:rsidR="00C126C7" w:rsidRPr="00307DAA">
          <w:rPr>
            <w:rStyle w:val="Hyperlink"/>
            <w:noProof/>
          </w:rPr>
          <w:t>FolLignin</w:t>
        </w:r>
        <w:r w:rsidR="00C126C7">
          <w:rPr>
            <w:noProof/>
            <w:webHidden/>
          </w:rPr>
          <w:tab/>
        </w:r>
        <w:r w:rsidR="00C126C7">
          <w:rPr>
            <w:noProof/>
            <w:webHidden/>
          </w:rPr>
          <w:fldChar w:fldCharType="begin"/>
        </w:r>
        <w:r w:rsidR="00C126C7">
          <w:rPr>
            <w:noProof/>
            <w:webHidden/>
          </w:rPr>
          <w:instrText xml:space="preserve"> PAGEREF _Toc464646854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2504BEDF"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55" w:history="1">
        <w:r w:rsidR="00C126C7" w:rsidRPr="00307DAA">
          <w:rPr>
            <w:rStyle w:val="Hyperlink"/>
            <w:noProof/>
          </w:rPr>
          <w:t>7.11</w:t>
        </w:r>
        <w:r w:rsidR="00C126C7">
          <w:rPr>
            <w:rFonts w:asciiTheme="minorHAnsi" w:eastAsiaTheme="minorEastAsia" w:hAnsiTheme="minorHAnsi" w:cstheme="minorBidi"/>
            <w:noProof/>
            <w:sz w:val="22"/>
            <w:szCs w:val="22"/>
          </w:rPr>
          <w:tab/>
        </w:r>
        <w:r w:rsidR="00C126C7" w:rsidRPr="00307DAA">
          <w:rPr>
            <w:rStyle w:val="Hyperlink"/>
            <w:noProof/>
          </w:rPr>
          <w:t>KWdLit</w:t>
        </w:r>
        <w:r w:rsidR="00C126C7">
          <w:rPr>
            <w:noProof/>
            <w:webHidden/>
          </w:rPr>
          <w:tab/>
        </w:r>
        <w:r w:rsidR="00C126C7">
          <w:rPr>
            <w:noProof/>
            <w:webHidden/>
          </w:rPr>
          <w:fldChar w:fldCharType="begin"/>
        </w:r>
        <w:r w:rsidR="00C126C7">
          <w:rPr>
            <w:noProof/>
            <w:webHidden/>
          </w:rPr>
          <w:instrText xml:space="preserve"> PAGEREF _Toc464646855 \h </w:instrText>
        </w:r>
        <w:r w:rsidR="00C126C7">
          <w:rPr>
            <w:noProof/>
            <w:webHidden/>
          </w:rPr>
        </w:r>
        <w:r w:rsidR="00C126C7">
          <w:rPr>
            <w:noProof/>
            <w:webHidden/>
          </w:rPr>
          <w:fldChar w:fldCharType="separate"/>
        </w:r>
        <w:r w:rsidR="00C126C7">
          <w:rPr>
            <w:noProof/>
            <w:webHidden/>
          </w:rPr>
          <w:t>28</w:t>
        </w:r>
        <w:r w:rsidR="00C126C7">
          <w:rPr>
            <w:noProof/>
            <w:webHidden/>
          </w:rPr>
          <w:fldChar w:fldCharType="end"/>
        </w:r>
      </w:hyperlink>
    </w:p>
    <w:p w14:paraId="421B39C4"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56" w:history="1">
        <w:r w:rsidR="00C126C7" w:rsidRPr="00307DAA">
          <w:rPr>
            <w:rStyle w:val="Hyperlink"/>
            <w:noProof/>
          </w:rPr>
          <w:t>7.12</w:t>
        </w:r>
        <w:r w:rsidR="00C126C7">
          <w:rPr>
            <w:rFonts w:asciiTheme="minorHAnsi" w:eastAsiaTheme="minorEastAsia" w:hAnsiTheme="minorHAnsi" w:cstheme="minorBidi"/>
            <w:noProof/>
            <w:sz w:val="22"/>
            <w:szCs w:val="22"/>
          </w:rPr>
          <w:tab/>
        </w:r>
        <w:r w:rsidR="00C126C7" w:rsidRPr="00307DAA">
          <w:rPr>
            <w:rStyle w:val="Hyperlink"/>
            <w:noProof/>
          </w:rPr>
          <w:t>InitialNSC</w:t>
        </w:r>
        <w:r w:rsidR="00C126C7">
          <w:rPr>
            <w:noProof/>
            <w:webHidden/>
          </w:rPr>
          <w:tab/>
        </w:r>
        <w:r w:rsidR="00C126C7">
          <w:rPr>
            <w:noProof/>
            <w:webHidden/>
          </w:rPr>
          <w:fldChar w:fldCharType="begin"/>
        </w:r>
        <w:r w:rsidR="00C126C7">
          <w:rPr>
            <w:noProof/>
            <w:webHidden/>
          </w:rPr>
          <w:instrText xml:space="preserve"> PAGEREF _Toc464646856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2983FC5B"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57" w:history="1">
        <w:r w:rsidR="00C126C7" w:rsidRPr="00307DAA">
          <w:rPr>
            <w:rStyle w:val="Hyperlink"/>
            <w:noProof/>
          </w:rPr>
          <w:t>7.13</w:t>
        </w:r>
        <w:r w:rsidR="00C126C7">
          <w:rPr>
            <w:rFonts w:asciiTheme="minorHAnsi" w:eastAsiaTheme="minorEastAsia" w:hAnsiTheme="minorHAnsi" w:cstheme="minorBidi"/>
            <w:noProof/>
            <w:sz w:val="22"/>
            <w:szCs w:val="22"/>
          </w:rPr>
          <w:tab/>
        </w:r>
        <w:r w:rsidR="00C126C7" w:rsidRPr="00307DAA">
          <w:rPr>
            <w:rStyle w:val="Hyperlink"/>
            <w:noProof/>
          </w:rPr>
          <w:t>CFracBiomass</w:t>
        </w:r>
        <w:r w:rsidR="00C126C7">
          <w:rPr>
            <w:noProof/>
            <w:webHidden/>
          </w:rPr>
          <w:tab/>
        </w:r>
        <w:r w:rsidR="00C126C7">
          <w:rPr>
            <w:noProof/>
            <w:webHidden/>
          </w:rPr>
          <w:fldChar w:fldCharType="begin"/>
        </w:r>
        <w:r w:rsidR="00C126C7">
          <w:rPr>
            <w:noProof/>
            <w:webHidden/>
          </w:rPr>
          <w:instrText xml:space="preserve"> PAGEREF _Toc464646857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4774F4F7"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58" w:history="1">
        <w:r w:rsidR="00C126C7" w:rsidRPr="00307DAA">
          <w:rPr>
            <w:rStyle w:val="Hyperlink"/>
            <w:noProof/>
          </w:rPr>
          <w:t>7.14</w:t>
        </w:r>
        <w:r w:rsidR="00C126C7">
          <w:rPr>
            <w:rFonts w:asciiTheme="minorHAnsi" w:eastAsiaTheme="minorEastAsia" w:hAnsiTheme="minorHAnsi" w:cstheme="minorBidi"/>
            <w:noProof/>
            <w:sz w:val="22"/>
            <w:szCs w:val="22"/>
          </w:rPr>
          <w:tab/>
        </w:r>
        <w:r w:rsidR="00C126C7" w:rsidRPr="00307DAA">
          <w:rPr>
            <w:rStyle w:val="Hyperlink"/>
            <w:noProof/>
          </w:rPr>
          <w:t>PrecipEvents</w:t>
        </w:r>
        <w:r w:rsidR="00C126C7">
          <w:rPr>
            <w:noProof/>
            <w:webHidden/>
          </w:rPr>
          <w:tab/>
        </w:r>
        <w:r w:rsidR="00C126C7">
          <w:rPr>
            <w:noProof/>
            <w:webHidden/>
          </w:rPr>
          <w:fldChar w:fldCharType="begin"/>
        </w:r>
        <w:r w:rsidR="00C126C7">
          <w:rPr>
            <w:noProof/>
            <w:webHidden/>
          </w:rPr>
          <w:instrText xml:space="preserve"> PAGEREF _Toc464646858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6CE693A0"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59" w:history="1">
        <w:r w:rsidR="00C126C7" w:rsidRPr="00307DAA">
          <w:rPr>
            <w:rStyle w:val="Hyperlink"/>
            <w:noProof/>
          </w:rPr>
          <w:t>7.15</w:t>
        </w:r>
        <w:r w:rsidR="00C126C7">
          <w:rPr>
            <w:rFonts w:asciiTheme="minorHAnsi" w:eastAsiaTheme="minorEastAsia" w:hAnsiTheme="minorHAnsi" w:cstheme="minorBidi"/>
            <w:noProof/>
            <w:sz w:val="22"/>
            <w:szCs w:val="22"/>
          </w:rPr>
          <w:tab/>
        </w:r>
        <w:r w:rsidR="00C126C7" w:rsidRPr="00307DAA">
          <w:rPr>
            <w:rStyle w:val="Hyperlink"/>
            <w:noProof/>
          </w:rPr>
          <w:t>PreventEstablishment</w:t>
        </w:r>
        <w:r w:rsidR="00C126C7">
          <w:rPr>
            <w:noProof/>
            <w:webHidden/>
          </w:rPr>
          <w:tab/>
        </w:r>
        <w:r w:rsidR="00C126C7">
          <w:rPr>
            <w:noProof/>
            <w:webHidden/>
          </w:rPr>
          <w:fldChar w:fldCharType="begin"/>
        </w:r>
        <w:r w:rsidR="00C126C7">
          <w:rPr>
            <w:noProof/>
            <w:webHidden/>
          </w:rPr>
          <w:instrText xml:space="preserve"> PAGEREF _Toc464646859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64BA508B"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60" w:history="1">
        <w:r w:rsidR="00C126C7" w:rsidRPr="00307DAA">
          <w:rPr>
            <w:rStyle w:val="Hyperlink"/>
            <w:noProof/>
          </w:rPr>
          <w:t>7.16</w:t>
        </w:r>
        <w:r w:rsidR="00C126C7">
          <w:rPr>
            <w:rFonts w:asciiTheme="minorHAnsi" w:eastAsiaTheme="minorEastAsia" w:hAnsiTheme="minorHAnsi" w:cstheme="minorBidi"/>
            <w:noProof/>
            <w:sz w:val="22"/>
            <w:szCs w:val="22"/>
          </w:rPr>
          <w:tab/>
        </w:r>
        <w:r w:rsidR="00C126C7" w:rsidRPr="00307DAA">
          <w:rPr>
            <w:rStyle w:val="Hyperlink"/>
            <w:noProof/>
          </w:rPr>
          <w:t>Wythers</w:t>
        </w:r>
        <w:r w:rsidR="00C126C7">
          <w:rPr>
            <w:noProof/>
            <w:webHidden/>
          </w:rPr>
          <w:tab/>
        </w:r>
        <w:r w:rsidR="00C126C7">
          <w:rPr>
            <w:noProof/>
            <w:webHidden/>
          </w:rPr>
          <w:fldChar w:fldCharType="begin"/>
        </w:r>
        <w:r w:rsidR="00C126C7">
          <w:rPr>
            <w:noProof/>
            <w:webHidden/>
          </w:rPr>
          <w:instrText xml:space="preserve"> PAGEREF _Toc464646860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5AB0C23B"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61" w:history="1">
        <w:r w:rsidR="00C126C7" w:rsidRPr="00307DAA">
          <w:rPr>
            <w:rStyle w:val="Hyperlink"/>
            <w:noProof/>
          </w:rPr>
          <w:t>7.17</w:t>
        </w:r>
        <w:r w:rsidR="00C126C7">
          <w:rPr>
            <w:rFonts w:asciiTheme="minorHAnsi" w:eastAsiaTheme="minorEastAsia" w:hAnsiTheme="minorHAnsi" w:cstheme="minorBidi"/>
            <w:noProof/>
            <w:sz w:val="22"/>
            <w:szCs w:val="22"/>
          </w:rPr>
          <w:tab/>
        </w:r>
        <w:r w:rsidR="00C126C7" w:rsidRPr="00307DAA">
          <w:rPr>
            <w:rStyle w:val="Hyperlink"/>
            <w:noProof/>
          </w:rPr>
          <w:t>DTEMP</w:t>
        </w:r>
        <w:r w:rsidR="00C126C7">
          <w:rPr>
            <w:noProof/>
            <w:webHidden/>
          </w:rPr>
          <w:tab/>
        </w:r>
        <w:r w:rsidR="00C126C7">
          <w:rPr>
            <w:noProof/>
            <w:webHidden/>
          </w:rPr>
          <w:fldChar w:fldCharType="begin"/>
        </w:r>
        <w:r w:rsidR="00C126C7">
          <w:rPr>
            <w:noProof/>
            <w:webHidden/>
          </w:rPr>
          <w:instrText xml:space="preserve"> PAGEREF _Toc464646861 \h </w:instrText>
        </w:r>
        <w:r w:rsidR="00C126C7">
          <w:rPr>
            <w:noProof/>
            <w:webHidden/>
          </w:rPr>
        </w:r>
        <w:r w:rsidR="00C126C7">
          <w:rPr>
            <w:noProof/>
            <w:webHidden/>
          </w:rPr>
          <w:fldChar w:fldCharType="separate"/>
        </w:r>
        <w:r w:rsidR="00C126C7">
          <w:rPr>
            <w:noProof/>
            <w:webHidden/>
          </w:rPr>
          <w:t>29</w:t>
        </w:r>
        <w:r w:rsidR="00C126C7">
          <w:rPr>
            <w:noProof/>
            <w:webHidden/>
          </w:rPr>
          <w:fldChar w:fldCharType="end"/>
        </w:r>
      </w:hyperlink>
    </w:p>
    <w:p w14:paraId="4A183430" w14:textId="77777777" w:rsidR="00C126C7" w:rsidRDefault="005C51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62" w:history="1">
        <w:r w:rsidR="00C126C7" w:rsidRPr="00307DAA">
          <w:rPr>
            <w:rStyle w:val="Hyperlink"/>
            <w:noProof/>
          </w:rPr>
          <w:t>8</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PnET Species Parameters</w:t>
        </w:r>
        <w:r w:rsidR="00C126C7">
          <w:rPr>
            <w:noProof/>
            <w:webHidden/>
          </w:rPr>
          <w:tab/>
        </w:r>
        <w:r w:rsidR="00C126C7">
          <w:rPr>
            <w:noProof/>
            <w:webHidden/>
          </w:rPr>
          <w:fldChar w:fldCharType="begin"/>
        </w:r>
        <w:r w:rsidR="00C126C7">
          <w:rPr>
            <w:noProof/>
            <w:webHidden/>
          </w:rPr>
          <w:instrText xml:space="preserve"> PAGEREF _Toc464646862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1D96FEB7"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63" w:history="1">
        <w:r w:rsidR="00C126C7" w:rsidRPr="00307DAA">
          <w:rPr>
            <w:rStyle w:val="Hyperlink"/>
            <w:noProof/>
          </w:rPr>
          <w:t>8.1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_Toc464646863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44B66DD3"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64" w:history="1">
        <w:r w:rsidR="00C126C7" w:rsidRPr="00307DAA">
          <w:rPr>
            <w:rStyle w:val="Hyperlink"/>
            <w:noProof/>
          </w:rPr>
          <w:t>8.2</w:t>
        </w:r>
        <w:r w:rsidR="00C126C7">
          <w:rPr>
            <w:rFonts w:asciiTheme="minorHAnsi" w:eastAsiaTheme="minorEastAsia" w:hAnsiTheme="minorHAnsi" w:cstheme="minorBidi"/>
            <w:noProof/>
            <w:sz w:val="22"/>
            <w:szCs w:val="22"/>
          </w:rPr>
          <w:tab/>
        </w:r>
        <w:r w:rsidR="00C126C7" w:rsidRPr="00307DAA">
          <w:rPr>
            <w:rStyle w:val="Hyperlink"/>
            <w:noProof/>
          </w:rPr>
          <w:t>SpeciesName</w:t>
        </w:r>
        <w:r w:rsidR="00C126C7">
          <w:rPr>
            <w:noProof/>
            <w:webHidden/>
          </w:rPr>
          <w:tab/>
        </w:r>
        <w:r w:rsidR="00C126C7">
          <w:rPr>
            <w:noProof/>
            <w:webHidden/>
          </w:rPr>
          <w:fldChar w:fldCharType="begin"/>
        </w:r>
        <w:r w:rsidR="00C126C7">
          <w:rPr>
            <w:noProof/>
            <w:webHidden/>
          </w:rPr>
          <w:instrText xml:space="preserve"> PAGEREF _Toc464646864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25A00C19"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65" w:history="1">
        <w:r w:rsidR="00C126C7" w:rsidRPr="00307DAA">
          <w:rPr>
            <w:rStyle w:val="Hyperlink"/>
            <w:noProof/>
          </w:rPr>
          <w:t>8.3</w:t>
        </w:r>
        <w:r w:rsidR="00C126C7">
          <w:rPr>
            <w:rFonts w:asciiTheme="minorHAnsi" w:eastAsiaTheme="minorEastAsia" w:hAnsiTheme="minorHAnsi" w:cstheme="minorBidi"/>
            <w:noProof/>
            <w:sz w:val="22"/>
            <w:szCs w:val="22"/>
          </w:rPr>
          <w:tab/>
        </w:r>
        <w:r w:rsidR="00C126C7" w:rsidRPr="00307DAA">
          <w:rPr>
            <w:rStyle w:val="Hyperlink"/>
            <w:noProof/>
          </w:rPr>
          <w:t>FolN</w:t>
        </w:r>
        <w:r w:rsidR="00C126C7">
          <w:rPr>
            <w:noProof/>
            <w:webHidden/>
          </w:rPr>
          <w:tab/>
        </w:r>
        <w:r w:rsidR="00C126C7">
          <w:rPr>
            <w:noProof/>
            <w:webHidden/>
          </w:rPr>
          <w:fldChar w:fldCharType="begin"/>
        </w:r>
        <w:r w:rsidR="00C126C7">
          <w:rPr>
            <w:noProof/>
            <w:webHidden/>
          </w:rPr>
          <w:instrText xml:space="preserve"> PAGEREF _Toc464646865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07FCE9C3"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66" w:history="1">
        <w:r w:rsidR="00C126C7" w:rsidRPr="00307DAA">
          <w:rPr>
            <w:rStyle w:val="Hyperlink"/>
            <w:noProof/>
          </w:rPr>
          <w:t>8.4</w:t>
        </w:r>
        <w:r w:rsidR="00C126C7">
          <w:rPr>
            <w:rFonts w:asciiTheme="minorHAnsi" w:eastAsiaTheme="minorEastAsia" w:hAnsiTheme="minorHAnsi" w:cstheme="minorBidi"/>
            <w:noProof/>
            <w:sz w:val="22"/>
            <w:szCs w:val="22"/>
          </w:rPr>
          <w:tab/>
        </w:r>
        <w:r w:rsidR="00C126C7" w:rsidRPr="00307DAA">
          <w:rPr>
            <w:rStyle w:val="Hyperlink"/>
            <w:noProof/>
          </w:rPr>
          <w:t>SLWmax</w:t>
        </w:r>
        <w:r w:rsidR="00C126C7">
          <w:rPr>
            <w:noProof/>
            <w:webHidden/>
          </w:rPr>
          <w:tab/>
        </w:r>
        <w:r w:rsidR="00C126C7">
          <w:rPr>
            <w:noProof/>
            <w:webHidden/>
          </w:rPr>
          <w:fldChar w:fldCharType="begin"/>
        </w:r>
        <w:r w:rsidR="00C126C7">
          <w:rPr>
            <w:noProof/>
            <w:webHidden/>
          </w:rPr>
          <w:instrText xml:space="preserve"> PAGEREF _Toc464646866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0CA086AE"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67" w:history="1">
        <w:r w:rsidR="00C126C7" w:rsidRPr="00307DAA">
          <w:rPr>
            <w:rStyle w:val="Hyperlink"/>
            <w:noProof/>
          </w:rPr>
          <w:t>8.5</w:t>
        </w:r>
        <w:r w:rsidR="00C126C7">
          <w:rPr>
            <w:rFonts w:asciiTheme="minorHAnsi" w:eastAsiaTheme="minorEastAsia" w:hAnsiTheme="minorHAnsi" w:cstheme="minorBidi"/>
            <w:noProof/>
            <w:sz w:val="22"/>
            <w:szCs w:val="22"/>
          </w:rPr>
          <w:tab/>
        </w:r>
        <w:r w:rsidR="00C126C7" w:rsidRPr="00307DAA">
          <w:rPr>
            <w:rStyle w:val="Hyperlink"/>
            <w:noProof/>
          </w:rPr>
          <w:t>SLWDel</w:t>
        </w:r>
        <w:r w:rsidR="00C126C7">
          <w:rPr>
            <w:noProof/>
            <w:webHidden/>
          </w:rPr>
          <w:tab/>
        </w:r>
        <w:r w:rsidR="00C126C7">
          <w:rPr>
            <w:noProof/>
            <w:webHidden/>
          </w:rPr>
          <w:fldChar w:fldCharType="begin"/>
        </w:r>
        <w:r w:rsidR="00C126C7">
          <w:rPr>
            <w:noProof/>
            <w:webHidden/>
          </w:rPr>
          <w:instrText xml:space="preserve"> PAGEREF _Toc464646867 \h </w:instrText>
        </w:r>
        <w:r w:rsidR="00C126C7">
          <w:rPr>
            <w:noProof/>
            <w:webHidden/>
          </w:rPr>
        </w:r>
        <w:r w:rsidR="00C126C7">
          <w:rPr>
            <w:noProof/>
            <w:webHidden/>
          </w:rPr>
          <w:fldChar w:fldCharType="separate"/>
        </w:r>
        <w:r w:rsidR="00C126C7">
          <w:rPr>
            <w:noProof/>
            <w:webHidden/>
          </w:rPr>
          <w:t>30</w:t>
        </w:r>
        <w:r w:rsidR="00C126C7">
          <w:rPr>
            <w:noProof/>
            <w:webHidden/>
          </w:rPr>
          <w:fldChar w:fldCharType="end"/>
        </w:r>
      </w:hyperlink>
    </w:p>
    <w:p w14:paraId="055B7477"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68" w:history="1">
        <w:r w:rsidR="00C126C7" w:rsidRPr="00307DAA">
          <w:rPr>
            <w:rStyle w:val="Hyperlink"/>
            <w:noProof/>
          </w:rPr>
          <w:t>8.6</w:t>
        </w:r>
        <w:r w:rsidR="00C126C7">
          <w:rPr>
            <w:rFonts w:asciiTheme="minorHAnsi" w:eastAsiaTheme="minorEastAsia" w:hAnsiTheme="minorHAnsi" w:cstheme="minorBidi"/>
            <w:noProof/>
            <w:sz w:val="22"/>
            <w:szCs w:val="22"/>
          </w:rPr>
          <w:tab/>
        </w:r>
        <w:r w:rsidR="00C126C7" w:rsidRPr="00307DAA">
          <w:rPr>
            <w:rStyle w:val="Hyperlink"/>
            <w:noProof/>
          </w:rPr>
          <w:t>Tofol</w:t>
        </w:r>
        <w:r w:rsidR="00C126C7">
          <w:rPr>
            <w:noProof/>
            <w:webHidden/>
          </w:rPr>
          <w:tab/>
        </w:r>
        <w:r w:rsidR="00C126C7">
          <w:rPr>
            <w:noProof/>
            <w:webHidden/>
          </w:rPr>
          <w:fldChar w:fldCharType="begin"/>
        </w:r>
        <w:r w:rsidR="00C126C7">
          <w:rPr>
            <w:noProof/>
            <w:webHidden/>
          </w:rPr>
          <w:instrText xml:space="preserve"> PAGEREF _Toc464646868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208FB600"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69" w:history="1">
        <w:r w:rsidR="00C126C7" w:rsidRPr="00307DAA">
          <w:rPr>
            <w:rStyle w:val="Hyperlink"/>
            <w:noProof/>
          </w:rPr>
          <w:t>8.7</w:t>
        </w:r>
        <w:r w:rsidR="00C126C7">
          <w:rPr>
            <w:rFonts w:asciiTheme="minorHAnsi" w:eastAsiaTheme="minorEastAsia" w:hAnsiTheme="minorHAnsi" w:cstheme="minorBidi"/>
            <w:noProof/>
            <w:sz w:val="22"/>
            <w:szCs w:val="22"/>
          </w:rPr>
          <w:tab/>
        </w:r>
        <w:r w:rsidR="00C126C7" w:rsidRPr="00307DAA">
          <w:rPr>
            <w:rStyle w:val="Hyperlink"/>
            <w:noProof/>
          </w:rPr>
          <w:t>AmaxA</w:t>
        </w:r>
        <w:r w:rsidR="00C126C7">
          <w:rPr>
            <w:noProof/>
            <w:webHidden/>
          </w:rPr>
          <w:tab/>
        </w:r>
        <w:r w:rsidR="00C126C7">
          <w:rPr>
            <w:noProof/>
            <w:webHidden/>
          </w:rPr>
          <w:fldChar w:fldCharType="begin"/>
        </w:r>
        <w:r w:rsidR="00C126C7">
          <w:rPr>
            <w:noProof/>
            <w:webHidden/>
          </w:rPr>
          <w:instrText xml:space="preserve"> PAGEREF _Toc464646869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4445DD64"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70" w:history="1">
        <w:r w:rsidR="00C126C7" w:rsidRPr="00307DAA">
          <w:rPr>
            <w:rStyle w:val="Hyperlink"/>
            <w:noProof/>
          </w:rPr>
          <w:t>8.8</w:t>
        </w:r>
        <w:r w:rsidR="00C126C7">
          <w:rPr>
            <w:rFonts w:asciiTheme="minorHAnsi" w:eastAsiaTheme="minorEastAsia" w:hAnsiTheme="minorHAnsi" w:cstheme="minorBidi"/>
            <w:noProof/>
            <w:sz w:val="22"/>
            <w:szCs w:val="22"/>
          </w:rPr>
          <w:tab/>
        </w:r>
        <w:r w:rsidR="00C126C7" w:rsidRPr="00307DAA">
          <w:rPr>
            <w:rStyle w:val="Hyperlink"/>
            <w:noProof/>
          </w:rPr>
          <w:t>AmaxB</w:t>
        </w:r>
        <w:r w:rsidR="00C126C7">
          <w:rPr>
            <w:noProof/>
            <w:webHidden/>
          </w:rPr>
          <w:tab/>
        </w:r>
        <w:r w:rsidR="00C126C7">
          <w:rPr>
            <w:noProof/>
            <w:webHidden/>
          </w:rPr>
          <w:fldChar w:fldCharType="begin"/>
        </w:r>
        <w:r w:rsidR="00C126C7">
          <w:rPr>
            <w:noProof/>
            <w:webHidden/>
          </w:rPr>
          <w:instrText xml:space="preserve"> PAGEREF _Toc464646870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474B126E"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71" w:history="1">
        <w:r w:rsidR="00C126C7" w:rsidRPr="00307DAA">
          <w:rPr>
            <w:rStyle w:val="Hyperlink"/>
            <w:noProof/>
          </w:rPr>
          <w:t>8.9</w:t>
        </w:r>
        <w:r w:rsidR="00C126C7">
          <w:rPr>
            <w:rFonts w:asciiTheme="minorHAnsi" w:eastAsiaTheme="minorEastAsia" w:hAnsiTheme="minorHAnsi" w:cstheme="minorBidi"/>
            <w:noProof/>
            <w:sz w:val="22"/>
            <w:szCs w:val="22"/>
          </w:rPr>
          <w:tab/>
        </w:r>
        <w:r w:rsidR="00C126C7" w:rsidRPr="00307DAA">
          <w:rPr>
            <w:rStyle w:val="Hyperlink"/>
            <w:noProof/>
          </w:rPr>
          <w:t>HalfSat</w:t>
        </w:r>
        <w:r w:rsidR="00C126C7">
          <w:rPr>
            <w:noProof/>
            <w:webHidden/>
          </w:rPr>
          <w:tab/>
        </w:r>
        <w:r w:rsidR="00C126C7">
          <w:rPr>
            <w:noProof/>
            <w:webHidden/>
          </w:rPr>
          <w:fldChar w:fldCharType="begin"/>
        </w:r>
        <w:r w:rsidR="00C126C7">
          <w:rPr>
            <w:noProof/>
            <w:webHidden/>
          </w:rPr>
          <w:instrText xml:space="preserve"> PAGEREF _Toc464646871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260EDC48"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72" w:history="1">
        <w:r w:rsidR="00C126C7" w:rsidRPr="00307DAA">
          <w:rPr>
            <w:rStyle w:val="Hyperlink"/>
            <w:noProof/>
          </w:rPr>
          <w:t>8.10</w:t>
        </w:r>
        <w:r w:rsidR="00C126C7">
          <w:rPr>
            <w:rFonts w:asciiTheme="minorHAnsi" w:eastAsiaTheme="minorEastAsia" w:hAnsiTheme="minorHAnsi" w:cstheme="minorBidi"/>
            <w:noProof/>
            <w:sz w:val="22"/>
            <w:szCs w:val="22"/>
          </w:rPr>
          <w:tab/>
        </w:r>
        <w:r w:rsidR="00C126C7" w:rsidRPr="00307DAA">
          <w:rPr>
            <w:rStyle w:val="Hyperlink"/>
            <w:noProof/>
          </w:rPr>
          <w:t>H2, H3, H4</w:t>
        </w:r>
        <w:r w:rsidR="00C126C7">
          <w:rPr>
            <w:noProof/>
            <w:webHidden/>
          </w:rPr>
          <w:tab/>
        </w:r>
        <w:r w:rsidR="00C126C7">
          <w:rPr>
            <w:noProof/>
            <w:webHidden/>
          </w:rPr>
          <w:fldChar w:fldCharType="begin"/>
        </w:r>
        <w:r w:rsidR="00C126C7">
          <w:rPr>
            <w:noProof/>
            <w:webHidden/>
          </w:rPr>
          <w:instrText xml:space="preserve"> PAGEREF _Toc464646872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2325733A"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73" w:history="1">
        <w:r w:rsidR="00C126C7" w:rsidRPr="00307DAA">
          <w:rPr>
            <w:rStyle w:val="Hyperlink"/>
            <w:noProof/>
          </w:rPr>
          <w:t>8.11</w:t>
        </w:r>
        <w:r w:rsidR="00C126C7">
          <w:rPr>
            <w:rFonts w:asciiTheme="minorHAnsi" w:eastAsiaTheme="minorEastAsia" w:hAnsiTheme="minorHAnsi" w:cstheme="minorBidi"/>
            <w:noProof/>
            <w:sz w:val="22"/>
            <w:szCs w:val="22"/>
          </w:rPr>
          <w:tab/>
        </w:r>
        <w:r w:rsidR="00C126C7" w:rsidRPr="00307DAA">
          <w:rPr>
            <w:rStyle w:val="Hyperlink"/>
            <w:noProof/>
          </w:rPr>
          <w:t>PsnAgeRed</w:t>
        </w:r>
        <w:r w:rsidR="00C126C7">
          <w:rPr>
            <w:noProof/>
            <w:webHidden/>
          </w:rPr>
          <w:tab/>
        </w:r>
        <w:r w:rsidR="00C126C7">
          <w:rPr>
            <w:noProof/>
            <w:webHidden/>
          </w:rPr>
          <w:fldChar w:fldCharType="begin"/>
        </w:r>
        <w:r w:rsidR="00C126C7">
          <w:rPr>
            <w:noProof/>
            <w:webHidden/>
          </w:rPr>
          <w:instrText xml:space="preserve"> PAGEREF _Toc464646873 \h </w:instrText>
        </w:r>
        <w:r w:rsidR="00C126C7">
          <w:rPr>
            <w:noProof/>
            <w:webHidden/>
          </w:rPr>
        </w:r>
        <w:r w:rsidR="00C126C7">
          <w:rPr>
            <w:noProof/>
            <w:webHidden/>
          </w:rPr>
          <w:fldChar w:fldCharType="separate"/>
        </w:r>
        <w:r w:rsidR="00C126C7">
          <w:rPr>
            <w:noProof/>
            <w:webHidden/>
          </w:rPr>
          <w:t>31</w:t>
        </w:r>
        <w:r w:rsidR="00C126C7">
          <w:rPr>
            <w:noProof/>
            <w:webHidden/>
          </w:rPr>
          <w:fldChar w:fldCharType="end"/>
        </w:r>
      </w:hyperlink>
    </w:p>
    <w:p w14:paraId="6EC22CF8"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74" w:history="1">
        <w:r w:rsidR="00C126C7" w:rsidRPr="00307DAA">
          <w:rPr>
            <w:rStyle w:val="Hyperlink"/>
            <w:noProof/>
          </w:rPr>
          <w:t>8.12</w:t>
        </w:r>
        <w:r w:rsidR="00C126C7">
          <w:rPr>
            <w:rFonts w:asciiTheme="minorHAnsi" w:eastAsiaTheme="minorEastAsia" w:hAnsiTheme="minorHAnsi" w:cstheme="minorBidi"/>
            <w:noProof/>
            <w:sz w:val="22"/>
            <w:szCs w:val="22"/>
          </w:rPr>
          <w:tab/>
        </w:r>
        <w:r w:rsidR="00C126C7" w:rsidRPr="00307DAA">
          <w:rPr>
            <w:rStyle w:val="Hyperlink"/>
            <w:noProof/>
          </w:rPr>
          <w:t>PsnTMin</w:t>
        </w:r>
        <w:r w:rsidR="00C126C7">
          <w:rPr>
            <w:noProof/>
            <w:webHidden/>
          </w:rPr>
          <w:tab/>
        </w:r>
        <w:r w:rsidR="00C126C7">
          <w:rPr>
            <w:noProof/>
            <w:webHidden/>
          </w:rPr>
          <w:fldChar w:fldCharType="begin"/>
        </w:r>
        <w:r w:rsidR="00C126C7">
          <w:rPr>
            <w:noProof/>
            <w:webHidden/>
          </w:rPr>
          <w:instrText xml:space="preserve"> PAGEREF _Toc464646874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2A440913"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75" w:history="1">
        <w:r w:rsidR="00C126C7" w:rsidRPr="00307DAA">
          <w:rPr>
            <w:rStyle w:val="Hyperlink"/>
            <w:noProof/>
          </w:rPr>
          <w:t>8.13</w:t>
        </w:r>
        <w:r w:rsidR="00C126C7">
          <w:rPr>
            <w:rFonts w:asciiTheme="minorHAnsi" w:eastAsiaTheme="minorEastAsia" w:hAnsiTheme="minorHAnsi" w:cstheme="minorBidi"/>
            <w:noProof/>
            <w:sz w:val="22"/>
            <w:szCs w:val="22"/>
          </w:rPr>
          <w:tab/>
        </w:r>
        <w:r w:rsidR="00C126C7" w:rsidRPr="00307DAA">
          <w:rPr>
            <w:rStyle w:val="Hyperlink"/>
            <w:noProof/>
          </w:rPr>
          <w:t>PsnTOpt</w:t>
        </w:r>
        <w:r w:rsidR="00C126C7">
          <w:rPr>
            <w:noProof/>
            <w:webHidden/>
          </w:rPr>
          <w:tab/>
        </w:r>
        <w:r w:rsidR="00C126C7">
          <w:rPr>
            <w:noProof/>
            <w:webHidden/>
          </w:rPr>
          <w:fldChar w:fldCharType="begin"/>
        </w:r>
        <w:r w:rsidR="00C126C7">
          <w:rPr>
            <w:noProof/>
            <w:webHidden/>
          </w:rPr>
          <w:instrText xml:space="preserve"> PAGEREF _Toc464646875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0F1CF5CC"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76" w:history="1">
        <w:r w:rsidR="00C126C7" w:rsidRPr="00307DAA">
          <w:rPr>
            <w:rStyle w:val="Hyperlink"/>
            <w:noProof/>
          </w:rPr>
          <w:t>8.14</w:t>
        </w:r>
        <w:r w:rsidR="00C126C7">
          <w:rPr>
            <w:rFonts w:asciiTheme="minorHAnsi" w:eastAsiaTheme="minorEastAsia" w:hAnsiTheme="minorHAnsi" w:cstheme="minorBidi"/>
            <w:noProof/>
            <w:sz w:val="22"/>
            <w:szCs w:val="22"/>
          </w:rPr>
          <w:tab/>
        </w:r>
        <w:r w:rsidR="00C126C7" w:rsidRPr="00307DAA">
          <w:rPr>
            <w:rStyle w:val="Hyperlink"/>
            <w:noProof/>
          </w:rPr>
          <w:t>k</w:t>
        </w:r>
        <w:r w:rsidR="00C126C7">
          <w:rPr>
            <w:noProof/>
            <w:webHidden/>
          </w:rPr>
          <w:tab/>
        </w:r>
        <w:r w:rsidR="00C126C7">
          <w:rPr>
            <w:noProof/>
            <w:webHidden/>
          </w:rPr>
          <w:fldChar w:fldCharType="begin"/>
        </w:r>
        <w:r w:rsidR="00C126C7">
          <w:rPr>
            <w:noProof/>
            <w:webHidden/>
          </w:rPr>
          <w:instrText xml:space="preserve"> PAGEREF _Toc464646876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650E490E"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77" w:history="1">
        <w:r w:rsidR="00C126C7" w:rsidRPr="00307DAA">
          <w:rPr>
            <w:rStyle w:val="Hyperlink"/>
            <w:noProof/>
          </w:rPr>
          <w:t>8.15</w:t>
        </w:r>
        <w:r w:rsidR="00C126C7">
          <w:rPr>
            <w:rFonts w:asciiTheme="minorHAnsi" w:eastAsiaTheme="minorEastAsia" w:hAnsiTheme="minorHAnsi" w:cstheme="minorBidi"/>
            <w:noProof/>
            <w:sz w:val="22"/>
            <w:szCs w:val="22"/>
          </w:rPr>
          <w:tab/>
        </w:r>
        <w:r w:rsidR="00C126C7" w:rsidRPr="00307DAA">
          <w:rPr>
            <w:rStyle w:val="Hyperlink"/>
            <w:noProof/>
          </w:rPr>
          <w:t>WUECnst</w:t>
        </w:r>
        <w:r w:rsidR="00C126C7">
          <w:rPr>
            <w:noProof/>
            <w:webHidden/>
          </w:rPr>
          <w:tab/>
        </w:r>
        <w:r w:rsidR="00C126C7">
          <w:rPr>
            <w:noProof/>
            <w:webHidden/>
          </w:rPr>
          <w:fldChar w:fldCharType="begin"/>
        </w:r>
        <w:r w:rsidR="00C126C7">
          <w:rPr>
            <w:noProof/>
            <w:webHidden/>
          </w:rPr>
          <w:instrText xml:space="preserve"> PAGEREF _Toc464646877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701595E5"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78" w:history="1">
        <w:r w:rsidR="00C126C7" w:rsidRPr="00307DAA">
          <w:rPr>
            <w:rStyle w:val="Hyperlink"/>
            <w:noProof/>
          </w:rPr>
          <w:t>8.16</w:t>
        </w:r>
        <w:r w:rsidR="00C126C7">
          <w:rPr>
            <w:rFonts w:asciiTheme="minorHAnsi" w:eastAsiaTheme="minorEastAsia" w:hAnsiTheme="minorHAnsi" w:cstheme="minorBidi"/>
            <w:noProof/>
            <w:sz w:val="22"/>
            <w:szCs w:val="22"/>
          </w:rPr>
          <w:tab/>
        </w:r>
        <w:r w:rsidR="00C126C7" w:rsidRPr="00307DAA">
          <w:rPr>
            <w:rStyle w:val="Hyperlink"/>
            <w:noProof/>
          </w:rPr>
          <w:t>MaintResp</w:t>
        </w:r>
        <w:r w:rsidR="00C126C7">
          <w:rPr>
            <w:noProof/>
            <w:webHidden/>
          </w:rPr>
          <w:tab/>
        </w:r>
        <w:r w:rsidR="00C126C7">
          <w:rPr>
            <w:noProof/>
            <w:webHidden/>
          </w:rPr>
          <w:fldChar w:fldCharType="begin"/>
        </w:r>
        <w:r w:rsidR="00C126C7">
          <w:rPr>
            <w:noProof/>
            <w:webHidden/>
          </w:rPr>
          <w:instrText xml:space="preserve"> PAGEREF _Toc464646878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07245D0B"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79" w:history="1">
        <w:r w:rsidR="00C126C7" w:rsidRPr="00307DAA">
          <w:rPr>
            <w:rStyle w:val="Hyperlink"/>
            <w:noProof/>
          </w:rPr>
          <w:t>8.17</w:t>
        </w:r>
        <w:r w:rsidR="00C126C7">
          <w:rPr>
            <w:rFonts w:asciiTheme="minorHAnsi" w:eastAsiaTheme="minorEastAsia" w:hAnsiTheme="minorHAnsi" w:cstheme="minorBidi"/>
            <w:noProof/>
            <w:sz w:val="22"/>
            <w:szCs w:val="22"/>
          </w:rPr>
          <w:tab/>
        </w:r>
        <w:r w:rsidR="00C126C7" w:rsidRPr="00307DAA">
          <w:rPr>
            <w:rStyle w:val="Hyperlink"/>
            <w:noProof/>
          </w:rPr>
          <w:t>DNSC</w:t>
        </w:r>
        <w:r w:rsidR="00C126C7">
          <w:rPr>
            <w:noProof/>
            <w:webHidden/>
          </w:rPr>
          <w:tab/>
        </w:r>
        <w:r w:rsidR="00C126C7">
          <w:rPr>
            <w:noProof/>
            <w:webHidden/>
          </w:rPr>
          <w:fldChar w:fldCharType="begin"/>
        </w:r>
        <w:r w:rsidR="00C126C7">
          <w:rPr>
            <w:noProof/>
            <w:webHidden/>
          </w:rPr>
          <w:instrText xml:space="preserve"> PAGEREF _Toc464646879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19122360"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80" w:history="1">
        <w:r w:rsidR="00C126C7" w:rsidRPr="00307DAA">
          <w:rPr>
            <w:rStyle w:val="Hyperlink"/>
            <w:noProof/>
          </w:rPr>
          <w:t>8.18</w:t>
        </w:r>
        <w:r w:rsidR="00C126C7">
          <w:rPr>
            <w:rFonts w:asciiTheme="minorHAnsi" w:eastAsiaTheme="minorEastAsia" w:hAnsiTheme="minorHAnsi" w:cstheme="minorBidi"/>
            <w:noProof/>
            <w:sz w:val="22"/>
            <w:szCs w:val="22"/>
          </w:rPr>
          <w:tab/>
        </w:r>
        <w:r w:rsidR="00C126C7" w:rsidRPr="00307DAA">
          <w:rPr>
            <w:rStyle w:val="Hyperlink"/>
            <w:noProof/>
          </w:rPr>
          <w:t>FracBelowG</w:t>
        </w:r>
        <w:r w:rsidR="00C126C7">
          <w:rPr>
            <w:noProof/>
            <w:webHidden/>
          </w:rPr>
          <w:tab/>
        </w:r>
        <w:r w:rsidR="00C126C7">
          <w:rPr>
            <w:noProof/>
            <w:webHidden/>
          </w:rPr>
          <w:fldChar w:fldCharType="begin"/>
        </w:r>
        <w:r w:rsidR="00C126C7">
          <w:rPr>
            <w:noProof/>
            <w:webHidden/>
          </w:rPr>
          <w:instrText xml:space="preserve"> PAGEREF _Toc464646880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67E3CC13"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81" w:history="1">
        <w:r w:rsidR="00C126C7" w:rsidRPr="00307DAA">
          <w:rPr>
            <w:rStyle w:val="Hyperlink"/>
            <w:noProof/>
          </w:rPr>
          <w:t>8.19</w:t>
        </w:r>
        <w:r w:rsidR="00C126C7">
          <w:rPr>
            <w:rFonts w:asciiTheme="minorHAnsi" w:eastAsiaTheme="minorEastAsia" w:hAnsiTheme="minorHAnsi" w:cstheme="minorBidi"/>
            <w:noProof/>
            <w:sz w:val="22"/>
            <w:szCs w:val="22"/>
          </w:rPr>
          <w:tab/>
        </w:r>
        <w:r w:rsidR="00C126C7" w:rsidRPr="00307DAA">
          <w:rPr>
            <w:rStyle w:val="Hyperlink"/>
            <w:noProof/>
          </w:rPr>
          <w:t>EstMoist</w:t>
        </w:r>
        <w:r w:rsidR="00C126C7">
          <w:rPr>
            <w:noProof/>
            <w:webHidden/>
          </w:rPr>
          <w:tab/>
        </w:r>
        <w:r w:rsidR="00C126C7">
          <w:rPr>
            <w:noProof/>
            <w:webHidden/>
          </w:rPr>
          <w:fldChar w:fldCharType="begin"/>
        </w:r>
        <w:r w:rsidR="00C126C7">
          <w:rPr>
            <w:noProof/>
            <w:webHidden/>
          </w:rPr>
          <w:instrText xml:space="preserve"> PAGEREF _Toc464646881 \h </w:instrText>
        </w:r>
        <w:r w:rsidR="00C126C7">
          <w:rPr>
            <w:noProof/>
            <w:webHidden/>
          </w:rPr>
        </w:r>
        <w:r w:rsidR="00C126C7">
          <w:rPr>
            <w:noProof/>
            <w:webHidden/>
          </w:rPr>
          <w:fldChar w:fldCharType="separate"/>
        </w:r>
        <w:r w:rsidR="00C126C7">
          <w:rPr>
            <w:noProof/>
            <w:webHidden/>
          </w:rPr>
          <w:t>32</w:t>
        </w:r>
        <w:r w:rsidR="00C126C7">
          <w:rPr>
            <w:noProof/>
            <w:webHidden/>
          </w:rPr>
          <w:fldChar w:fldCharType="end"/>
        </w:r>
      </w:hyperlink>
    </w:p>
    <w:p w14:paraId="2918E991"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82" w:history="1">
        <w:r w:rsidR="00C126C7" w:rsidRPr="00307DAA">
          <w:rPr>
            <w:rStyle w:val="Hyperlink"/>
            <w:noProof/>
          </w:rPr>
          <w:t>8.20</w:t>
        </w:r>
        <w:r w:rsidR="00C126C7">
          <w:rPr>
            <w:rFonts w:asciiTheme="minorHAnsi" w:eastAsiaTheme="minorEastAsia" w:hAnsiTheme="minorHAnsi" w:cstheme="minorBidi"/>
            <w:noProof/>
            <w:sz w:val="22"/>
            <w:szCs w:val="22"/>
          </w:rPr>
          <w:tab/>
        </w:r>
        <w:r w:rsidR="00C126C7" w:rsidRPr="00307DAA">
          <w:rPr>
            <w:rStyle w:val="Hyperlink"/>
            <w:noProof/>
          </w:rPr>
          <w:t>EstRad</w:t>
        </w:r>
        <w:r w:rsidR="00C126C7">
          <w:rPr>
            <w:noProof/>
            <w:webHidden/>
          </w:rPr>
          <w:tab/>
        </w:r>
        <w:r w:rsidR="00C126C7">
          <w:rPr>
            <w:noProof/>
            <w:webHidden/>
          </w:rPr>
          <w:fldChar w:fldCharType="begin"/>
        </w:r>
        <w:r w:rsidR="00C126C7">
          <w:rPr>
            <w:noProof/>
            <w:webHidden/>
          </w:rPr>
          <w:instrText xml:space="preserve"> PAGEREF _Toc464646882 \h </w:instrText>
        </w:r>
        <w:r w:rsidR="00C126C7">
          <w:rPr>
            <w:noProof/>
            <w:webHidden/>
          </w:rPr>
        </w:r>
        <w:r w:rsidR="00C126C7">
          <w:rPr>
            <w:noProof/>
            <w:webHidden/>
          </w:rPr>
          <w:fldChar w:fldCharType="separate"/>
        </w:r>
        <w:r w:rsidR="00C126C7">
          <w:rPr>
            <w:noProof/>
            <w:webHidden/>
          </w:rPr>
          <w:t>33</w:t>
        </w:r>
        <w:r w:rsidR="00C126C7">
          <w:rPr>
            <w:noProof/>
            <w:webHidden/>
          </w:rPr>
          <w:fldChar w:fldCharType="end"/>
        </w:r>
      </w:hyperlink>
    </w:p>
    <w:p w14:paraId="3BC53266"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83" w:history="1">
        <w:r w:rsidR="00C126C7" w:rsidRPr="00307DAA">
          <w:rPr>
            <w:rStyle w:val="Hyperlink"/>
            <w:noProof/>
          </w:rPr>
          <w:t>8.21</w:t>
        </w:r>
        <w:r w:rsidR="00C126C7">
          <w:rPr>
            <w:rFonts w:asciiTheme="minorHAnsi" w:eastAsiaTheme="minorEastAsia" w:hAnsiTheme="minorHAnsi" w:cstheme="minorBidi"/>
            <w:noProof/>
            <w:sz w:val="22"/>
            <w:szCs w:val="22"/>
          </w:rPr>
          <w:tab/>
        </w:r>
        <w:r w:rsidR="00C126C7" w:rsidRPr="00307DAA">
          <w:rPr>
            <w:rStyle w:val="Hyperlink"/>
            <w:noProof/>
          </w:rPr>
          <w:t>FracFol</w:t>
        </w:r>
        <w:r w:rsidR="00C126C7">
          <w:rPr>
            <w:noProof/>
            <w:webHidden/>
          </w:rPr>
          <w:tab/>
        </w:r>
        <w:r w:rsidR="00C126C7">
          <w:rPr>
            <w:noProof/>
            <w:webHidden/>
          </w:rPr>
          <w:fldChar w:fldCharType="begin"/>
        </w:r>
        <w:r w:rsidR="00C126C7">
          <w:rPr>
            <w:noProof/>
            <w:webHidden/>
          </w:rPr>
          <w:instrText xml:space="preserve"> PAGEREF _Toc464646883 \h </w:instrText>
        </w:r>
        <w:r w:rsidR="00C126C7">
          <w:rPr>
            <w:noProof/>
            <w:webHidden/>
          </w:rPr>
        </w:r>
        <w:r w:rsidR="00C126C7">
          <w:rPr>
            <w:noProof/>
            <w:webHidden/>
          </w:rPr>
          <w:fldChar w:fldCharType="separate"/>
        </w:r>
        <w:r w:rsidR="00C126C7">
          <w:rPr>
            <w:noProof/>
            <w:webHidden/>
          </w:rPr>
          <w:t>33</w:t>
        </w:r>
        <w:r w:rsidR="00C126C7">
          <w:rPr>
            <w:noProof/>
            <w:webHidden/>
          </w:rPr>
          <w:fldChar w:fldCharType="end"/>
        </w:r>
      </w:hyperlink>
    </w:p>
    <w:p w14:paraId="172B3AEA"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84" w:history="1">
        <w:r w:rsidR="00C126C7" w:rsidRPr="00307DAA">
          <w:rPr>
            <w:rStyle w:val="Hyperlink"/>
            <w:noProof/>
          </w:rPr>
          <w:t>8.22</w:t>
        </w:r>
        <w:r w:rsidR="00C126C7">
          <w:rPr>
            <w:rFonts w:asciiTheme="minorHAnsi" w:eastAsiaTheme="minorEastAsia" w:hAnsiTheme="minorHAnsi" w:cstheme="minorBidi"/>
            <w:noProof/>
            <w:sz w:val="22"/>
            <w:szCs w:val="22"/>
          </w:rPr>
          <w:tab/>
        </w:r>
        <w:r w:rsidR="00C126C7" w:rsidRPr="00307DAA">
          <w:rPr>
            <w:rStyle w:val="Hyperlink"/>
            <w:noProof/>
          </w:rPr>
          <w:t>FracActWd</w:t>
        </w:r>
        <w:r w:rsidR="00C126C7">
          <w:rPr>
            <w:noProof/>
            <w:webHidden/>
          </w:rPr>
          <w:tab/>
        </w:r>
        <w:r w:rsidR="00C126C7">
          <w:rPr>
            <w:noProof/>
            <w:webHidden/>
          </w:rPr>
          <w:fldChar w:fldCharType="begin"/>
        </w:r>
        <w:r w:rsidR="00C126C7">
          <w:rPr>
            <w:noProof/>
            <w:webHidden/>
          </w:rPr>
          <w:instrText xml:space="preserve"> PAGEREF _Toc464646884 \h </w:instrText>
        </w:r>
        <w:r w:rsidR="00C126C7">
          <w:rPr>
            <w:noProof/>
            <w:webHidden/>
          </w:rPr>
        </w:r>
        <w:r w:rsidR="00C126C7">
          <w:rPr>
            <w:noProof/>
            <w:webHidden/>
          </w:rPr>
          <w:fldChar w:fldCharType="separate"/>
        </w:r>
        <w:r w:rsidR="00C126C7">
          <w:rPr>
            <w:noProof/>
            <w:webHidden/>
          </w:rPr>
          <w:t>33</w:t>
        </w:r>
        <w:r w:rsidR="00C126C7">
          <w:rPr>
            <w:noProof/>
            <w:webHidden/>
          </w:rPr>
          <w:fldChar w:fldCharType="end"/>
        </w:r>
      </w:hyperlink>
    </w:p>
    <w:p w14:paraId="707FDDE6" w14:textId="77777777" w:rsidR="00C126C7" w:rsidRDefault="005C51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85" w:history="1">
        <w:r w:rsidR="00C126C7" w:rsidRPr="00307DAA">
          <w:rPr>
            <w:rStyle w:val="Hyperlink"/>
            <w:noProof/>
          </w:rPr>
          <w:t>9</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Ecoregion parameters</w:t>
        </w:r>
        <w:r w:rsidR="00C126C7">
          <w:rPr>
            <w:noProof/>
            <w:webHidden/>
          </w:rPr>
          <w:tab/>
        </w:r>
        <w:r w:rsidR="00C126C7">
          <w:rPr>
            <w:noProof/>
            <w:webHidden/>
          </w:rPr>
          <w:fldChar w:fldCharType="begin"/>
        </w:r>
        <w:r w:rsidR="00C126C7">
          <w:rPr>
            <w:noProof/>
            <w:webHidden/>
          </w:rPr>
          <w:instrText xml:space="preserve"> PAGEREF _Toc464646885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7470B7EA"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86" w:history="1">
        <w:r w:rsidR="00C126C7" w:rsidRPr="00307DAA">
          <w:rPr>
            <w:rStyle w:val="Hyperlink"/>
            <w:noProof/>
          </w:rPr>
          <w:t>9.1</w:t>
        </w:r>
        <w:r w:rsidR="00C126C7">
          <w:rPr>
            <w:rFonts w:asciiTheme="minorHAnsi" w:eastAsiaTheme="minorEastAsia" w:hAnsiTheme="minorHAnsi" w:cstheme="minorBidi"/>
            <w:noProof/>
            <w:sz w:val="22"/>
            <w:szCs w:val="22"/>
          </w:rPr>
          <w:tab/>
        </w:r>
        <w:r w:rsidR="00C126C7" w:rsidRPr="00307DAA">
          <w:rPr>
            <w:rStyle w:val="Hyperlink"/>
            <w:noProof/>
          </w:rPr>
          <w:t>Ecoregion</w:t>
        </w:r>
        <w:r w:rsidR="00C126C7">
          <w:rPr>
            <w:noProof/>
            <w:webHidden/>
          </w:rPr>
          <w:tab/>
        </w:r>
        <w:r w:rsidR="00C126C7">
          <w:rPr>
            <w:noProof/>
            <w:webHidden/>
          </w:rPr>
          <w:fldChar w:fldCharType="begin"/>
        </w:r>
        <w:r w:rsidR="00C126C7">
          <w:rPr>
            <w:noProof/>
            <w:webHidden/>
          </w:rPr>
          <w:instrText xml:space="preserve"> PAGEREF _Toc464646886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234C737C"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87" w:history="1">
        <w:r w:rsidR="00C126C7" w:rsidRPr="00307DAA">
          <w:rPr>
            <w:rStyle w:val="Hyperlink"/>
            <w:noProof/>
          </w:rPr>
          <w:t>9.2</w:t>
        </w:r>
        <w:r w:rsidR="00C126C7">
          <w:rPr>
            <w:rFonts w:asciiTheme="minorHAnsi" w:eastAsiaTheme="minorEastAsia" w:hAnsiTheme="minorHAnsi" w:cstheme="minorBidi"/>
            <w:noProof/>
            <w:sz w:val="22"/>
            <w:szCs w:val="22"/>
          </w:rPr>
          <w:tab/>
        </w:r>
        <w:r w:rsidR="00C126C7" w:rsidRPr="00307DAA">
          <w:rPr>
            <w:rStyle w:val="Hyperlink"/>
            <w:noProof/>
          </w:rPr>
          <w:t>SoilType</w:t>
        </w:r>
        <w:r w:rsidR="00C126C7">
          <w:rPr>
            <w:noProof/>
            <w:webHidden/>
          </w:rPr>
          <w:tab/>
        </w:r>
        <w:r w:rsidR="00C126C7">
          <w:rPr>
            <w:noProof/>
            <w:webHidden/>
          </w:rPr>
          <w:fldChar w:fldCharType="begin"/>
        </w:r>
        <w:r w:rsidR="00C126C7">
          <w:rPr>
            <w:noProof/>
            <w:webHidden/>
          </w:rPr>
          <w:instrText xml:space="preserve"> PAGEREF _Toc464646887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46F7300B"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88" w:history="1">
        <w:r w:rsidR="00C126C7" w:rsidRPr="00307DAA">
          <w:rPr>
            <w:rStyle w:val="Hyperlink"/>
            <w:noProof/>
          </w:rPr>
          <w:t>9.3</w:t>
        </w:r>
        <w:r w:rsidR="00C126C7">
          <w:rPr>
            <w:rFonts w:asciiTheme="minorHAnsi" w:eastAsiaTheme="minorEastAsia" w:hAnsiTheme="minorHAnsi" w:cstheme="minorBidi"/>
            <w:noProof/>
            <w:sz w:val="22"/>
            <w:szCs w:val="22"/>
          </w:rPr>
          <w:tab/>
        </w:r>
        <w:r w:rsidR="00C126C7" w:rsidRPr="00307DAA">
          <w:rPr>
            <w:rStyle w:val="Hyperlink"/>
            <w:noProof/>
          </w:rPr>
          <w:t>RootingDepth</w:t>
        </w:r>
        <w:r w:rsidR="00C126C7">
          <w:rPr>
            <w:noProof/>
            <w:webHidden/>
          </w:rPr>
          <w:tab/>
        </w:r>
        <w:r w:rsidR="00C126C7">
          <w:rPr>
            <w:noProof/>
            <w:webHidden/>
          </w:rPr>
          <w:fldChar w:fldCharType="begin"/>
        </w:r>
        <w:r w:rsidR="00C126C7">
          <w:rPr>
            <w:noProof/>
            <w:webHidden/>
          </w:rPr>
          <w:instrText xml:space="preserve"> PAGEREF _Toc464646888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13FAE13A"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89" w:history="1">
        <w:r w:rsidR="00C126C7" w:rsidRPr="00307DAA">
          <w:rPr>
            <w:rStyle w:val="Hyperlink"/>
            <w:noProof/>
          </w:rPr>
          <w:t>9.4</w:t>
        </w:r>
        <w:r w:rsidR="00C126C7">
          <w:rPr>
            <w:rFonts w:asciiTheme="minorHAnsi" w:eastAsiaTheme="minorEastAsia" w:hAnsiTheme="minorHAnsi" w:cstheme="minorBidi"/>
            <w:noProof/>
            <w:sz w:val="22"/>
            <w:szCs w:val="22"/>
          </w:rPr>
          <w:tab/>
        </w:r>
        <w:r w:rsidR="00C126C7" w:rsidRPr="00307DAA">
          <w:rPr>
            <w:rStyle w:val="Hyperlink"/>
            <w:noProof/>
          </w:rPr>
          <w:t>PrecLossFrac</w:t>
        </w:r>
        <w:r w:rsidR="00C126C7">
          <w:rPr>
            <w:noProof/>
            <w:webHidden/>
          </w:rPr>
          <w:tab/>
        </w:r>
        <w:r w:rsidR="00C126C7">
          <w:rPr>
            <w:noProof/>
            <w:webHidden/>
          </w:rPr>
          <w:fldChar w:fldCharType="begin"/>
        </w:r>
        <w:r w:rsidR="00C126C7">
          <w:rPr>
            <w:noProof/>
            <w:webHidden/>
          </w:rPr>
          <w:instrText xml:space="preserve"> PAGEREF _Toc464646889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1A9F2FA3"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90" w:history="1">
        <w:r w:rsidR="00C126C7" w:rsidRPr="00307DAA">
          <w:rPr>
            <w:rStyle w:val="Hyperlink"/>
            <w:noProof/>
          </w:rPr>
          <w:t>9.5</w:t>
        </w:r>
        <w:r w:rsidR="00C126C7">
          <w:rPr>
            <w:rFonts w:asciiTheme="minorHAnsi" w:eastAsiaTheme="minorEastAsia" w:hAnsiTheme="minorHAnsi" w:cstheme="minorBidi"/>
            <w:noProof/>
            <w:sz w:val="22"/>
            <w:szCs w:val="22"/>
          </w:rPr>
          <w:tab/>
        </w:r>
        <w:r w:rsidR="00C126C7" w:rsidRPr="00307DAA">
          <w:rPr>
            <w:rStyle w:val="Hyperlink"/>
            <w:noProof/>
          </w:rPr>
          <w:t>LeakageFrac</w:t>
        </w:r>
        <w:r w:rsidR="00C126C7">
          <w:rPr>
            <w:noProof/>
            <w:webHidden/>
          </w:rPr>
          <w:tab/>
        </w:r>
        <w:r w:rsidR="00C126C7">
          <w:rPr>
            <w:noProof/>
            <w:webHidden/>
          </w:rPr>
          <w:fldChar w:fldCharType="begin"/>
        </w:r>
        <w:r w:rsidR="00C126C7">
          <w:rPr>
            <w:noProof/>
            <w:webHidden/>
          </w:rPr>
          <w:instrText xml:space="preserve"> PAGEREF _Toc464646890 \h </w:instrText>
        </w:r>
        <w:r w:rsidR="00C126C7">
          <w:rPr>
            <w:noProof/>
            <w:webHidden/>
          </w:rPr>
        </w:r>
        <w:r w:rsidR="00C126C7">
          <w:rPr>
            <w:noProof/>
            <w:webHidden/>
          </w:rPr>
          <w:fldChar w:fldCharType="separate"/>
        </w:r>
        <w:r w:rsidR="00C126C7">
          <w:rPr>
            <w:noProof/>
            <w:webHidden/>
          </w:rPr>
          <w:t>34</w:t>
        </w:r>
        <w:r w:rsidR="00C126C7">
          <w:rPr>
            <w:noProof/>
            <w:webHidden/>
          </w:rPr>
          <w:fldChar w:fldCharType="end"/>
        </w:r>
      </w:hyperlink>
    </w:p>
    <w:p w14:paraId="67F33137"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91" w:history="1">
        <w:r w:rsidR="00C126C7" w:rsidRPr="00307DAA">
          <w:rPr>
            <w:rStyle w:val="Hyperlink"/>
            <w:noProof/>
          </w:rPr>
          <w:t>9.6</w:t>
        </w:r>
        <w:r w:rsidR="00C126C7">
          <w:rPr>
            <w:rFonts w:asciiTheme="minorHAnsi" w:eastAsiaTheme="minorEastAsia" w:hAnsiTheme="minorHAnsi" w:cstheme="minorBidi"/>
            <w:noProof/>
            <w:sz w:val="22"/>
            <w:szCs w:val="22"/>
          </w:rPr>
          <w:tab/>
        </w:r>
        <w:r w:rsidR="00C126C7" w:rsidRPr="00307DAA">
          <w:rPr>
            <w:rStyle w:val="Hyperlink"/>
            <w:noProof/>
          </w:rPr>
          <w:t>PrecIntConst</w:t>
        </w:r>
        <w:r w:rsidR="00C126C7">
          <w:rPr>
            <w:noProof/>
            <w:webHidden/>
          </w:rPr>
          <w:tab/>
        </w:r>
        <w:r w:rsidR="00C126C7">
          <w:rPr>
            <w:noProof/>
            <w:webHidden/>
          </w:rPr>
          <w:fldChar w:fldCharType="begin"/>
        </w:r>
        <w:r w:rsidR="00C126C7">
          <w:rPr>
            <w:noProof/>
            <w:webHidden/>
          </w:rPr>
          <w:instrText xml:space="preserve"> PAGEREF _Toc464646891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77B4033D"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92" w:history="1">
        <w:r w:rsidR="00C126C7" w:rsidRPr="00307DAA">
          <w:rPr>
            <w:rStyle w:val="Hyperlink"/>
            <w:noProof/>
          </w:rPr>
          <w:t>9.7</w:t>
        </w:r>
        <w:r w:rsidR="00C126C7">
          <w:rPr>
            <w:rFonts w:asciiTheme="minorHAnsi" w:eastAsiaTheme="minorEastAsia" w:hAnsiTheme="minorHAnsi" w:cstheme="minorBidi"/>
            <w:noProof/>
            <w:sz w:val="22"/>
            <w:szCs w:val="22"/>
          </w:rPr>
          <w:tab/>
        </w:r>
        <w:r w:rsidR="00C126C7" w:rsidRPr="00307DAA">
          <w:rPr>
            <w:rStyle w:val="Hyperlink"/>
            <w:noProof/>
          </w:rPr>
          <w:t>SnowSublimFrac</w:t>
        </w:r>
        <w:r w:rsidR="00C126C7">
          <w:rPr>
            <w:noProof/>
            <w:webHidden/>
          </w:rPr>
          <w:tab/>
        </w:r>
        <w:r w:rsidR="00C126C7">
          <w:rPr>
            <w:noProof/>
            <w:webHidden/>
          </w:rPr>
          <w:fldChar w:fldCharType="begin"/>
        </w:r>
        <w:r w:rsidR="00C126C7">
          <w:rPr>
            <w:noProof/>
            <w:webHidden/>
          </w:rPr>
          <w:instrText xml:space="preserve"> PAGEREF _Toc464646892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4FED2974" w14:textId="77777777" w:rsidR="00C126C7" w:rsidRDefault="005C51B7">
      <w:pPr>
        <w:pStyle w:val="TOC2"/>
        <w:tabs>
          <w:tab w:val="left" w:pos="720"/>
          <w:tab w:val="right" w:leader="dot" w:pos="8976"/>
        </w:tabs>
        <w:rPr>
          <w:rFonts w:asciiTheme="minorHAnsi" w:eastAsiaTheme="minorEastAsia" w:hAnsiTheme="minorHAnsi" w:cstheme="minorBidi"/>
          <w:noProof/>
          <w:sz w:val="22"/>
          <w:szCs w:val="22"/>
        </w:rPr>
      </w:pPr>
      <w:hyperlink w:anchor="_Toc464646893" w:history="1">
        <w:r w:rsidR="00C126C7" w:rsidRPr="00307DAA">
          <w:rPr>
            <w:rStyle w:val="Hyperlink"/>
            <w:noProof/>
          </w:rPr>
          <w:t>9.8</w:t>
        </w:r>
        <w:r w:rsidR="00C126C7">
          <w:rPr>
            <w:rFonts w:asciiTheme="minorHAnsi" w:eastAsiaTheme="minorEastAsia" w:hAnsiTheme="minorHAnsi" w:cstheme="minorBidi"/>
            <w:noProof/>
            <w:sz w:val="22"/>
            <w:szCs w:val="22"/>
          </w:rPr>
          <w:tab/>
        </w:r>
        <w:r w:rsidR="00C126C7" w:rsidRPr="00307DAA">
          <w:rPr>
            <w:rStyle w:val="Hyperlink"/>
            <w:noProof/>
          </w:rPr>
          <w:t>ClimateFileName</w:t>
        </w:r>
        <w:r w:rsidR="00C126C7">
          <w:rPr>
            <w:noProof/>
            <w:webHidden/>
          </w:rPr>
          <w:tab/>
        </w:r>
        <w:r w:rsidR="00C126C7">
          <w:rPr>
            <w:noProof/>
            <w:webHidden/>
          </w:rPr>
          <w:fldChar w:fldCharType="begin"/>
        </w:r>
        <w:r w:rsidR="00C126C7">
          <w:rPr>
            <w:noProof/>
            <w:webHidden/>
          </w:rPr>
          <w:instrText xml:space="preserve"> PAGEREF _Toc464646893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585C2F5D" w14:textId="77777777" w:rsidR="00C126C7" w:rsidRDefault="005C51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894" w:history="1">
        <w:r w:rsidR="00C126C7" w:rsidRPr="00307DAA">
          <w:rPr>
            <w:rStyle w:val="Hyperlink"/>
            <w:noProof/>
          </w:rPr>
          <w:t>10</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Output-PnET</w:t>
        </w:r>
        <w:r w:rsidR="00C126C7">
          <w:rPr>
            <w:noProof/>
            <w:webHidden/>
          </w:rPr>
          <w:tab/>
        </w:r>
        <w:r w:rsidR="00C126C7">
          <w:rPr>
            <w:noProof/>
            <w:webHidden/>
          </w:rPr>
          <w:fldChar w:fldCharType="begin"/>
        </w:r>
        <w:r w:rsidR="00C126C7">
          <w:rPr>
            <w:noProof/>
            <w:webHidden/>
          </w:rPr>
          <w:instrText xml:space="preserve"> PAGEREF _Toc464646894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6391F606"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95" w:history="1">
        <w:r w:rsidR="00C126C7" w:rsidRPr="00307DAA">
          <w:rPr>
            <w:rStyle w:val="Hyperlink"/>
            <w:noProof/>
          </w:rPr>
          <w:t>10.1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_Toc464646895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71982BF4"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96" w:history="1">
        <w:r w:rsidR="00C126C7" w:rsidRPr="00307DAA">
          <w:rPr>
            <w:rStyle w:val="Hyperlink"/>
            <w:noProof/>
          </w:rPr>
          <w:t>10.2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_Toc464646896 \h </w:instrText>
        </w:r>
        <w:r w:rsidR="00C126C7">
          <w:rPr>
            <w:noProof/>
            <w:webHidden/>
          </w:rPr>
        </w:r>
        <w:r w:rsidR="00C126C7">
          <w:rPr>
            <w:noProof/>
            <w:webHidden/>
          </w:rPr>
          <w:fldChar w:fldCharType="separate"/>
        </w:r>
        <w:r w:rsidR="00C126C7">
          <w:rPr>
            <w:noProof/>
            <w:webHidden/>
          </w:rPr>
          <w:t>35</w:t>
        </w:r>
        <w:r w:rsidR="00C126C7">
          <w:rPr>
            <w:noProof/>
            <w:webHidden/>
          </w:rPr>
          <w:fldChar w:fldCharType="end"/>
        </w:r>
      </w:hyperlink>
    </w:p>
    <w:p w14:paraId="75DB1F6E"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97" w:history="1">
        <w:r w:rsidR="00C126C7" w:rsidRPr="00307DAA">
          <w:rPr>
            <w:rStyle w:val="Hyperlink"/>
            <w:noProof/>
          </w:rPr>
          <w:t>10.3</w:t>
        </w:r>
        <w:r w:rsidR="00C126C7">
          <w:rPr>
            <w:rFonts w:asciiTheme="minorHAnsi" w:eastAsiaTheme="minorEastAsia" w:hAnsiTheme="minorHAnsi" w:cstheme="minorBidi"/>
            <w:noProof/>
            <w:sz w:val="22"/>
            <w:szCs w:val="22"/>
          </w:rPr>
          <w:tab/>
        </w:r>
        <w:r w:rsidR="00C126C7" w:rsidRPr="00307DAA">
          <w:rPr>
            <w:rStyle w:val="Hyperlink"/>
            <w:noProof/>
          </w:rPr>
          <w:t>Timestep</w:t>
        </w:r>
        <w:r w:rsidR="00C126C7">
          <w:rPr>
            <w:noProof/>
            <w:webHidden/>
          </w:rPr>
          <w:tab/>
        </w:r>
        <w:r w:rsidR="00C126C7">
          <w:rPr>
            <w:noProof/>
            <w:webHidden/>
          </w:rPr>
          <w:fldChar w:fldCharType="begin"/>
        </w:r>
        <w:r w:rsidR="00C126C7">
          <w:rPr>
            <w:noProof/>
            <w:webHidden/>
          </w:rPr>
          <w:instrText xml:space="preserve"> PAGEREF _Toc464646897 \h </w:instrText>
        </w:r>
        <w:r w:rsidR="00C126C7">
          <w:rPr>
            <w:noProof/>
            <w:webHidden/>
          </w:rPr>
        </w:r>
        <w:r w:rsidR="00C126C7">
          <w:rPr>
            <w:noProof/>
            <w:webHidden/>
          </w:rPr>
          <w:fldChar w:fldCharType="separate"/>
        </w:r>
        <w:r w:rsidR="00C126C7">
          <w:rPr>
            <w:noProof/>
            <w:webHidden/>
          </w:rPr>
          <w:t>36</w:t>
        </w:r>
        <w:r w:rsidR="00C126C7">
          <w:rPr>
            <w:noProof/>
            <w:webHidden/>
          </w:rPr>
          <w:fldChar w:fldCharType="end"/>
        </w:r>
      </w:hyperlink>
    </w:p>
    <w:p w14:paraId="7251BF76"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98" w:history="1">
        <w:r w:rsidR="00C126C7" w:rsidRPr="00307DAA">
          <w:rPr>
            <w:rStyle w:val="Hyperlink"/>
            <w:noProof/>
          </w:rPr>
          <w:t>10.4</w:t>
        </w:r>
        <w:r w:rsidR="00C126C7">
          <w:rPr>
            <w:rFonts w:asciiTheme="minorHAnsi" w:eastAsiaTheme="minorEastAsia" w:hAnsiTheme="minorHAnsi" w:cstheme="minorBidi"/>
            <w:noProof/>
            <w:sz w:val="22"/>
            <w:szCs w:val="22"/>
          </w:rPr>
          <w:tab/>
        </w:r>
        <w:r w:rsidR="00C126C7" w:rsidRPr="00307DAA">
          <w:rPr>
            <w:rStyle w:val="Hyperlink"/>
            <w:noProof/>
          </w:rPr>
          <w:t>Species</w:t>
        </w:r>
        <w:r w:rsidR="00C126C7">
          <w:rPr>
            <w:noProof/>
            <w:webHidden/>
          </w:rPr>
          <w:tab/>
        </w:r>
        <w:r w:rsidR="00C126C7">
          <w:rPr>
            <w:noProof/>
            <w:webHidden/>
          </w:rPr>
          <w:fldChar w:fldCharType="begin"/>
        </w:r>
        <w:r w:rsidR="00C126C7">
          <w:rPr>
            <w:noProof/>
            <w:webHidden/>
          </w:rPr>
          <w:instrText xml:space="preserve"> PAGEREF _Toc464646898 \h </w:instrText>
        </w:r>
        <w:r w:rsidR="00C126C7">
          <w:rPr>
            <w:noProof/>
            <w:webHidden/>
          </w:rPr>
        </w:r>
        <w:r w:rsidR="00C126C7">
          <w:rPr>
            <w:noProof/>
            <w:webHidden/>
          </w:rPr>
          <w:fldChar w:fldCharType="separate"/>
        </w:r>
        <w:r w:rsidR="00C126C7">
          <w:rPr>
            <w:noProof/>
            <w:webHidden/>
          </w:rPr>
          <w:t>36</w:t>
        </w:r>
        <w:r w:rsidR="00C126C7">
          <w:rPr>
            <w:noProof/>
            <w:webHidden/>
          </w:rPr>
          <w:fldChar w:fldCharType="end"/>
        </w:r>
      </w:hyperlink>
    </w:p>
    <w:p w14:paraId="452AFF7D"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899" w:history="1">
        <w:r w:rsidR="00C126C7" w:rsidRPr="00307DAA">
          <w:rPr>
            <w:rStyle w:val="Hyperlink"/>
            <w:noProof/>
          </w:rPr>
          <w:t>10.5</w:t>
        </w:r>
        <w:r w:rsidR="00C126C7">
          <w:rPr>
            <w:rFonts w:asciiTheme="minorHAnsi" w:eastAsiaTheme="minorEastAsia" w:hAnsiTheme="minorHAnsi" w:cstheme="minorBidi"/>
            <w:noProof/>
            <w:sz w:val="22"/>
            <w:szCs w:val="22"/>
          </w:rPr>
          <w:tab/>
        </w:r>
        <w:r w:rsidR="00C126C7" w:rsidRPr="00307DAA">
          <w:rPr>
            <w:rStyle w:val="Hyperlink"/>
            <w:noProof/>
          </w:rPr>
          <w:t>Map Name Template</w:t>
        </w:r>
        <w:r w:rsidR="00C126C7">
          <w:rPr>
            <w:noProof/>
            <w:webHidden/>
          </w:rPr>
          <w:tab/>
        </w:r>
        <w:r w:rsidR="00C126C7">
          <w:rPr>
            <w:noProof/>
            <w:webHidden/>
          </w:rPr>
          <w:fldChar w:fldCharType="begin"/>
        </w:r>
        <w:r w:rsidR="00C126C7">
          <w:rPr>
            <w:noProof/>
            <w:webHidden/>
          </w:rPr>
          <w:instrText xml:space="preserve"> PAGEREF _Toc464646899 \h </w:instrText>
        </w:r>
        <w:r w:rsidR="00C126C7">
          <w:rPr>
            <w:noProof/>
            <w:webHidden/>
          </w:rPr>
        </w:r>
        <w:r w:rsidR="00C126C7">
          <w:rPr>
            <w:noProof/>
            <w:webHidden/>
          </w:rPr>
          <w:fldChar w:fldCharType="separate"/>
        </w:r>
        <w:r w:rsidR="00C126C7">
          <w:rPr>
            <w:noProof/>
            <w:webHidden/>
          </w:rPr>
          <w:t>36</w:t>
        </w:r>
        <w:r w:rsidR="00C126C7">
          <w:rPr>
            <w:noProof/>
            <w:webHidden/>
          </w:rPr>
          <w:fldChar w:fldCharType="end"/>
        </w:r>
      </w:hyperlink>
    </w:p>
    <w:p w14:paraId="1D982E5C" w14:textId="77777777" w:rsidR="00C126C7" w:rsidRDefault="005C51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00" w:history="1">
        <w:r w:rsidR="00C126C7" w:rsidRPr="00307DAA">
          <w:rPr>
            <w:rStyle w:val="Hyperlink"/>
            <w:noProof/>
          </w:rPr>
          <w:t>11</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Input File – PNEToutputsites</w:t>
        </w:r>
        <w:r w:rsidR="00C126C7">
          <w:rPr>
            <w:noProof/>
            <w:webHidden/>
          </w:rPr>
          <w:tab/>
        </w:r>
        <w:r w:rsidR="00C126C7">
          <w:rPr>
            <w:noProof/>
            <w:webHidden/>
          </w:rPr>
          <w:fldChar w:fldCharType="begin"/>
        </w:r>
        <w:r w:rsidR="00C126C7">
          <w:rPr>
            <w:noProof/>
            <w:webHidden/>
          </w:rPr>
          <w:instrText xml:space="preserve"> PAGEREF _Toc464646900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723751FD"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01" w:history="1">
        <w:r w:rsidR="00C126C7" w:rsidRPr="00307DAA">
          <w:rPr>
            <w:rStyle w:val="Hyperlink"/>
            <w:noProof/>
          </w:rPr>
          <w:t>11.1</w:t>
        </w:r>
        <w:r w:rsidR="00C126C7">
          <w:rPr>
            <w:rFonts w:asciiTheme="minorHAnsi" w:eastAsiaTheme="minorEastAsia" w:hAnsiTheme="minorHAnsi" w:cstheme="minorBidi"/>
            <w:noProof/>
            <w:sz w:val="22"/>
            <w:szCs w:val="22"/>
          </w:rPr>
          <w:tab/>
        </w:r>
        <w:r w:rsidR="00C126C7" w:rsidRPr="00307DAA">
          <w:rPr>
            <w:rStyle w:val="Hyperlink"/>
            <w:noProof/>
          </w:rPr>
          <w:t>Example file:</w:t>
        </w:r>
        <w:r w:rsidR="00C126C7">
          <w:rPr>
            <w:noProof/>
            <w:webHidden/>
          </w:rPr>
          <w:tab/>
        </w:r>
        <w:r w:rsidR="00C126C7">
          <w:rPr>
            <w:noProof/>
            <w:webHidden/>
          </w:rPr>
          <w:fldChar w:fldCharType="begin"/>
        </w:r>
        <w:r w:rsidR="00C126C7">
          <w:rPr>
            <w:noProof/>
            <w:webHidden/>
          </w:rPr>
          <w:instrText xml:space="preserve"> PAGEREF _Toc464646901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4F515D8E"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02" w:history="1">
        <w:r w:rsidR="00C126C7" w:rsidRPr="00307DAA">
          <w:rPr>
            <w:rStyle w:val="Hyperlink"/>
            <w:noProof/>
          </w:rPr>
          <w:t>11.2</w:t>
        </w:r>
        <w:r w:rsidR="00C126C7">
          <w:rPr>
            <w:rFonts w:asciiTheme="minorHAnsi" w:eastAsiaTheme="minorEastAsia" w:hAnsiTheme="minorHAnsi" w:cstheme="minorBidi"/>
            <w:noProof/>
            <w:sz w:val="22"/>
            <w:szCs w:val="22"/>
          </w:rPr>
          <w:tab/>
        </w:r>
        <w:r w:rsidR="00C126C7" w:rsidRPr="00307DAA">
          <w:rPr>
            <w:rStyle w:val="Hyperlink"/>
            <w:noProof/>
          </w:rPr>
          <w:t>LandisData</w:t>
        </w:r>
        <w:r w:rsidR="00C126C7">
          <w:rPr>
            <w:noProof/>
            <w:webHidden/>
          </w:rPr>
          <w:tab/>
        </w:r>
        <w:r w:rsidR="00C126C7">
          <w:rPr>
            <w:noProof/>
            <w:webHidden/>
          </w:rPr>
          <w:fldChar w:fldCharType="begin"/>
        </w:r>
        <w:r w:rsidR="00C126C7">
          <w:rPr>
            <w:noProof/>
            <w:webHidden/>
          </w:rPr>
          <w:instrText xml:space="preserve"> PAGEREF _Toc464646902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7F7EFA28"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03" w:history="1">
        <w:r w:rsidR="00C126C7" w:rsidRPr="00307DAA">
          <w:rPr>
            <w:rStyle w:val="Hyperlink"/>
            <w:noProof/>
          </w:rPr>
          <w:t>11.3</w:t>
        </w:r>
        <w:r w:rsidR="00C126C7">
          <w:rPr>
            <w:rFonts w:asciiTheme="minorHAnsi" w:eastAsiaTheme="minorEastAsia" w:hAnsiTheme="minorHAnsi" w:cstheme="minorBidi"/>
            <w:noProof/>
            <w:sz w:val="22"/>
            <w:szCs w:val="22"/>
          </w:rPr>
          <w:tab/>
        </w:r>
        <w:r w:rsidR="00C126C7" w:rsidRPr="00307DAA">
          <w:rPr>
            <w:rStyle w:val="Hyperlink"/>
            <w:noProof/>
          </w:rPr>
          <w:t>PnEToutputsites</w:t>
        </w:r>
        <w:r w:rsidR="00C126C7">
          <w:rPr>
            <w:noProof/>
            <w:webHidden/>
          </w:rPr>
          <w:tab/>
        </w:r>
        <w:r w:rsidR="00C126C7">
          <w:rPr>
            <w:noProof/>
            <w:webHidden/>
          </w:rPr>
          <w:fldChar w:fldCharType="begin"/>
        </w:r>
        <w:r w:rsidR="00C126C7">
          <w:rPr>
            <w:noProof/>
            <w:webHidden/>
          </w:rPr>
          <w:instrText xml:space="preserve"> PAGEREF _Toc464646903 \h </w:instrText>
        </w:r>
        <w:r w:rsidR="00C126C7">
          <w:rPr>
            <w:noProof/>
            <w:webHidden/>
          </w:rPr>
        </w:r>
        <w:r w:rsidR="00C126C7">
          <w:rPr>
            <w:noProof/>
            <w:webHidden/>
          </w:rPr>
          <w:fldChar w:fldCharType="separate"/>
        </w:r>
        <w:r w:rsidR="00C126C7">
          <w:rPr>
            <w:noProof/>
            <w:webHidden/>
          </w:rPr>
          <w:t>38</w:t>
        </w:r>
        <w:r w:rsidR="00C126C7">
          <w:rPr>
            <w:noProof/>
            <w:webHidden/>
          </w:rPr>
          <w:fldChar w:fldCharType="end"/>
        </w:r>
      </w:hyperlink>
    </w:p>
    <w:p w14:paraId="454FCE1C" w14:textId="77777777" w:rsidR="00C126C7" w:rsidRDefault="005C51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04" w:history="1">
        <w:r w:rsidR="00C126C7" w:rsidRPr="00307DAA">
          <w:rPr>
            <w:rStyle w:val="Hyperlink"/>
            <w:noProof/>
          </w:rPr>
          <w:t>12</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Output file - SiteData Table (Optional PNEToutputsites output)</w:t>
        </w:r>
        <w:r w:rsidR="00C126C7">
          <w:rPr>
            <w:noProof/>
            <w:webHidden/>
          </w:rPr>
          <w:tab/>
        </w:r>
        <w:r w:rsidR="00C126C7">
          <w:rPr>
            <w:noProof/>
            <w:webHidden/>
          </w:rPr>
          <w:fldChar w:fldCharType="begin"/>
        </w:r>
        <w:r w:rsidR="00C126C7">
          <w:rPr>
            <w:noProof/>
            <w:webHidden/>
          </w:rPr>
          <w:instrText xml:space="preserve"> PAGEREF _Toc464646904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21A2F27F"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05" w:history="1">
        <w:r w:rsidR="00C126C7" w:rsidRPr="00307DAA">
          <w:rPr>
            <w:rStyle w:val="Hyperlink"/>
            <w:noProof/>
          </w:rPr>
          <w:t>12.1</w:t>
        </w:r>
        <w:r w:rsidR="00C126C7">
          <w:rPr>
            <w:rFonts w:asciiTheme="minorHAnsi" w:eastAsiaTheme="minorEastAsia" w:hAnsiTheme="minorHAnsi" w:cstheme="minorBidi"/>
            <w:noProof/>
            <w:sz w:val="22"/>
            <w:szCs w:val="22"/>
          </w:rPr>
          <w:tab/>
        </w:r>
        <w:r w:rsidR="00C126C7" w:rsidRPr="00307DAA">
          <w:rPr>
            <w:rStyle w:val="Hyperlink"/>
            <w:noProof/>
          </w:rPr>
          <w:t>NrOfCohorts</w:t>
        </w:r>
        <w:r w:rsidR="00C126C7">
          <w:rPr>
            <w:noProof/>
            <w:webHidden/>
          </w:rPr>
          <w:tab/>
        </w:r>
        <w:r w:rsidR="00C126C7">
          <w:rPr>
            <w:noProof/>
            <w:webHidden/>
          </w:rPr>
          <w:fldChar w:fldCharType="begin"/>
        </w:r>
        <w:r w:rsidR="00C126C7">
          <w:rPr>
            <w:noProof/>
            <w:webHidden/>
          </w:rPr>
          <w:instrText xml:space="preserve"> PAGEREF _Toc464646905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033DC250"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06" w:history="1">
        <w:r w:rsidR="00C126C7" w:rsidRPr="00307DAA">
          <w:rPr>
            <w:rStyle w:val="Hyperlink"/>
            <w:noProof/>
          </w:rPr>
          <w:t>12.2</w:t>
        </w:r>
        <w:r w:rsidR="00C126C7">
          <w:rPr>
            <w:rFonts w:asciiTheme="minorHAnsi" w:eastAsiaTheme="minorEastAsia" w:hAnsiTheme="minorHAnsi" w:cstheme="minorBidi"/>
            <w:noProof/>
            <w:sz w:val="22"/>
            <w:szCs w:val="22"/>
          </w:rPr>
          <w:tab/>
        </w:r>
        <w:r w:rsidR="00C126C7" w:rsidRPr="00307DAA">
          <w:rPr>
            <w:rStyle w:val="Hyperlink"/>
            <w:noProof/>
          </w:rPr>
          <w:t>MaxLayerStdev</w:t>
        </w:r>
        <w:r w:rsidR="00C126C7">
          <w:rPr>
            <w:noProof/>
            <w:webHidden/>
          </w:rPr>
          <w:tab/>
        </w:r>
        <w:r w:rsidR="00C126C7">
          <w:rPr>
            <w:noProof/>
            <w:webHidden/>
          </w:rPr>
          <w:fldChar w:fldCharType="begin"/>
        </w:r>
        <w:r w:rsidR="00C126C7">
          <w:rPr>
            <w:noProof/>
            <w:webHidden/>
          </w:rPr>
          <w:instrText xml:space="preserve"> PAGEREF _Toc464646906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7354382C"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07" w:history="1">
        <w:r w:rsidR="00C126C7" w:rsidRPr="00307DAA">
          <w:rPr>
            <w:rStyle w:val="Hyperlink"/>
            <w:noProof/>
          </w:rPr>
          <w:t>12.3</w:t>
        </w:r>
        <w:r w:rsidR="00C126C7">
          <w:rPr>
            <w:rFonts w:asciiTheme="minorHAnsi" w:eastAsiaTheme="minorEastAsia" w:hAnsiTheme="minorHAnsi" w:cstheme="minorBidi"/>
            <w:noProof/>
            <w:sz w:val="22"/>
            <w:szCs w:val="22"/>
          </w:rPr>
          <w:tab/>
        </w:r>
        <w:r w:rsidR="00C126C7" w:rsidRPr="00307DAA">
          <w:rPr>
            <w:rStyle w:val="Hyperlink"/>
            <w:noProof/>
          </w:rPr>
          <w:t>Layers</w:t>
        </w:r>
        <w:r w:rsidR="00C126C7">
          <w:rPr>
            <w:noProof/>
            <w:webHidden/>
          </w:rPr>
          <w:tab/>
        </w:r>
        <w:r w:rsidR="00C126C7">
          <w:rPr>
            <w:noProof/>
            <w:webHidden/>
          </w:rPr>
          <w:fldChar w:fldCharType="begin"/>
        </w:r>
        <w:r w:rsidR="00C126C7">
          <w:rPr>
            <w:noProof/>
            <w:webHidden/>
          </w:rPr>
          <w:instrText xml:space="preserve"> PAGEREF _Toc464646907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00FBEA46"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08" w:history="1">
        <w:r w:rsidR="00C126C7" w:rsidRPr="00307DAA">
          <w:rPr>
            <w:rStyle w:val="Hyperlink"/>
            <w:noProof/>
          </w:rPr>
          <w:t>12.4</w:t>
        </w:r>
        <w:r w:rsidR="00C126C7">
          <w:rPr>
            <w:rFonts w:asciiTheme="minorHAnsi" w:eastAsiaTheme="minorEastAsia" w:hAnsiTheme="minorHAnsi" w:cstheme="minorBidi"/>
            <w:noProof/>
            <w:sz w:val="22"/>
            <w:szCs w:val="22"/>
          </w:rPr>
          <w:tab/>
        </w:r>
        <w:r w:rsidR="00C126C7" w:rsidRPr="00307DAA">
          <w:rPr>
            <w:rStyle w:val="Hyperlink"/>
            <w:noProof/>
          </w:rPr>
          <w:t>PAR0</w:t>
        </w:r>
        <w:r w:rsidR="00C126C7">
          <w:rPr>
            <w:noProof/>
            <w:webHidden/>
          </w:rPr>
          <w:tab/>
        </w:r>
        <w:r w:rsidR="00C126C7">
          <w:rPr>
            <w:noProof/>
            <w:webHidden/>
          </w:rPr>
          <w:fldChar w:fldCharType="begin"/>
        </w:r>
        <w:r w:rsidR="00C126C7">
          <w:rPr>
            <w:noProof/>
            <w:webHidden/>
          </w:rPr>
          <w:instrText xml:space="preserve"> PAGEREF _Toc464646908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5B573467"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09" w:history="1">
        <w:r w:rsidR="00C126C7" w:rsidRPr="00307DAA">
          <w:rPr>
            <w:rStyle w:val="Hyperlink"/>
            <w:noProof/>
          </w:rPr>
          <w:t>12.5</w:t>
        </w:r>
        <w:r w:rsidR="00C126C7">
          <w:rPr>
            <w:rFonts w:asciiTheme="minorHAnsi" w:eastAsiaTheme="minorEastAsia" w:hAnsiTheme="minorHAnsi" w:cstheme="minorBidi"/>
            <w:noProof/>
            <w:sz w:val="22"/>
            <w:szCs w:val="22"/>
          </w:rPr>
          <w:tab/>
        </w:r>
        <w:r w:rsidR="00C126C7" w:rsidRPr="00307DAA">
          <w:rPr>
            <w:rStyle w:val="Hyperlink"/>
            <w:noProof/>
          </w:rPr>
          <w:t>Tday(C)</w:t>
        </w:r>
        <w:r w:rsidR="00C126C7">
          <w:rPr>
            <w:noProof/>
            <w:webHidden/>
          </w:rPr>
          <w:tab/>
        </w:r>
        <w:r w:rsidR="00C126C7">
          <w:rPr>
            <w:noProof/>
            <w:webHidden/>
          </w:rPr>
          <w:fldChar w:fldCharType="begin"/>
        </w:r>
        <w:r w:rsidR="00C126C7">
          <w:rPr>
            <w:noProof/>
            <w:webHidden/>
          </w:rPr>
          <w:instrText xml:space="preserve"> PAGEREF _Toc464646909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3B823D5E"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10" w:history="1">
        <w:r w:rsidR="00C126C7" w:rsidRPr="00307DAA">
          <w:rPr>
            <w:rStyle w:val="Hyperlink"/>
            <w:noProof/>
          </w:rPr>
          <w:t>12.6</w:t>
        </w:r>
        <w:r w:rsidR="00C126C7">
          <w:rPr>
            <w:rFonts w:asciiTheme="minorHAnsi" w:eastAsiaTheme="minorEastAsia" w:hAnsiTheme="minorHAnsi" w:cstheme="minorBidi"/>
            <w:noProof/>
            <w:sz w:val="22"/>
            <w:szCs w:val="22"/>
          </w:rPr>
          <w:tab/>
        </w:r>
        <w:r w:rsidR="00C126C7" w:rsidRPr="00307DAA">
          <w:rPr>
            <w:rStyle w:val="Hyperlink"/>
            <w:noProof/>
          </w:rPr>
          <w:t>Precip(mm_mo)</w:t>
        </w:r>
        <w:r w:rsidR="00C126C7">
          <w:rPr>
            <w:noProof/>
            <w:webHidden/>
          </w:rPr>
          <w:tab/>
        </w:r>
        <w:r w:rsidR="00C126C7">
          <w:rPr>
            <w:noProof/>
            <w:webHidden/>
          </w:rPr>
          <w:fldChar w:fldCharType="begin"/>
        </w:r>
        <w:r w:rsidR="00C126C7">
          <w:rPr>
            <w:noProof/>
            <w:webHidden/>
          </w:rPr>
          <w:instrText xml:space="preserve"> PAGEREF _Toc464646910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0E791E50"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11" w:history="1">
        <w:r w:rsidR="00C126C7" w:rsidRPr="00307DAA">
          <w:rPr>
            <w:rStyle w:val="Hyperlink"/>
            <w:noProof/>
          </w:rPr>
          <w:t>12.7</w:t>
        </w:r>
        <w:r w:rsidR="00C126C7">
          <w:rPr>
            <w:rFonts w:asciiTheme="minorHAnsi" w:eastAsiaTheme="minorEastAsia" w:hAnsiTheme="minorHAnsi" w:cstheme="minorBidi"/>
            <w:noProof/>
            <w:sz w:val="22"/>
            <w:szCs w:val="22"/>
          </w:rPr>
          <w:tab/>
        </w:r>
        <w:r w:rsidR="00C126C7" w:rsidRPr="00307DAA">
          <w:rPr>
            <w:rStyle w:val="Hyperlink"/>
            <w:noProof/>
          </w:rPr>
          <w:t>RunOff(mm_mo)</w:t>
        </w:r>
        <w:r w:rsidR="00C126C7">
          <w:rPr>
            <w:noProof/>
            <w:webHidden/>
          </w:rPr>
          <w:tab/>
        </w:r>
        <w:r w:rsidR="00C126C7">
          <w:rPr>
            <w:noProof/>
            <w:webHidden/>
          </w:rPr>
          <w:fldChar w:fldCharType="begin"/>
        </w:r>
        <w:r w:rsidR="00C126C7">
          <w:rPr>
            <w:noProof/>
            <w:webHidden/>
          </w:rPr>
          <w:instrText xml:space="preserve"> PAGEREF _Toc464646911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578C8A66"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12" w:history="1">
        <w:r w:rsidR="00C126C7" w:rsidRPr="00307DAA">
          <w:rPr>
            <w:rStyle w:val="Hyperlink"/>
            <w:noProof/>
          </w:rPr>
          <w:t>12.8</w:t>
        </w:r>
        <w:r w:rsidR="00C126C7">
          <w:rPr>
            <w:rFonts w:asciiTheme="minorHAnsi" w:eastAsiaTheme="minorEastAsia" w:hAnsiTheme="minorHAnsi" w:cstheme="minorBidi"/>
            <w:noProof/>
            <w:sz w:val="22"/>
            <w:szCs w:val="22"/>
          </w:rPr>
          <w:tab/>
        </w:r>
        <w:r w:rsidR="00C126C7" w:rsidRPr="00307DAA">
          <w:rPr>
            <w:rStyle w:val="Hyperlink"/>
            <w:noProof/>
          </w:rPr>
          <w:t>Leakage(mm)</w:t>
        </w:r>
        <w:r w:rsidR="00C126C7">
          <w:rPr>
            <w:noProof/>
            <w:webHidden/>
          </w:rPr>
          <w:tab/>
        </w:r>
        <w:r w:rsidR="00C126C7">
          <w:rPr>
            <w:noProof/>
            <w:webHidden/>
          </w:rPr>
          <w:fldChar w:fldCharType="begin"/>
        </w:r>
        <w:r w:rsidR="00C126C7">
          <w:rPr>
            <w:noProof/>
            <w:webHidden/>
          </w:rPr>
          <w:instrText xml:space="preserve"> PAGEREF _Toc464646912 \h </w:instrText>
        </w:r>
        <w:r w:rsidR="00C126C7">
          <w:rPr>
            <w:noProof/>
            <w:webHidden/>
          </w:rPr>
        </w:r>
        <w:r w:rsidR="00C126C7">
          <w:rPr>
            <w:noProof/>
            <w:webHidden/>
          </w:rPr>
          <w:fldChar w:fldCharType="separate"/>
        </w:r>
        <w:r w:rsidR="00C126C7">
          <w:rPr>
            <w:noProof/>
            <w:webHidden/>
          </w:rPr>
          <w:t>39</w:t>
        </w:r>
        <w:r w:rsidR="00C126C7">
          <w:rPr>
            <w:noProof/>
            <w:webHidden/>
          </w:rPr>
          <w:fldChar w:fldCharType="end"/>
        </w:r>
      </w:hyperlink>
    </w:p>
    <w:p w14:paraId="45A652C1"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13" w:history="1">
        <w:r w:rsidR="00C126C7" w:rsidRPr="00307DAA">
          <w:rPr>
            <w:rStyle w:val="Hyperlink"/>
            <w:noProof/>
          </w:rPr>
          <w:t>12.9</w:t>
        </w:r>
        <w:r w:rsidR="00C126C7">
          <w:rPr>
            <w:rFonts w:asciiTheme="minorHAnsi" w:eastAsiaTheme="minorEastAsia" w:hAnsiTheme="minorHAnsi" w:cstheme="minorBidi"/>
            <w:noProof/>
            <w:sz w:val="22"/>
            <w:szCs w:val="22"/>
          </w:rPr>
          <w:tab/>
        </w:r>
        <w:r w:rsidR="00C126C7" w:rsidRPr="00307DAA">
          <w:rPr>
            <w:rStyle w:val="Hyperlink"/>
            <w:noProof/>
          </w:rPr>
          <w:t>PET(mm)</w:t>
        </w:r>
        <w:r w:rsidR="00C126C7">
          <w:rPr>
            <w:noProof/>
            <w:webHidden/>
          </w:rPr>
          <w:tab/>
        </w:r>
        <w:r w:rsidR="00C126C7">
          <w:rPr>
            <w:noProof/>
            <w:webHidden/>
          </w:rPr>
          <w:fldChar w:fldCharType="begin"/>
        </w:r>
        <w:r w:rsidR="00C126C7">
          <w:rPr>
            <w:noProof/>
            <w:webHidden/>
          </w:rPr>
          <w:instrText xml:space="preserve"> PAGEREF _Toc464646913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18C19EF1"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14" w:history="1">
        <w:r w:rsidR="00C126C7" w:rsidRPr="00307DAA">
          <w:rPr>
            <w:rStyle w:val="Hyperlink"/>
            <w:noProof/>
          </w:rPr>
          <w:t>12.10</w:t>
        </w:r>
        <w:r w:rsidR="00C126C7">
          <w:rPr>
            <w:rFonts w:asciiTheme="minorHAnsi" w:eastAsiaTheme="minorEastAsia" w:hAnsiTheme="minorHAnsi" w:cstheme="minorBidi"/>
            <w:noProof/>
            <w:sz w:val="22"/>
            <w:szCs w:val="22"/>
          </w:rPr>
          <w:tab/>
        </w:r>
        <w:r w:rsidR="00C126C7" w:rsidRPr="00307DAA">
          <w:rPr>
            <w:rStyle w:val="Hyperlink"/>
            <w:noProof/>
          </w:rPr>
          <w:t>Evaporation(mm)</w:t>
        </w:r>
        <w:r w:rsidR="00C126C7">
          <w:rPr>
            <w:noProof/>
            <w:webHidden/>
          </w:rPr>
          <w:tab/>
        </w:r>
        <w:r w:rsidR="00C126C7">
          <w:rPr>
            <w:noProof/>
            <w:webHidden/>
          </w:rPr>
          <w:fldChar w:fldCharType="begin"/>
        </w:r>
        <w:r w:rsidR="00C126C7">
          <w:rPr>
            <w:noProof/>
            <w:webHidden/>
          </w:rPr>
          <w:instrText xml:space="preserve"> PAGEREF _Toc464646914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56FB3B72"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15" w:history="1">
        <w:r w:rsidR="00C126C7" w:rsidRPr="00307DAA">
          <w:rPr>
            <w:rStyle w:val="Hyperlink"/>
            <w:noProof/>
          </w:rPr>
          <w:t>12.11</w:t>
        </w:r>
        <w:r w:rsidR="00C126C7">
          <w:rPr>
            <w:rFonts w:asciiTheme="minorHAnsi" w:eastAsiaTheme="minorEastAsia" w:hAnsiTheme="minorHAnsi" w:cstheme="minorBidi"/>
            <w:noProof/>
            <w:sz w:val="22"/>
            <w:szCs w:val="22"/>
          </w:rPr>
          <w:tab/>
        </w:r>
        <w:r w:rsidR="00C126C7" w:rsidRPr="00307DAA">
          <w:rPr>
            <w:rStyle w:val="Hyperlink"/>
            <w:noProof/>
          </w:rPr>
          <w:t>Transpiration(mm)</w:t>
        </w:r>
        <w:r w:rsidR="00C126C7">
          <w:rPr>
            <w:noProof/>
            <w:webHidden/>
          </w:rPr>
          <w:tab/>
        </w:r>
        <w:r w:rsidR="00C126C7">
          <w:rPr>
            <w:noProof/>
            <w:webHidden/>
          </w:rPr>
          <w:fldChar w:fldCharType="begin"/>
        </w:r>
        <w:r w:rsidR="00C126C7">
          <w:rPr>
            <w:noProof/>
            <w:webHidden/>
          </w:rPr>
          <w:instrText xml:space="preserve"> PAGEREF _Toc464646915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7F247195"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16" w:history="1">
        <w:r w:rsidR="00C126C7" w:rsidRPr="00307DAA">
          <w:rPr>
            <w:rStyle w:val="Hyperlink"/>
            <w:noProof/>
          </w:rPr>
          <w:t>12.12</w:t>
        </w:r>
        <w:r w:rsidR="00C126C7">
          <w:rPr>
            <w:rFonts w:asciiTheme="minorHAnsi" w:eastAsiaTheme="minorEastAsia" w:hAnsiTheme="minorHAnsi" w:cstheme="minorBidi"/>
            <w:noProof/>
            <w:sz w:val="22"/>
            <w:szCs w:val="22"/>
          </w:rPr>
          <w:tab/>
        </w:r>
        <w:r w:rsidR="00C126C7" w:rsidRPr="00307DAA">
          <w:rPr>
            <w:rStyle w:val="Hyperlink"/>
            <w:noProof/>
          </w:rPr>
          <w:t>Interception(mm)</w:t>
        </w:r>
        <w:r w:rsidR="00C126C7">
          <w:rPr>
            <w:noProof/>
            <w:webHidden/>
          </w:rPr>
          <w:tab/>
        </w:r>
        <w:r w:rsidR="00C126C7">
          <w:rPr>
            <w:noProof/>
            <w:webHidden/>
          </w:rPr>
          <w:fldChar w:fldCharType="begin"/>
        </w:r>
        <w:r w:rsidR="00C126C7">
          <w:rPr>
            <w:noProof/>
            <w:webHidden/>
          </w:rPr>
          <w:instrText xml:space="preserve"> PAGEREF _Toc464646916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42653EC"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17" w:history="1">
        <w:r w:rsidR="00C126C7" w:rsidRPr="00307DAA">
          <w:rPr>
            <w:rStyle w:val="Hyperlink"/>
            <w:noProof/>
          </w:rPr>
          <w:t>12.13</w:t>
        </w:r>
        <w:r w:rsidR="00C126C7">
          <w:rPr>
            <w:rFonts w:asciiTheme="minorHAnsi" w:eastAsiaTheme="minorEastAsia" w:hAnsiTheme="minorHAnsi" w:cstheme="minorBidi"/>
            <w:noProof/>
            <w:sz w:val="22"/>
            <w:szCs w:val="22"/>
          </w:rPr>
          <w:tab/>
        </w:r>
        <w:r w:rsidR="00C126C7" w:rsidRPr="00307DAA">
          <w:rPr>
            <w:rStyle w:val="Hyperlink"/>
            <w:noProof/>
          </w:rPr>
          <w:t>Water(mm)</w:t>
        </w:r>
        <w:r w:rsidR="00C126C7">
          <w:rPr>
            <w:noProof/>
            <w:webHidden/>
          </w:rPr>
          <w:tab/>
        </w:r>
        <w:r w:rsidR="00C126C7">
          <w:rPr>
            <w:noProof/>
            <w:webHidden/>
          </w:rPr>
          <w:fldChar w:fldCharType="begin"/>
        </w:r>
        <w:r w:rsidR="00C126C7">
          <w:rPr>
            <w:noProof/>
            <w:webHidden/>
          </w:rPr>
          <w:instrText xml:space="preserve"> PAGEREF _Toc464646917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D6E42B3"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18" w:history="1">
        <w:r w:rsidR="00C126C7" w:rsidRPr="00307DAA">
          <w:rPr>
            <w:rStyle w:val="Hyperlink"/>
            <w:noProof/>
          </w:rPr>
          <w:t>12.14</w:t>
        </w:r>
        <w:r w:rsidR="00C126C7">
          <w:rPr>
            <w:rFonts w:asciiTheme="minorHAnsi" w:eastAsiaTheme="minorEastAsia" w:hAnsiTheme="minorHAnsi" w:cstheme="minorBidi"/>
            <w:noProof/>
            <w:sz w:val="22"/>
            <w:szCs w:val="22"/>
          </w:rPr>
          <w:tab/>
        </w:r>
        <w:r w:rsidR="00C126C7" w:rsidRPr="00307DAA">
          <w:rPr>
            <w:rStyle w:val="Hyperlink"/>
            <w:noProof/>
          </w:rPr>
          <w:t>PressureHead(m)</w:t>
        </w:r>
        <w:r w:rsidR="00C126C7">
          <w:rPr>
            <w:noProof/>
            <w:webHidden/>
          </w:rPr>
          <w:tab/>
        </w:r>
        <w:r w:rsidR="00C126C7">
          <w:rPr>
            <w:noProof/>
            <w:webHidden/>
          </w:rPr>
          <w:fldChar w:fldCharType="begin"/>
        </w:r>
        <w:r w:rsidR="00C126C7">
          <w:rPr>
            <w:noProof/>
            <w:webHidden/>
          </w:rPr>
          <w:instrText xml:space="preserve"> PAGEREF _Toc464646918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4A01AF2F"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19" w:history="1">
        <w:r w:rsidR="00C126C7" w:rsidRPr="00307DAA">
          <w:rPr>
            <w:rStyle w:val="Hyperlink"/>
            <w:noProof/>
          </w:rPr>
          <w:t>12.15</w:t>
        </w:r>
        <w:r w:rsidR="00C126C7">
          <w:rPr>
            <w:rFonts w:asciiTheme="minorHAnsi" w:eastAsiaTheme="minorEastAsia" w:hAnsiTheme="minorHAnsi" w:cstheme="minorBidi"/>
            <w:noProof/>
            <w:sz w:val="22"/>
            <w:szCs w:val="22"/>
          </w:rPr>
          <w:tab/>
        </w:r>
        <w:r w:rsidR="00C126C7" w:rsidRPr="00307DAA">
          <w:rPr>
            <w:rStyle w:val="Hyperlink"/>
            <w:noProof/>
          </w:rPr>
          <w:t>SnowPack (mm)</w:t>
        </w:r>
        <w:r w:rsidR="00C126C7">
          <w:rPr>
            <w:noProof/>
            <w:webHidden/>
          </w:rPr>
          <w:tab/>
        </w:r>
        <w:r w:rsidR="00C126C7">
          <w:rPr>
            <w:noProof/>
            <w:webHidden/>
          </w:rPr>
          <w:fldChar w:fldCharType="begin"/>
        </w:r>
        <w:r w:rsidR="00C126C7">
          <w:rPr>
            <w:noProof/>
            <w:webHidden/>
          </w:rPr>
          <w:instrText xml:space="preserve"> PAGEREF _Toc464646919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DAA75F7"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20" w:history="1">
        <w:r w:rsidR="00C126C7" w:rsidRPr="00307DAA">
          <w:rPr>
            <w:rStyle w:val="Hyperlink"/>
            <w:noProof/>
          </w:rPr>
          <w:t>12.16</w:t>
        </w:r>
        <w:r w:rsidR="00C126C7">
          <w:rPr>
            <w:rFonts w:asciiTheme="minorHAnsi" w:eastAsiaTheme="minorEastAsia" w:hAnsiTheme="minorHAnsi" w:cstheme="minorBidi"/>
            <w:noProof/>
            <w:sz w:val="22"/>
            <w:szCs w:val="22"/>
          </w:rPr>
          <w:tab/>
        </w:r>
        <w:r w:rsidR="00C126C7" w:rsidRPr="00307DAA">
          <w:rPr>
            <w:rStyle w:val="Hyperlink"/>
            <w:noProof/>
          </w:rPr>
          <w:t>LAI(m2)</w:t>
        </w:r>
        <w:r w:rsidR="00C126C7">
          <w:rPr>
            <w:noProof/>
            <w:webHidden/>
          </w:rPr>
          <w:tab/>
        </w:r>
        <w:r w:rsidR="00C126C7">
          <w:rPr>
            <w:noProof/>
            <w:webHidden/>
          </w:rPr>
          <w:fldChar w:fldCharType="begin"/>
        </w:r>
        <w:r w:rsidR="00C126C7">
          <w:rPr>
            <w:noProof/>
            <w:webHidden/>
          </w:rPr>
          <w:instrText xml:space="preserve"> PAGEREF _Toc464646920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4F7C610B"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21" w:history="1">
        <w:r w:rsidR="00C126C7" w:rsidRPr="00307DAA">
          <w:rPr>
            <w:rStyle w:val="Hyperlink"/>
            <w:noProof/>
          </w:rPr>
          <w:t>12.17</w:t>
        </w:r>
        <w:r w:rsidR="00C126C7">
          <w:rPr>
            <w:rFonts w:asciiTheme="minorHAnsi" w:eastAsiaTheme="minorEastAsia" w:hAnsiTheme="minorHAnsi" w:cstheme="minorBidi"/>
            <w:noProof/>
            <w:sz w:val="22"/>
            <w:szCs w:val="22"/>
          </w:rPr>
          <w:tab/>
        </w:r>
        <w:r w:rsidR="00C126C7" w:rsidRPr="00307DAA">
          <w:rPr>
            <w:rStyle w:val="Hyperlink"/>
            <w:noProof/>
          </w:rPr>
          <w:t>VPD(kPa)</w:t>
        </w:r>
        <w:r w:rsidR="00C126C7">
          <w:rPr>
            <w:noProof/>
            <w:webHidden/>
          </w:rPr>
          <w:tab/>
        </w:r>
        <w:r w:rsidR="00C126C7">
          <w:rPr>
            <w:noProof/>
            <w:webHidden/>
          </w:rPr>
          <w:fldChar w:fldCharType="begin"/>
        </w:r>
        <w:r w:rsidR="00C126C7">
          <w:rPr>
            <w:noProof/>
            <w:webHidden/>
          </w:rPr>
          <w:instrText xml:space="preserve"> PAGEREF _Toc464646921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71A3B471"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22" w:history="1">
        <w:r w:rsidR="00C126C7" w:rsidRPr="00307DAA">
          <w:rPr>
            <w:rStyle w:val="Hyperlink"/>
            <w:noProof/>
          </w:rPr>
          <w:t>12.18</w:t>
        </w:r>
        <w:r w:rsidR="00C126C7">
          <w:rPr>
            <w:rFonts w:asciiTheme="minorHAnsi" w:eastAsiaTheme="minorEastAsia" w:hAnsiTheme="minorHAnsi" w:cstheme="minorBidi"/>
            <w:noProof/>
            <w:sz w:val="22"/>
            <w:szCs w:val="22"/>
          </w:rPr>
          <w:tab/>
        </w:r>
        <w:r w:rsidR="00C126C7" w:rsidRPr="00307DAA">
          <w:rPr>
            <w:rStyle w:val="Hyperlink"/>
            <w:noProof/>
          </w:rPr>
          <w:t>GrossPsn(gC/mo)</w:t>
        </w:r>
        <w:r w:rsidR="00C126C7">
          <w:rPr>
            <w:noProof/>
            <w:webHidden/>
          </w:rPr>
          <w:tab/>
        </w:r>
        <w:r w:rsidR="00C126C7">
          <w:rPr>
            <w:noProof/>
            <w:webHidden/>
          </w:rPr>
          <w:fldChar w:fldCharType="begin"/>
        </w:r>
        <w:r w:rsidR="00C126C7">
          <w:rPr>
            <w:noProof/>
            <w:webHidden/>
          </w:rPr>
          <w:instrText xml:space="preserve"> PAGEREF _Toc464646922 \h </w:instrText>
        </w:r>
        <w:r w:rsidR="00C126C7">
          <w:rPr>
            <w:noProof/>
            <w:webHidden/>
          </w:rPr>
        </w:r>
        <w:r w:rsidR="00C126C7">
          <w:rPr>
            <w:noProof/>
            <w:webHidden/>
          </w:rPr>
          <w:fldChar w:fldCharType="separate"/>
        </w:r>
        <w:r w:rsidR="00C126C7">
          <w:rPr>
            <w:noProof/>
            <w:webHidden/>
          </w:rPr>
          <w:t>40</w:t>
        </w:r>
        <w:r w:rsidR="00C126C7">
          <w:rPr>
            <w:noProof/>
            <w:webHidden/>
          </w:rPr>
          <w:fldChar w:fldCharType="end"/>
        </w:r>
      </w:hyperlink>
    </w:p>
    <w:p w14:paraId="304E3DE6"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23" w:history="1">
        <w:r w:rsidR="00C126C7" w:rsidRPr="00307DAA">
          <w:rPr>
            <w:rStyle w:val="Hyperlink"/>
            <w:noProof/>
          </w:rPr>
          <w:t>12.19</w:t>
        </w:r>
        <w:r w:rsidR="00C126C7">
          <w:rPr>
            <w:rFonts w:asciiTheme="minorHAnsi" w:eastAsiaTheme="minorEastAsia" w:hAnsiTheme="minorHAnsi" w:cstheme="minorBidi"/>
            <w:noProof/>
            <w:sz w:val="22"/>
            <w:szCs w:val="22"/>
          </w:rPr>
          <w:tab/>
        </w:r>
        <w:r w:rsidR="00C126C7" w:rsidRPr="00307DAA">
          <w:rPr>
            <w:rStyle w:val="Hyperlink"/>
            <w:noProof/>
          </w:rPr>
          <w:t>NetPsn(gC/mo)</w:t>
        </w:r>
        <w:r w:rsidR="00C126C7">
          <w:rPr>
            <w:noProof/>
            <w:webHidden/>
          </w:rPr>
          <w:tab/>
        </w:r>
        <w:r w:rsidR="00C126C7">
          <w:rPr>
            <w:noProof/>
            <w:webHidden/>
          </w:rPr>
          <w:fldChar w:fldCharType="begin"/>
        </w:r>
        <w:r w:rsidR="00C126C7">
          <w:rPr>
            <w:noProof/>
            <w:webHidden/>
          </w:rPr>
          <w:instrText xml:space="preserve"> PAGEREF _Toc464646923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44A97B4B"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24" w:history="1">
        <w:r w:rsidR="00C126C7" w:rsidRPr="00307DAA">
          <w:rPr>
            <w:rStyle w:val="Hyperlink"/>
            <w:noProof/>
          </w:rPr>
          <w:t>12.20</w:t>
        </w:r>
        <w:r w:rsidR="00C126C7">
          <w:rPr>
            <w:rFonts w:asciiTheme="minorHAnsi" w:eastAsiaTheme="minorEastAsia" w:hAnsiTheme="minorHAnsi" w:cstheme="minorBidi"/>
            <w:noProof/>
            <w:sz w:val="22"/>
            <w:szCs w:val="22"/>
          </w:rPr>
          <w:tab/>
        </w:r>
        <w:r w:rsidR="00C126C7" w:rsidRPr="00307DAA">
          <w:rPr>
            <w:rStyle w:val="Hyperlink"/>
            <w:noProof/>
          </w:rPr>
          <w:t>MaintenanceRespiration(gC/mo)</w:t>
        </w:r>
        <w:r w:rsidR="00C126C7">
          <w:rPr>
            <w:noProof/>
            <w:webHidden/>
          </w:rPr>
          <w:tab/>
        </w:r>
        <w:r w:rsidR="00C126C7">
          <w:rPr>
            <w:noProof/>
            <w:webHidden/>
          </w:rPr>
          <w:fldChar w:fldCharType="begin"/>
        </w:r>
        <w:r w:rsidR="00C126C7">
          <w:rPr>
            <w:noProof/>
            <w:webHidden/>
          </w:rPr>
          <w:instrText xml:space="preserve"> PAGEREF _Toc464646924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34EBC4D0"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25" w:history="1">
        <w:r w:rsidR="00C126C7" w:rsidRPr="00307DAA">
          <w:rPr>
            <w:rStyle w:val="Hyperlink"/>
            <w:noProof/>
          </w:rPr>
          <w:t>12.21</w:t>
        </w:r>
        <w:r w:rsidR="00C126C7">
          <w:rPr>
            <w:rFonts w:asciiTheme="minorHAnsi" w:eastAsiaTheme="minorEastAsia" w:hAnsiTheme="minorHAnsi" w:cstheme="minorBidi"/>
            <w:noProof/>
            <w:sz w:val="22"/>
            <w:szCs w:val="22"/>
          </w:rPr>
          <w:tab/>
        </w:r>
        <w:r w:rsidR="00C126C7" w:rsidRPr="00307DAA">
          <w:rPr>
            <w:rStyle w:val="Hyperlink"/>
            <w:noProof/>
          </w:rPr>
          <w:t>Wood(gDW)</w:t>
        </w:r>
        <w:r w:rsidR="00C126C7">
          <w:rPr>
            <w:noProof/>
            <w:webHidden/>
          </w:rPr>
          <w:tab/>
        </w:r>
        <w:r w:rsidR="00C126C7">
          <w:rPr>
            <w:noProof/>
            <w:webHidden/>
          </w:rPr>
          <w:fldChar w:fldCharType="begin"/>
        </w:r>
        <w:r w:rsidR="00C126C7">
          <w:rPr>
            <w:noProof/>
            <w:webHidden/>
          </w:rPr>
          <w:instrText xml:space="preserve"> PAGEREF _Toc464646925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53EA2DDD"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26" w:history="1">
        <w:r w:rsidR="00C126C7" w:rsidRPr="00307DAA">
          <w:rPr>
            <w:rStyle w:val="Hyperlink"/>
            <w:noProof/>
          </w:rPr>
          <w:t>12.22</w:t>
        </w:r>
        <w:r w:rsidR="00C126C7">
          <w:rPr>
            <w:rFonts w:asciiTheme="minorHAnsi" w:eastAsiaTheme="minorEastAsia" w:hAnsiTheme="minorHAnsi" w:cstheme="minorBidi"/>
            <w:noProof/>
            <w:sz w:val="22"/>
            <w:szCs w:val="22"/>
          </w:rPr>
          <w:tab/>
        </w:r>
        <w:r w:rsidR="00C126C7" w:rsidRPr="00307DAA">
          <w:rPr>
            <w:rStyle w:val="Hyperlink"/>
            <w:noProof/>
          </w:rPr>
          <w:t>Root(gDW)</w:t>
        </w:r>
        <w:r w:rsidR="00C126C7">
          <w:rPr>
            <w:noProof/>
            <w:webHidden/>
          </w:rPr>
          <w:tab/>
        </w:r>
        <w:r w:rsidR="00C126C7">
          <w:rPr>
            <w:noProof/>
            <w:webHidden/>
          </w:rPr>
          <w:fldChar w:fldCharType="begin"/>
        </w:r>
        <w:r w:rsidR="00C126C7">
          <w:rPr>
            <w:noProof/>
            <w:webHidden/>
          </w:rPr>
          <w:instrText xml:space="preserve"> PAGEREF _Toc464646926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59EE4A01"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27" w:history="1">
        <w:r w:rsidR="00C126C7" w:rsidRPr="00307DAA">
          <w:rPr>
            <w:rStyle w:val="Hyperlink"/>
            <w:noProof/>
          </w:rPr>
          <w:t>12.23</w:t>
        </w:r>
        <w:r w:rsidR="00C126C7">
          <w:rPr>
            <w:rFonts w:asciiTheme="minorHAnsi" w:eastAsiaTheme="minorEastAsia" w:hAnsiTheme="minorHAnsi" w:cstheme="minorBidi"/>
            <w:noProof/>
            <w:sz w:val="22"/>
            <w:szCs w:val="22"/>
          </w:rPr>
          <w:tab/>
        </w:r>
        <w:r w:rsidR="00C126C7" w:rsidRPr="00307DAA">
          <w:rPr>
            <w:rStyle w:val="Hyperlink"/>
            <w:noProof/>
          </w:rPr>
          <w:t>Fol(gDW)</w:t>
        </w:r>
        <w:r w:rsidR="00C126C7">
          <w:rPr>
            <w:noProof/>
            <w:webHidden/>
          </w:rPr>
          <w:tab/>
        </w:r>
        <w:r w:rsidR="00C126C7">
          <w:rPr>
            <w:noProof/>
            <w:webHidden/>
          </w:rPr>
          <w:fldChar w:fldCharType="begin"/>
        </w:r>
        <w:r w:rsidR="00C126C7">
          <w:rPr>
            <w:noProof/>
            <w:webHidden/>
          </w:rPr>
          <w:instrText xml:space="preserve"> PAGEREF _Toc464646927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2599F696"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28" w:history="1">
        <w:r w:rsidR="00C126C7" w:rsidRPr="00307DAA">
          <w:rPr>
            <w:rStyle w:val="Hyperlink"/>
            <w:noProof/>
          </w:rPr>
          <w:t>12.24</w:t>
        </w:r>
        <w:r w:rsidR="00C126C7">
          <w:rPr>
            <w:rFonts w:asciiTheme="minorHAnsi" w:eastAsiaTheme="minorEastAsia" w:hAnsiTheme="minorHAnsi" w:cstheme="minorBidi"/>
            <w:noProof/>
            <w:sz w:val="22"/>
            <w:szCs w:val="22"/>
          </w:rPr>
          <w:tab/>
        </w:r>
        <w:r w:rsidR="00C126C7" w:rsidRPr="00307DAA">
          <w:rPr>
            <w:rStyle w:val="Hyperlink"/>
            <w:noProof/>
          </w:rPr>
          <w:t>NSC(gC)</w:t>
        </w:r>
        <w:r w:rsidR="00C126C7">
          <w:rPr>
            <w:noProof/>
            <w:webHidden/>
          </w:rPr>
          <w:tab/>
        </w:r>
        <w:r w:rsidR="00C126C7">
          <w:rPr>
            <w:noProof/>
            <w:webHidden/>
          </w:rPr>
          <w:fldChar w:fldCharType="begin"/>
        </w:r>
        <w:r w:rsidR="00C126C7">
          <w:rPr>
            <w:noProof/>
            <w:webHidden/>
          </w:rPr>
          <w:instrText xml:space="preserve"> PAGEREF _Toc464646928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1E959363"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29" w:history="1">
        <w:r w:rsidR="00C126C7" w:rsidRPr="00307DAA">
          <w:rPr>
            <w:rStyle w:val="Hyperlink"/>
            <w:noProof/>
          </w:rPr>
          <w:t>12.25</w:t>
        </w:r>
        <w:r w:rsidR="00C126C7">
          <w:rPr>
            <w:rFonts w:asciiTheme="minorHAnsi" w:eastAsiaTheme="minorEastAsia" w:hAnsiTheme="minorHAnsi" w:cstheme="minorBidi"/>
            <w:noProof/>
            <w:sz w:val="22"/>
            <w:szCs w:val="22"/>
          </w:rPr>
          <w:tab/>
        </w:r>
        <w:r w:rsidR="00C126C7" w:rsidRPr="00307DAA">
          <w:rPr>
            <w:rStyle w:val="Hyperlink"/>
            <w:noProof/>
          </w:rPr>
          <w:t>HeteroResp(gC_mo)</w:t>
        </w:r>
        <w:r w:rsidR="00C126C7">
          <w:rPr>
            <w:noProof/>
            <w:webHidden/>
          </w:rPr>
          <w:tab/>
        </w:r>
        <w:r w:rsidR="00C126C7">
          <w:rPr>
            <w:noProof/>
            <w:webHidden/>
          </w:rPr>
          <w:fldChar w:fldCharType="begin"/>
        </w:r>
        <w:r w:rsidR="00C126C7">
          <w:rPr>
            <w:noProof/>
            <w:webHidden/>
          </w:rPr>
          <w:instrText xml:space="preserve"> PAGEREF _Toc464646929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6B440DF6"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30" w:history="1">
        <w:r w:rsidR="00C126C7" w:rsidRPr="00307DAA">
          <w:rPr>
            <w:rStyle w:val="Hyperlink"/>
            <w:noProof/>
          </w:rPr>
          <w:t>12.26</w:t>
        </w:r>
        <w:r w:rsidR="00C126C7">
          <w:rPr>
            <w:rFonts w:asciiTheme="minorHAnsi" w:eastAsiaTheme="minorEastAsia" w:hAnsiTheme="minorHAnsi" w:cstheme="minorBidi"/>
            <w:noProof/>
            <w:sz w:val="22"/>
            <w:szCs w:val="22"/>
          </w:rPr>
          <w:tab/>
        </w:r>
        <w:r w:rsidR="00C126C7" w:rsidRPr="00307DAA">
          <w:rPr>
            <w:rStyle w:val="Hyperlink"/>
            <w:noProof/>
          </w:rPr>
          <w:t>Litter(gDW)</w:t>
        </w:r>
        <w:r w:rsidR="00C126C7">
          <w:rPr>
            <w:noProof/>
            <w:webHidden/>
          </w:rPr>
          <w:tab/>
        </w:r>
        <w:r w:rsidR="00C126C7">
          <w:rPr>
            <w:noProof/>
            <w:webHidden/>
          </w:rPr>
          <w:fldChar w:fldCharType="begin"/>
        </w:r>
        <w:r w:rsidR="00C126C7">
          <w:rPr>
            <w:noProof/>
            <w:webHidden/>
          </w:rPr>
          <w:instrText xml:space="preserve"> PAGEREF _Toc464646930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2CD87DC5"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31" w:history="1">
        <w:r w:rsidR="00C126C7" w:rsidRPr="00307DAA">
          <w:rPr>
            <w:rStyle w:val="Hyperlink"/>
            <w:noProof/>
          </w:rPr>
          <w:t>12.27</w:t>
        </w:r>
        <w:r w:rsidR="00C126C7">
          <w:rPr>
            <w:rFonts w:asciiTheme="minorHAnsi" w:eastAsiaTheme="minorEastAsia" w:hAnsiTheme="minorHAnsi" w:cstheme="minorBidi"/>
            <w:noProof/>
            <w:sz w:val="22"/>
            <w:szCs w:val="22"/>
          </w:rPr>
          <w:tab/>
        </w:r>
        <w:r w:rsidR="00C126C7" w:rsidRPr="00307DAA">
          <w:rPr>
            <w:rStyle w:val="Hyperlink"/>
            <w:noProof/>
          </w:rPr>
          <w:t>CWD(gDW/m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_Toc464646931 \h </w:instrText>
        </w:r>
        <w:r w:rsidR="00C126C7">
          <w:rPr>
            <w:noProof/>
            <w:webHidden/>
          </w:rPr>
        </w:r>
        <w:r w:rsidR="00C126C7">
          <w:rPr>
            <w:noProof/>
            <w:webHidden/>
          </w:rPr>
          <w:fldChar w:fldCharType="separate"/>
        </w:r>
        <w:r w:rsidR="00C126C7">
          <w:rPr>
            <w:noProof/>
            <w:webHidden/>
          </w:rPr>
          <w:t>41</w:t>
        </w:r>
        <w:r w:rsidR="00C126C7">
          <w:rPr>
            <w:noProof/>
            <w:webHidden/>
          </w:rPr>
          <w:fldChar w:fldCharType="end"/>
        </w:r>
      </w:hyperlink>
    </w:p>
    <w:p w14:paraId="085DBB86" w14:textId="77777777" w:rsidR="00C126C7" w:rsidRDefault="005C51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32" w:history="1">
        <w:r w:rsidR="00C126C7" w:rsidRPr="00307DAA">
          <w:rPr>
            <w:rStyle w:val="Hyperlink"/>
            <w:noProof/>
          </w:rPr>
          <w:t>13</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Output file - CohortData Table (Optional PNEToutputsites output)</w:t>
        </w:r>
        <w:r w:rsidR="00C126C7">
          <w:rPr>
            <w:noProof/>
            <w:webHidden/>
          </w:rPr>
          <w:tab/>
        </w:r>
        <w:r w:rsidR="00C126C7">
          <w:rPr>
            <w:noProof/>
            <w:webHidden/>
          </w:rPr>
          <w:fldChar w:fldCharType="begin"/>
        </w:r>
        <w:r w:rsidR="00C126C7">
          <w:rPr>
            <w:noProof/>
            <w:webHidden/>
          </w:rPr>
          <w:instrText xml:space="preserve"> PAGEREF _Toc464646932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0EEFA5B3"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33" w:history="1">
        <w:r w:rsidR="00C126C7" w:rsidRPr="00307DAA">
          <w:rPr>
            <w:rStyle w:val="Hyperlink"/>
            <w:noProof/>
          </w:rPr>
          <w:t>13.1</w:t>
        </w:r>
        <w:r w:rsidR="00C126C7">
          <w:rPr>
            <w:rFonts w:asciiTheme="minorHAnsi" w:eastAsiaTheme="minorEastAsia" w:hAnsiTheme="minorHAnsi" w:cstheme="minorBidi"/>
            <w:noProof/>
            <w:sz w:val="22"/>
            <w:szCs w:val="22"/>
          </w:rPr>
          <w:tab/>
        </w:r>
        <w:r w:rsidR="00C126C7" w:rsidRPr="00307DAA">
          <w:rPr>
            <w:rStyle w:val="Hyperlink"/>
            <w:noProof/>
          </w:rPr>
          <w:t>Age(yr)</w:t>
        </w:r>
        <w:r w:rsidR="00C126C7">
          <w:rPr>
            <w:noProof/>
            <w:webHidden/>
          </w:rPr>
          <w:tab/>
        </w:r>
        <w:r w:rsidR="00C126C7">
          <w:rPr>
            <w:noProof/>
            <w:webHidden/>
          </w:rPr>
          <w:fldChar w:fldCharType="begin"/>
        </w:r>
        <w:r w:rsidR="00C126C7">
          <w:rPr>
            <w:noProof/>
            <w:webHidden/>
          </w:rPr>
          <w:instrText xml:space="preserve"> PAGEREF _Toc464646933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1AB48957"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34" w:history="1">
        <w:r w:rsidR="00C126C7" w:rsidRPr="00307DAA">
          <w:rPr>
            <w:rStyle w:val="Hyperlink"/>
            <w:noProof/>
          </w:rPr>
          <w:t>13.2</w:t>
        </w:r>
        <w:r w:rsidR="00C126C7">
          <w:rPr>
            <w:rFonts w:asciiTheme="minorHAnsi" w:eastAsiaTheme="minorEastAsia" w:hAnsiTheme="minorHAnsi" w:cstheme="minorBidi"/>
            <w:noProof/>
            <w:sz w:val="22"/>
            <w:szCs w:val="22"/>
          </w:rPr>
          <w:tab/>
        </w:r>
        <w:r w:rsidR="00C126C7" w:rsidRPr="00307DAA">
          <w:rPr>
            <w:rStyle w:val="Hyperlink"/>
            <w:noProof/>
          </w:rPr>
          <w:t>Layer(-)</w:t>
        </w:r>
        <w:r w:rsidR="00C126C7">
          <w:rPr>
            <w:noProof/>
            <w:webHidden/>
          </w:rPr>
          <w:tab/>
        </w:r>
        <w:r w:rsidR="00C126C7">
          <w:rPr>
            <w:noProof/>
            <w:webHidden/>
          </w:rPr>
          <w:fldChar w:fldCharType="begin"/>
        </w:r>
        <w:r w:rsidR="00C126C7">
          <w:rPr>
            <w:noProof/>
            <w:webHidden/>
          </w:rPr>
          <w:instrText xml:space="preserve"> PAGEREF _Toc464646934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1B0582C2"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35" w:history="1">
        <w:r w:rsidR="00C126C7" w:rsidRPr="00307DAA">
          <w:rPr>
            <w:rStyle w:val="Hyperlink"/>
            <w:noProof/>
          </w:rPr>
          <w:t>13.3</w:t>
        </w:r>
        <w:r w:rsidR="00C126C7">
          <w:rPr>
            <w:rFonts w:asciiTheme="minorHAnsi" w:eastAsiaTheme="minorEastAsia" w:hAnsiTheme="minorHAnsi" w:cstheme="minorBidi"/>
            <w:noProof/>
            <w:sz w:val="22"/>
            <w:szCs w:val="22"/>
          </w:rPr>
          <w:tab/>
        </w:r>
        <w:r w:rsidR="00C126C7" w:rsidRPr="00307DAA">
          <w:rPr>
            <w:rStyle w:val="Hyperlink"/>
            <w:noProof/>
          </w:rPr>
          <w:t>LAI(m2)</w:t>
        </w:r>
        <w:r w:rsidR="00C126C7">
          <w:rPr>
            <w:noProof/>
            <w:webHidden/>
          </w:rPr>
          <w:tab/>
        </w:r>
        <w:r w:rsidR="00C126C7">
          <w:rPr>
            <w:noProof/>
            <w:webHidden/>
          </w:rPr>
          <w:fldChar w:fldCharType="begin"/>
        </w:r>
        <w:r w:rsidR="00C126C7">
          <w:rPr>
            <w:noProof/>
            <w:webHidden/>
          </w:rPr>
          <w:instrText xml:space="preserve"> PAGEREF _Toc464646935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3D761023"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36" w:history="1">
        <w:r w:rsidR="00C126C7" w:rsidRPr="00307DAA">
          <w:rPr>
            <w:rStyle w:val="Hyperlink"/>
            <w:noProof/>
          </w:rPr>
          <w:t>13.4</w:t>
        </w:r>
        <w:r w:rsidR="00C126C7">
          <w:rPr>
            <w:rFonts w:asciiTheme="minorHAnsi" w:eastAsiaTheme="minorEastAsia" w:hAnsiTheme="minorHAnsi" w:cstheme="minorBidi"/>
            <w:noProof/>
            <w:sz w:val="22"/>
            <w:szCs w:val="22"/>
          </w:rPr>
          <w:tab/>
        </w:r>
        <w:r w:rsidR="00C126C7" w:rsidRPr="00307DAA">
          <w:rPr>
            <w:rStyle w:val="Hyperlink"/>
            <w:noProof/>
          </w:rPr>
          <w:t>GrossPsn(gC/m2/mo)</w:t>
        </w:r>
        <w:r w:rsidR="00C126C7">
          <w:rPr>
            <w:noProof/>
            <w:webHidden/>
          </w:rPr>
          <w:tab/>
        </w:r>
        <w:r w:rsidR="00C126C7">
          <w:rPr>
            <w:noProof/>
            <w:webHidden/>
          </w:rPr>
          <w:fldChar w:fldCharType="begin"/>
        </w:r>
        <w:r w:rsidR="00C126C7">
          <w:rPr>
            <w:noProof/>
            <w:webHidden/>
          </w:rPr>
          <w:instrText xml:space="preserve"> PAGEREF _Toc464646936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7555E960"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37" w:history="1">
        <w:r w:rsidR="00C126C7" w:rsidRPr="00307DAA">
          <w:rPr>
            <w:rStyle w:val="Hyperlink"/>
            <w:noProof/>
          </w:rPr>
          <w:t>13.5</w:t>
        </w:r>
        <w:r w:rsidR="00C126C7">
          <w:rPr>
            <w:rFonts w:asciiTheme="minorHAnsi" w:eastAsiaTheme="minorEastAsia" w:hAnsiTheme="minorHAnsi" w:cstheme="minorBidi"/>
            <w:noProof/>
            <w:sz w:val="22"/>
            <w:szCs w:val="22"/>
          </w:rPr>
          <w:tab/>
        </w:r>
        <w:r w:rsidR="00C126C7" w:rsidRPr="00307DAA">
          <w:rPr>
            <w:rStyle w:val="Hyperlink"/>
            <w:noProof/>
          </w:rPr>
          <w:t>FolResp(gC/m2/mo)</w:t>
        </w:r>
        <w:r w:rsidR="00C126C7">
          <w:rPr>
            <w:noProof/>
            <w:webHidden/>
          </w:rPr>
          <w:tab/>
        </w:r>
        <w:r w:rsidR="00C126C7">
          <w:rPr>
            <w:noProof/>
            <w:webHidden/>
          </w:rPr>
          <w:fldChar w:fldCharType="begin"/>
        </w:r>
        <w:r w:rsidR="00C126C7">
          <w:rPr>
            <w:noProof/>
            <w:webHidden/>
          </w:rPr>
          <w:instrText xml:space="preserve"> PAGEREF _Toc464646937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7BE6FFD5"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38" w:history="1">
        <w:r w:rsidR="00C126C7" w:rsidRPr="00307DAA">
          <w:rPr>
            <w:rStyle w:val="Hyperlink"/>
            <w:noProof/>
          </w:rPr>
          <w:t>13.6</w:t>
        </w:r>
        <w:r w:rsidR="00C126C7">
          <w:rPr>
            <w:rFonts w:asciiTheme="minorHAnsi" w:eastAsiaTheme="minorEastAsia" w:hAnsiTheme="minorHAnsi" w:cstheme="minorBidi"/>
            <w:noProof/>
            <w:sz w:val="22"/>
            <w:szCs w:val="22"/>
          </w:rPr>
          <w:tab/>
        </w:r>
        <w:r w:rsidR="00C126C7" w:rsidRPr="00307DAA">
          <w:rPr>
            <w:rStyle w:val="Hyperlink"/>
            <w:noProof/>
          </w:rPr>
          <w:t>MaintResp(gC/m2/mo)</w:t>
        </w:r>
        <w:r w:rsidR="00C126C7">
          <w:rPr>
            <w:noProof/>
            <w:webHidden/>
          </w:rPr>
          <w:tab/>
        </w:r>
        <w:r w:rsidR="00C126C7">
          <w:rPr>
            <w:noProof/>
            <w:webHidden/>
          </w:rPr>
          <w:fldChar w:fldCharType="begin"/>
        </w:r>
        <w:r w:rsidR="00C126C7">
          <w:rPr>
            <w:noProof/>
            <w:webHidden/>
          </w:rPr>
          <w:instrText xml:space="preserve"> PAGEREF _Toc464646938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67F1873C"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39" w:history="1">
        <w:r w:rsidR="00C126C7" w:rsidRPr="00307DAA">
          <w:rPr>
            <w:rStyle w:val="Hyperlink"/>
            <w:noProof/>
          </w:rPr>
          <w:t>13.7</w:t>
        </w:r>
        <w:r w:rsidR="00C126C7">
          <w:rPr>
            <w:rFonts w:asciiTheme="minorHAnsi" w:eastAsiaTheme="minorEastAsia" w:hAnsiTheme="minorHAnsi" w:cstheme="minorBidi"/>
            <w:noProof/>
            <w:sz w:val="22"/>
            <w:szCs w:val="22"/>
          </w:rPr>
          <w:tab/>
        </w:r>
        <w:r w:rsidR="00C126C7" w:rsidRPr="00307DAA">
          <w:rPr>
            <w:rStyle w:val="Hyperlink"/>
            <w:noProof/>
          </w:rPr>
          <w:t>NetPsn(gC/m2/mo)</w:t>
        </w:r>
        <w:r w:rsidR="00C126C7">
          <w:rPr>
            <w:noProof/>
            <w:webHidden/>
          </w:rPr>
          <w:tab/>
        </w:r>
        <w:r w:rsidR="00C126C7">
          <w:rPr>
            <w:noProof/>
            <w:webHidden/>
          </w:rPr>
          <w:fldChar w:fldCharType="begin"/>
        </w:r>
        <w:r w:rsidR="00C126C7">
          <w:rPr>
            <w:noProof/>
            <w:webHidden/>
          </w:rPr>
          <w:instrText xml:space="preserve"> PAGEREF _Toc464646939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37DE088D"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40" w:history="1">
        <w:r w:rsidR="00C126C7" w:rsidRPr="00307DAA">
          <w:rPr>
            <w:rStyle w:val="Hyperlink"/>
            <w:noProof/>
          </w:rPr>
          <w:t>13.8</w:t>
        </w:r>
        <w:r w:rsidR="00C126C7">
          <w:rPr>
            <w:rFonts w:asciiTheme="minorHAnsi" w:eastAsiaTheme="minorEastAsia" w:hAnsiTheme="minorHAnsi" w:cstheme="minorBidi"/>
            <w:noProof/>
            <w:sz w:val="22"/>
            <w:szCs w:val="22"/>
          </w:rPr>
          <w:tab/>
        </w:r>
        <w:r w:rsidR="00C126C7" w:rsidRPr="00307DAA">
          <w:rPr>
            <w:rStyle w:val="Hyperlink"/>
            <w:noProof/>
          </w:rPr>
          <w:t>Transpiration(mm/mo)</w:t>
        </w:r>
        <w:r w:rsidR="00C126C7">
          <w:rPr>
            <w:noProof/>
            <w:webHidden/>
          </w:rPr>
          <w:tab/>
        </w:r>
        <w:r w:rsidR="00C126C7">
          <w:rPr>
            <w:noProof/>
            <w:webHidden/>
          </w:rPr>
          <w:fldChar w:fldCharType="begin"/>
        </w:r>
        <w:r w:rsidR="00C126C7">
          <w:rPr>
            <w:noProof/>
            <w:webHidden/>
          </w:rPr>
          <w:instrText xml:space="preserve"> PAGEREF _Toc464646940 \h </w:instrText>
        </w:r>
        <w:r w:rsidR="00C126C7">
          <w:rPr>
            <w:noProof/>
            <w:webHidden/>
          </w:rPr>
        </w:r>
        <w:r w:rsidR="00C126C7">
          <w:rPr>
            <w:noProof/>
            <w:webHidden/>
          </w:rPr>
          <w:fldChar w:fldCharType="separate"/>
        </w:r>
        <w:r w:rsidR="00C126C7">
          <w:rPr>
            <w:noProof/>
            <w:webHidden/>
          </w:rPr>
          <w:t>42</w:t>
        </w:r>
        <w:r w:rsidR="00C126C7">
          <w:rPr>
            <w:noProof/>
            <w:webHidden/>
          </w:rPr>
          <w:fldChar w:fldCharType="end"/>
        </w:r>
      </w:hyperlink>
    </w:p>
    <w:p w14:paraId="5BFAD772"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41" w:history="1">
        <w:r w:rsidR="00C126C7" w:rsidRPr="00307DAA">
          <w:rPr>
            <w:rStyle w:val="Hyperlink"/>
            <w:noProof/>
          </w:rPr>
          <w:t>13.9</w:t>
        </w:r>
        <w:r w:rsidR="00C126C7">
          <w:rPr>
            <w:rFonts w:asciiTheme="minorHAnsi" w:eastAsiaTheme="minorEastAsia" w:hAnsiTheme="minorHAnsi" w:cstheme="minorBidi"/>
            <w:noProof/>
            <w:sz w:val="22"/>
            <w:szCs w:val="22"/>
          </w:rPr>
          <w:tab/>
        </w:r>
        <w:r w:rsidR="00C126C7" w:rsidRPr="00307DAA">
          <w:rPr>
            <w:rStyle w:val="Hyperlink"/>
            <w:noProof/>
          </w:rPr>
          <w:t>WUE(g/mm)</w:t>
        </w:r>
        <w:r w:rsidR="00C126C7">
          <w:rPr>
            <w:noProof/>
            <w:webHidden/>
          </w:rPr>
          <w:tab/>
        </w:r>
        <w:r w:rsidR="00C126C7">
          <w:rPr>
            <w:noProof/>
            <w:webHidden/>
          </w:rPr>
          <w:fldChar w:fldCharType="begin"/>
        </w:r>
        <w:r w:rsidR="00C126C7">
          <w:rPr>
            <w:noProof/>
            <w:webHidden/>
          </w:rPr>
          <w:instrText xml:space="preserve"> PAGEREF _Toc464646941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41282288"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42" w:history="1">
        <w:r w:rsidR="00C126C7" w:rsidRPr="00307DAA">
          <w:rPr>
            <w:rStyle w:val="Hyperlink"/>
            <w:noProof/>
          </w:rPr>
          <w:t>13.10</w:t>
        </w:r>
        <w:r w:rsidR="00C126C7">
          <w:rPr>
            <w:rFonts w:asciiTheme="minorHAnsi" w:eastAsiaTheme="minorEastAsia" w:hAnsiTheme="minorHAnsi" w:cstheme="minorBidi"/>
            <w:noProof/>
            <w:sz w:val="22"/>
            <w:szCs w:val="22"/>
          </w:rPr>
          <w:tab/>
        </w:r>
        <w:r w:rsidR="00C126C7" w:rsidRPr="00307DAA">
          <w:rPr>
            <w:rStyle w:val="Hyperlink"/>
            <w:noProof/>
          </w:rPr>
          <w:t>Fol(gDW/m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_Toc464646942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3BC18762"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43" w:history="1">
        <w:r w:rsidR="00C126C7" w:rsidRPr="00307DAA">
          <w:rPr>
            <w:rStyle w:val="Hyperlink"/>
            <w:noProof/>
          </w:rPr>
          <w:t>13.11</w:t>
        </w:r>
        <w:r w:rsidR="00C126C7">
          <w:rPr>
            <w:rFonts w:asciiTheme="minorHAnsi" w:eastAsiaTheme="minorEastAsia" w:hAnsiTheme="minorHAnsi" w:cstheme="minorBidi"/>
            <w:noProof/>
            <w:sz w:val="22"/>
            <w:szCs w:val="22"/>
          </w:rPr>
          <w:tab/>
        </w:r>
        <w:r w:rsidR="00C126C7" w:rsidRPr="00307DAA">
          <w:rPr>
            <w:rStyle w:val="Hyperlink"/>
            <w:noProof/>
          </w:rPr>
          <w:t>Root(gDW/m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_Toc464646943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0A739B7D"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44" w:history="1">
        <w:r w:rsidR="00C126C7" w:rsidRPr="00307DAA">
          <w:rPr>
            <w:rStyle w:val="Hyperlink"/>
            <w:noProof/>
          </w:rPr>
          <w:t>13.12</w:t>
        </w:r>
        <w:r w:rsidR="00C126C7">
          <w:rPr>
            <w:rFonts w:asciiTheme="minorHAnsi" w:eastAsiaTheme="minorEastAsia" w:hAnsiTheme="minorHAnsi" w:cstheme="minorBidi"/>
            <w:noProof/>
            <w:sz w:val="22"/>
            <w:szCs w:val="22"/>
          </w:rPr>
          <w:tab/>
        </w:r>
        <w:r w:rsidR="00C126C7" w:rsidRPr="00307DAA">
          <w:rPr>
            <w:rStyle w:val="Hyperlink"/>
            <w:noProof/>
          </w:rPr>
          <w:t>Wood(gDW/m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_Toc464646944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1020B892"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45" w:history="1">
        <w:r w:rsidR="00C126C7" w:rsidRPr="00307DAA">
          <w:rPr>
            <w:rStyle w:val="Hyperlink"/>
            <w:noProof/>
          </w:rPr>
          <w:t>13.13</w:t>
        </w:r>
        <w:r w:rsidR="00C126C7">
          <w:rPr>
            <w:rFonts w:asciiTheme="minorHAnsi" w:eastAsiaTheme="minorEastAsia" w:hAnsiTheme="minorHAnsi" w:cstheme="minorBidi"/>
            <w:noProof/>
            <w:sz w:val="22"/>
            <w:szCs w:val="22"/>
          </w:rPr>
          <w:tab/>
        </w:r>
        <w:r w:rsidR="00C126C7" w:rsidRPr="00307DAA">
          <w:rPr>
            <w:rStyle w:val="Hyperlink"/>
            <w:noProof/>
          </w:rPr>
          <w:t>NSC(gC/m</w:t>
        </w:r>
        <w:r w:rsidR="00C126C7" w:rsidRPr="00307DAA">
          <w:rPr>
            <w:rStyle w:val="Hyperlink"/>
            <w:noProof/>
            <w:vertAlign w:val="superscript"/>
          </w:rPr>
          <w:t>2</w:t>
        </w:r>
        <w:r w:rsidR="00C126C7" w:rsidRPr="00307DAA">
          <w:rPr>
            <w:rStyle w:val="Hyperlink"/>
            <w:noProof/>
          </w:rPr>
          <w:t>)</w:t>
        </w:r>
        <w:r w:rsidR="00C126C7">
          <w:rPr>
            <w:noProof/>
            <w:webHidden/>
          </w:rPr>
          <w:tab/>
        </w:r>
        <w:r w:rsidR="00C126C7">
          <w:rPr>
            <w:noProof/>
            <w:webHidden/>
          </w:rPr>
          <w:fldChar w:fldCharType="begin"/>
        </w:r>
        <w:r w:rsidR="00C126C7">
          <w:rPr>
            <w:noProof/>
            <w:webHidden/>
          </w:rPr>
          <w:instrText xml:space="preserve"> PAGEREF _Toc464646945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52556851"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46" w:history="1">
        <w:r w:rsidR="00C126C7" w:rsidRPr="00307DAA">
          <w:rPr>
            <w:rStyle w:val="Hyperlink"/>
            <w:noProof/>
          </w:rPr>
          <w:t>13.14</w:t>
        </w:r>
        <w:r w:rsidR="00C126C7">
          <w:rPr>
            <w:rFonts w:asciiTheme="minorHAnsi" w:eastAsiaTheme="minorEastAsia" w:hAnsiTheme="minorHAnsi" w:cstheme="minorBidi"/>
            <w:noProof/>
            <w:sz w:val="22"/>
            <w:szCs w:val="22"/>
          </w:rPr>
          <w:tab/>
        </w:r>
        <w:r w:rsidR="00C126C7" w:rsidRPr="00307DAA">
          <w:rPr>
            <w:rStyle w:val="Hyperlink"/>
            <w:noProof/>
          </w:rPr>
          <w:t>NSCfrac(-)</w:t>
        </w:r>
        <w:r w:rsidR="00C126C7">
          <w:rPr>
            <w:noProof/>
            <w:webHidden/>
          </w:rPr>
          <w:tab/>
        </w:r>
        <w:r w:rsidR="00C126C7">
          <w:rPr>
            <w:noProof/>
            <w:webHidden/>
          </w:rPr>
          <w:fldChar w:fldCharType="begin"/>
        </w:r>
        <w:r w:rsidR="00C126C7">
          <w:rPr>
            <w:noProof/>
            <w:webHidden/>
          </w:rPr>
          <w:instrText xml:space="preserve"> PAGEREF _Toc464646946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318FDCDE"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47" w:history="1">
        <w:r w:rsidR="00C126C7" w:rsidRPr="00307DAA">
          <w:rPr>
            <w:rStyle w:val="Hyperlink"/>
            <w:noProof/>
          </w:rPr>
          <w:t>13.15</w:t>
        </w:r>
        <w:r w:rsidR="00C126C7">
          <w:rPr>
            <w:rFonts w:asciiTheme="minorHAnsi" w:eastAsiaTheme="minorEastAsia" w:hAnsiTheme="minorHAnsi" w:cstheme="minorBidi"/>
            <w:noProof/>
            <w:sz w:val="22"/>
            <w:szCs w:val="22"/>
          </w:rPr>
          <w:tab/>
        </w:r>
        <w:r w:rsidR="00C126C7" w:rsidRPr="00307DAA">
          <w:rPr>
            <w:rStyle w:val="Hyperlink"/>
            <w:noProof/>
          </w:rPr>
          <w:t>fWater(-)</w:t>
        </w:r>
        <w:r w:rsidR="00C126C7">
          <w:rPr>
            <w:noProof/>
            <w:webHidden/>
          </w:rPr>
          <w:tab/>
        </w:r>
        <w:r w:rsidR="00C126C7">
          <w:rPr>
            <w:noProof/>
            <w:webHidden/>
          </w:rPr>
          <w:fldChar w:fldCharType="begin"/>
        </w:r>
        <w:r w:rsidR="00C126C7">
          <w:rPr>
            <w:noProof/>
            <w:webHidden/>
          </w:rPr>
          <w:instrText xml:space="preserve"> PAGEREF _Toc464646947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77190AA2"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48" w:history="1">
        <w:r w:rsidR="00C126C7" w:rsidRPr="00307DAA">
          <w:rPr>
            <w:rStyle w:val="Hyperlink"/>
            <w:noProof/>
          </w:rPr>
          <w:t>13.16</w:t>
        </w:r>
        <w:r w:rsidR="00C126C7">
          <w:rPr>
            <w:rFonts w:asciiTheme="minorHAnsi" w:eastAsiaTheme="minorEastAsia" w:hAnsiTheme="minorHAnsi" w:cstheme="minorBidi"/>
            <w:noProof/>
            <w:sz w:val="22"/>
            <w:szCs w:val="22"/>
          </w:rPr>
          <w:tab/>
        </w:r>
        <w:r w:rsidR="00C126C7" w:rsidRPr="00307DAA">
          <w:rPr>
            <w:rStyle w:val="Hyperlink"/>
            <w:noProof/>
          </w:rPr>
          <w:t>fRad(-)</w:t>
        </w:r>
        <w:r w:rsidR="00C126C7">
          <w:rPr>
            <w:noProof/>
            <w:webHidden/>
          </w:rPr>
          <w:tab/>
        </w:r>
        <w:r w:rsidR="00C126C7">
          <w:rPr>
            <w:noProof/>
            <w:webHidden/>
          </w:rPr>
          <w:fldChar w:fldCharType="begin"/>
        </w:r>
        <w:r w:rsidR="00C126C7">
          <w:rPr>
            <w:noProof/>
            <w:webHidden/>
          </w:rPr>
          <w:instrText xml:space="preserve"> PAGEREF _Toc464646948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16B9EED4"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49" w:history="1">
        <w:r w:rsidR="00C126C7" w:rsidRPr="00307DAA">
          <w:rPr>
            <w:rStyle w:val="Hyperlink"/>
            <w:noProof/>
          </w:rPr>
          <w:t>13.17</w:t>
        </w:r>
        <w:r w:rsidR="00C126C7">
          <w:rPr>
            <w:rFonts w:asciiTheme="minorHAnsi" w:eastAsiaTheme="minorEastAsia" w:hAnsiTheme="minorHAnsi" w:cstheme="minorBidi"/>
            <w:noProof/>
            <w:sz w:val="22"/>
            <w:szCs w:val="22"/>
          </w:rPr>
          <w:tab/>
        </w:r>
        <w:r w:rsidR="00C126C7" w:rsidRPr="00307DAA">
          <w:rPr>
            <w:rStyle w:val="Hyperlink"/>
            <w:noProof/>
          </w:rPr>
          <w:t>fTemp_psn(-)</w:t>
        </w:r>
        <w:r w:rsidR="00C126C7">
          <w:rPr>
            <w:noProof/>
            <w:webHidden/>
          </w:rPr>
          <w:tab/>
        </w:r>
        <w:r w:rsidR="00C126C7">
          <w:rPr>
            <w:noProof/>
            <w:webHidden/>
          </w:rPr>
          <w:fldChar w:fldCharType="begin"/>
        </w:r>
        <w:r w:rsidR="00C126C7">
          <w:rPr>
            <w:noProof/>
            <w:webHidden/>
          </w:rPr>
          <w:instrText xml:space="preserve"> PAGEREF _Toc464646949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760BE5CC"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50" w:history="1">
        <w:r w:rsidR="00C126C7" w:rsidRPr="00307DAA">
          <w:rPr>
            <w:rStyle w:val="Hyperlink"/>
            <w:noProof/>
          </w:rPr>
          <w:t>13.18</w:t>
        </w:r>
        <w:r w:rsidR="00C126C7">
          <w:rPr>
            <w:rFonts w:asciiTheme="minorHAnsi" w:eastAsiaTheme="minorEastAsia" w:hAnsiTheme="minorHAnsi" w:cstheme="minorBidi"/>
            <w:noProof/>
            <w:sz w:val="22"/>
            <w:szCs w:val="22"/>
          </w:rPr>
          <w:tab/>
        </w:r>
        <w:r w:rsidR="00C126C7" w:rsidRPr="00307DAA">
          <w:rPr>
            <w:rStyle w:val="Hyperlink"/>
            <w:noProof/>
          </w:rPr>
          <w:t>DelAmax(-)</w:t>
        </w:r>
        <w:r w:rsidR="00C126C7">
          <w:rPr>
            <w:noProof/>
            <w:webHidden/>
          </w:rPr>
          <w:tab/>
        </w:r>
        <w:r w:rsidR="00C126C7">
          <w:rPr>
            <w:noProof/>
            <w:webHidden/>
          </w:rPr>
          <w:fldChar w:fldCharType="begin"/>
        </w:r>
        <w:r w:rsidR="00C126C7">
          <w:rPr>
            <w:noProof/>
            <w:webHidden/>
          </w:rPr>
          <w:instrText xml:space="preserve"> PAGEREF _Toc464646950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417BB873"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51" w:history="1">
        <w:r w:rsidR="00C126C7" w:rsidRPr="00307DAA">
          <w:rPr>
            <w:rStyle w:val="Hyperlink"/>
            <w:noProof/>
          </w:rPr>
          <w:t>13.19</w:t>
        </w:r>
        <w:r w:rsidR="00C126C7">
          <w:rPr>
            <w:rFonts w:asciiTheme="minorHAnsi" w:eastAsiaTheme="minorEastAsia" w:hAnsiTheme="minorHAnsi" w:cstheme="minorBidi"/>
            <w:noProof/>
            <w:sz w:val="22"/>
            <w:szCs w:val="22"/>
          </w:rPr>
          <w:tab/>
        </w:r>
        <w:r w:rsidR="00C126C7" w:rsidRPr="00307DAA">
          <w:rPr>
            <w:rStyle w:val="Hyperlink"/>
            <w:noProof/>
          </w:rPr>
          <w:t>fTemp_resp(-)</w:t>
        </w:r>
        <w:r w:rsidR="00C126C7">
          <w:rPr>
            <w:noProof/>
            <w:webHidden/>
          </w:rPr>
          <w:tab/>
        </w:r>
        <w:r w:rsidR="00C126C7">
          <w:rPr>
            <w:noProof/>
            <w:webHidden/>
          </w:rPr>
          <w:fldChar w:fldCharType="begin"/>
        </w:r>
        <w:r w:rsidR="00C126C7">
          <w:rPr>
            <w:noProof/>
            <w:webHidden/>
          </w:rPr>
          <w:instrText xml:space="preserve"> PAGEREF _Toc464646951 \h </w:instrText>
        </w:r>
        <w:r w:rsidR="00C126C7">
          <w:rPr>
            <w:noProof/>
            <w:webHidden/>
          </w:rPr>
        </w:r>
        <w:r w:rsidR="00C126C7">
          <w:rPr>
            <w:noProof/>
            <w:webHidden/>
          </w:rPr>
          <w:fldChar w:fldCharType="separate"/>
        </w:r>
        <w:r w:rsidR="00C126C7">
          <w:rPr>
            <w:noProof/>
            <w:webHidden/>
          </w:rPr>
          <w:t>43</w:t>
        </w:r>
        <w:r w:rsidR="00C126C7">
          <w:rPr>
            <w:noProof/>
            <w:webHidden/>
          </w:rPr>
          <w:fldChar w:fldCharType="end"/>
        </w:r>
      </w:hyperlink>
    </w:p>
    <w:p w14:paraId="425FD8A3"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52" w:history="1">
        <w:r w:rsidR="00C126C7" w:rsidRPr="00307DAA">
          <w:rPr>
            <w:rStyle w:val="Hyperlink"/>
            <w:noProof/>
          </w:rPr>
          <w:t>13.20</w:t>
        </w:r>
        <w:r w:rsidR="00C126C7">
          <w:rPr>
            <w:rFonts w:asciiTheme="minorHAnsi" w:eastAsiaTheme="minorEastAsia" w:hAnsiTheme="minorHAnsi" w:cstheme="minorBidi"/>
            <w:noProof/>
            <w:sz w:val="22"/>
            <w:szCs w:val="22"/>
          </w:rPr>
          <w:tab/>
        </w:r>
        <w:r w:rsidR="00C126C7" w:rsidRPr="00307DAA">
          <w:rPr>
            <w:rStyle w:val="Hyperlink"/>
            <w:noProof/>
          </w:rPr>
          <w:t>fAge(-)</w:t>
        </w:r>
        <w:r w:rsidR="00C126C7">
          <w:rPr>
            <w:noProof/>
            <w:webHidden/>
          </w:rPr>
          <w:tab/>
        </w:r>
        <w:r w:rsidR="00C126C7">
          <w:rPr>
            <w:noProof/>
            <w:webHidden/>
          </w:rPr>
          <w:fldChar w:fldCharType="begin"/>
        </w:r>
        <w:r w:rsidR="00C126C7">
          <w:rPr>
            <w:noProof/>
            <w:webHidden/>
          </w:rPr>
          <w:instrText xml:space="preserve"> PAGEREF _Toc464646952 \h </w:instrText>
        </w:r>
        <w:r w:rsidR="00C126C7">
          <w:rPr>
            <w:noProof/>
            <w:webHidden/>
          </w:rPr>
        </w:r>
        <w:r w:rsidR="00C126C7">
          <w:rPr>
            <w:noProof/>
            <w:webHidden/>
          </w:rPr>
          <w:fldChar w:fldCharType="separate"/>
        </w:r>
        <w:r w:rsidR="00C126C7">
          <w:rPr>
            <w:noProof/>
            <w:webHidden/>
          </w:rPr>
          <w:t>44</w:t>
        </w:r>
        <w:r w:rsidR="00C126C7">
          <w:rPr>
            <w:noProof/>
            <w:webHidden/>
          </w:rPr>
          <w:fldChar w:fldCharType="end"/>
        </w:r>
      </w:hyperlink>
    </w:p>
    <w:p w14:paraId="7206BC47"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53" w:history="1">
        <w:r w:rsidR="00C126C7" w:rsidRPr="00307DAA">
          <w:rPr>
            <w:rStyle w:val="Hyperlink"/>
            <w:noProof/>
          </w:rPr>
          <w:t>13.21</w:t>
        </w:r>
        <w:r w:rsidR="00C126C7">
          <w:rPr>
            <w:rFonts w:asciiTheme="minorHAnsi" w:eastAsiaTheme="minorEastAsia" w:hAnsiTheme="minorHAnsi" w:cstheme="minorBidi"/>
            <w:noProof/>
            <w:sz w:val="22"/>
            <w:szCs w:val="22"/>
          </w:rPr>
          <w:tab/>
        </w:r>
        <w:r w:rsidR="00C126C7" w:rsidRPr="00307DAA">
          <w:rPr>
            <w:rStyle w:val="Hyperlink"/>
            <w:noProof/>
          </w:rPr>
          <w:t>LeafOn(-)</w:t>
        </w:r>
        <w:r w:rsidR="00C126C7">
          <w:rPr>
            <w:noProof/>
            <w:webHidden/>
          </w:rPr>
          <w:tab/>
        </w:r>
        <w:r w:rsidR="00C126C7">
          <w:rPr>
            <w:noProof/>
            <w:webHidden/>
          </w:rPr>
          <w:fldChar w:fldCharType="begin"/>
        </w:r>
        <w:r w:rsidR="00C126C7">
          <w:rPr>
            <w:noProof/>
            <w:webHidden/>
          </w:rPr>
          <w:instrText xml:space="preserve"> PAGEREF _Toc464646953 \h </w:instrText>
        </w:r>
        <w:r w:rsidR="00C126C7">
          <w:rPr>
            <w:noProof/>
            <w:webHidden/>
          </w:rPr>
        </w:r>
        <w:r w:rsidR="00C126C7">
          <w:rPr>
            <w:noProof/>
            <w:webHidden/>
          </w:rPr>
          <w:fldChar w:fldCharType="separate"/>
        </w:r>
        <w:r w:rsidR="00C126C7">
          <w:rPr>
            <w:noProof/>
            <w:webHidden/>
          </w:rPr>
          <w:t>44</w:t>
        </w:r>
        <w:r w:rsidR="00C126C7">
          <w:rPr>
            <w:noProof/>
            <w:webHidden/>
          </w:rPr>
          <w:fldChar w:fldCharType="end"/>
        </w:r>
      </w:hyperlink>
    </w:p>
    <w:p w14:paraId="0771F28C"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54" w:history="1">
        <w:r w:rsidR="00C126C7" w:rsidRPr="00307DAA">
          <w:rPr>
            <w:rStyle w:val="Hyperlink"/>
            <w:noProof/>
          </w:rPr>
          <w:t>13.22</w:t>
        </w:r>
        <w:r w:rsidR="00C126C7">
          <w:rPr>
            <w:rFonts w:asciiTheme="minorHAnsi" w:eastAsiaTheme="minorEastAsia" w:hAnsiTheme="minorHAnsi" w:cstheme="minorBidi"/>
            <w:noProof/>
            <w:sz w:val="22"/>
            <w:szCs w:val="22"/>
          </w:rPr>
          <w:tab/>
        </w:r>
        <w:r w:rsidR="00C126C7" w:rsidRPr="00307DAA">
          <w:rPr>
            <w:rStyle w:val="Hyperlink"/>
            <w:noProof/>
          </w:rPr>
          <w:t>FActiveBiomass(gDW_gDW)</w:t>
        </w:r>
        <w:r w:rsidR="00C126C7">
          <w:rPr>
            <w:noProof/>
            <w:webHidden/>
          </w:rPr>
          <w:tab/>
        </w:r>
        <w:r w:rsidR="00C126C7">
          <w:rPr>
            <w:noProof/>
            <w:webHidden/>
          </w:rPr>
          <w:fldChar w:fldCharType="begin"/>
        </w:r>
        <w:r w:rsidR="00C126C7">
          <w:rPr>
            <w:noProof/>
            <w:webHidden/>
          </w:rPr>
          <w:instrText xml:space="preserve"> PAGEREF _Toc464646954 \h </w:instrText>
        </w:r>
        <w:r w:rsidR="00C126C7">
          <w:rPr>
            <w:noProof/>
            <w:webHidden/>
          </w:rPr>
        </w:r>
        <w:r w:rsidR="00C126C7">
          <w:rPr>
            <w:noProof/>
            <w:webHidden/>
          </w:rPr>
          <w:fldChar w:fldCharType="separate"/>
        </w:r>
        <w:r w:rsidR="00C126C7">
          <w:rPr>
            <w:noProof/>
            <w:webHidden/>
          </w:rPr>
          <w:t>44</w:t>
        </w:r>
        <w:r w:rsidR="00C126C7">
          <w:rPr>
            <w:noProof/>
            <w:webHidden/>
          </w:rPr>
          <w:fldChar w:fldCharType="end"/>
        </w:r>
      </w:hyperlink>
    </w:p>
    <w:p w14:paraId="397296FD" w14:textId="77777777" w:rsidR="00C126C7" w:rsidRDefault="005C51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55" w:history="1">
        <w:r w:rsidR="00C126C7" w:rsidRPr="00307DAA">
          <w:rPr>
            <w:rStyle w:val="Hyperlink"/>
            <w:noProof/>
          </w:rPr>
          <w:t>14</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Output file – Establishment Table (Optional PNEToutputsites output)</w:t>
        </w:r>
        <w:r w:rsidR="00C126C7">
          <w:rPr>
            <w:noProof/>
            <w:webHidden/>
          </w:rPr>
          <w:tab/>
        </w:r>
        <w:r w:rsidR="00C126C7">
          <w:rPr>
            <w:noProof/>
            <w:webHidden/>
          </w:rPr>
          <w:fldChar w:fldCharType="begin"/>
        </w:r>
        <w:r w:rsidR="00C126C7">
          <w:rPr>
            <w:noProof/>
            <w:webHidden/>
          </w:rPr>
          <w:instrText xml:space="preserve"> PAGEREF _Toc464646955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7C172F3D"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56" w:history="1">
        <w:r w:rsidR="00C126C7" w:rsidRPr="00307DAA">
          <w:rPr>
            <w:rStyle w:val="Hyperlink"/>
            <w:noProof/>
          </w:rPr>
          <w:t>14.1</w:t>
        </w:r>
        <w:r w:rsidR="00C126C7">
          <w:rPr>
            <w:rFonts w:asciiTheme="minorHAnsi" w:eastAsiaTheme="minorEastAsia" w:hAnsiTheme="minorHAnsi" w:cstheme="minorBidi"/>
            <w:noProof/>
            <w:sz w:val="22"/>
            <w:szCs w:val="22"/>
          </w:rPr>
          <w:tab/>
        </w:r>
        <w:r w:rsidR="00C126C7" w:rsidRPr="00307DAA">
          <w:rPr>
            <w:rStyle w:val="Hyperlink"/>
            <w:noProof/>
          </w:rPr>
          <w:t>Year</w:t>
        </w:r>
        <w:r w:rsidR="00C126C7">
          <w:rPr>
            <w:noProof/>
            <w:webHidden/>
          </w:rPr>
          <w:tab/>
        </w:r>
        <w:r w:rsidR="00C126C7">
          <w:rPr>
            <w:noProof/>
            <w:webHidden/>
          </w:rPr>
          <w:fldChar w:fldCharType="begin"/>
        </w:r>
        <w:r w:rsidR="00C126C7">
          <w:rPr>
            <w:noProof/>
            <w:webHidden/>
          </w:rPr>
          <w:instrText xml:space="preserve"> PAGEREF _Toc464646956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207C345E"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57" w:history="1">
        <w:r w:rsidR="00C126C7" w:rsidRPr="00307DAA">
          <w:rPr>
            <w:rStyle w:val="Hyperlink"/>
            <w:noProof/>
          </w:rPr>
          <w:t>14.2</w:t>
        </w:r>
        <w:r w:rsidR="00C126C7">
          <w:rPr>
            <w:rFonts w:asciiTheme="minorHAnsi" w:eastAsiaTheme="minorEastAsia" w:hAnsiTheme="minorHAnsi" w:cstheme="minorBidi"/>
            <w:noProof/>
            <w:sz w:val="22"/>
            <w:szCs w:val="22"/>
          </w:rPr>
          <w:tab/>
        </w:r>
        <w:r w:rsidR="00C126C7" w:rsidRPr="00307DAA">
          <w:rPr>
            <w:rStyle w:val="Hyperlink"/>
            <w:noProof/>
          </w:rPr>
          <w:t>Species</w:t>
        </w:r>
        <w:r w:rsidR="00C126C7">
          <w:rPr>
            <w:noProof/>
            <w:webHidden/>
          </w:rPr>
          <w:tab/>
        </w:r>
        <w:r w:rsidR="00C126C7">
          <w:rPr>
            <w:noProof/>
            <w:webHidden/>
          </w:rPr>
          <w:fldChar w:fldCharType="begin"/>
        </w:r>
        <w:r w:rsidR="00C126C7">
          <w:rPr>
            <w:noProof/>
            <w:webHidden/>
          </w:rPr>
          <w:instrText xml:space="preserve"> PAGEREF _Toc464646957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57F1C1B4"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58" w:history="1">
        <w:r w:rsidR="00C126C7" w:rsidRPr="00307DAA">
          <w:rPr>
            <w:rStyle w:val="Hyperlink"/>
            <w:noProof/>
          </w:rPr>
          <w:t>14.3</w:t>
        </w:r>
        <w:r w:rsidR="00C126C7">
          <w:rPr>
            <w:rFonts w:asciiTheme="minorHAnsi" w:eastAsiaTheme="minorEastAsia" w:hAnsiTheme="minorHAnsi" w:cstheme="minorBidi"/>
            <w:noProof/>
            <w:sz w:val="22"/>
            <w:szCs w:val="22"/>
          </w:rPr>
          <w:tab/>
        </w:r>
        <w:r w:rsidR="00C126C7" w:rsidRPr="00307DAA">
          <w:rPr>
            <w:rStyle w:val="Hyperlink"/>
            <w:noProof/>
          </w:rPr>
          <w:t>Pest</w:t>
        </w:r>
        <w:r w:rsidR="00C126C7">
          <w:rPr>
            <w:noProof/>
            <w:webHidden/>
          </w:rPr>
          <w:tab/>
        </w:r>
        <w:r w:rsidR="00C126C7">
          <w:rPr>
            <w:noProof/>
            <w:webHidden/>
          </w:rPr>
          <w:fldChar w:fldCharType="begin"/>
        </w:r>
        <w:r w:rsidR="00C126C7">
          <w:rPr>
            <w:noProof/>
            <w:webHidden/>
          </w:rPr>
          <w:instrText xml:space="preserve"> PAGEREF _Toc464646958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70A10223"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59" w:history="1">
        <w:r w:rsidR="00C126C7" w:rsidRPr="00307DAA">
          <w:rPr>
            <w:rStyle w:val="Hyperlink"/>
            <w:noProof/>
          </w:rPr>
          <w:t>14.4</w:t>
        </w:r>
        <w:r w:rsidR="00C126C7">
          <w:rPr>
            <w:rFonts w:asciiTheme="minorHAnsi" w:eastAsiaTheme="minorEastAsia" w:hAnsiTheme="minorHAnsi" w:cstheme="minorBidi"/>
            <w:noProof/>
            <w:sz w:val="22"/>
            <w:szCs w:val="22"/>
          </w:rPr>
          <w:tab/>
        </w:r>
        <w:r w:rsidR="00C126C7" w:rsidRPr="00307DAA">
          <w:rPr>
            <w:rStyle w:val="Hyperlink"/>
            <w:noProof/>
          </w:rPr>
          <w:t>fWater</w:t>
        </w:r>
        <w:r w:rsidR="00C126C7">
          <w:rPr>
            <w:noProof/>
            <w:webHidden/>
          </w:rPr>
          <w:tab/>
        </w:r>
        <w:r w:rsidR="00C126C7">
          <w:rPr>
            <w:noProof/>
            <w:webHidden/>
          </w:rPr>
          <w:fldChar w:fldCharType="begin"/>
        </w:r>
        <w:r w:rsidR="00C126C7">
          <w:rPr>
            <w:noProof/>
            <w:webHidden/>
          </w:rPr>
          <w:instrText xml:space="preserve"> PAGEREF _Toc464646959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6BDBDA32"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60" w:history="1">
        <w:r w:rsidR="00C126C7" w:rsidRPr="00307DAA">
          <w:rPr>
            <w:rStyle w:val="Hyperlink"/>
            <w:noProof/>
          </w:rPr>
          <w:t>14.5</w:t>
        </w:r>
        <w:r w:rsidR="00C126C7">
          <w:rPr>
            <w:rFonts w:asciiTheme="minorHAnsi" w:eastAsiaTheme="minorEastAsia" w:hAnsiTheme="minorHAnsi" w:cstheme="minorBidi"/>
            <w:noProof/>
            <w:sz w:val="22"/>
            <w:szCs w:val="22"/>
          </w:rPr>
          <w:tab/>
        </w:r>
        <w:r w:rsidR="00C126C7" w:rsidRPr="00307DAA">
          <w:rPr>
            <w:rStyle w:val="Hyperlink"/>
            <w:noProof/>
          </w:rPr>
          <w:t>fRad</w:t>
        </w:r>
        <w:r w:rsidR="00C126C7">
          <w:rPr>
            <w:noProof/>
            <w:webHidden/>
          </w:rPr>
          <w:tab/>
        </w:r>
        <w:r w:rsidR="00C126C7">
          <w:rPr>
            <w:noProof/>
            <w:webHidden/>
          </w:rPr>
          <w:fldChar w:fldCharType="begin"/>
        </w:r>
        <w:r w:rsidR="00C126C7">
          <w:rPr>
            <w:noProof/>
            <w:webHidden/>
          </w:rPr>
          <w:instrText xml:space="preserve"> PAGEREF _Toc464646960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6C4E9624" w14:textId="77777777" w:rsidR="00C126C7" w:rsidRDefault="005C51B7">
      <w:pPr>
        <w:pStyle w:val="TOC2"/>
        <w:tabs>
          <w:tab w:val="left" w:pos="960"/>
          <w:tab w:val="right" w:leader="dot" w:pos="8976"/>
        </w:tabs>
        <w:rPr>
          <w:rFonts w:asciiTheme="minorHAnsi" w:eastAsiaTheme="minorEastAsia" w:hAnsiTheme="minorHAnsi" w:cstheme="minorBidi"/>
          <w:noProof/>
          <w:sz w:val="22"/>
          <w:szCs w:val="22"/>
        </w:rPr>
      </w:pPr>
      <w:hyperlink w:anchor="_Toc464646961" w:history="1">
        <w:r w:rsidR="00C126C7" w:rsidRPr="00307DAA">
          <w:rPr>
            <w:rStyle w:val="Hyperlink"/>
            <w:noProof/>
          </w:rPr>
          <w:t>14.6</w:t>
        </w:r>
        <w:r w:rsidR="00C126C7">
          <w:rPr>
            <w:rFonts w:asciiTheme="minorHAnsi" w:eastAsiaTheme="minorEastAsia" w:hAnsiTheme="minorHAnsi" w:cstheme="minorBidi"/>
            <w:noProof/>
            <w:sz w:val="22"/>
            <w:szCs w:val="22"/>
          </w:rPr>
          <w:tab/>
        </w:r>
        <w:r w:rsidR="00C126C7" w:rsidRPr="00307DAA">
          <w:rPr>
            <w:rStyle w:val="Hyperlink"/>
            <w:noProof/>
          </w:rPr>
          <w:t>Est</w:t>
        </w:r>
        <w:r w:rsidR="00C126C7">
          <w:rPr>
            <w:noProof/>
            <w:webHidden/>
          </w:rPr>
          <w:tab/>
        </w:r>
        <w:r w:rsidR="00C126C7">
          <w:rPr>
            <w:noProof/>
            <w:webHidden/>
          </w:rPr>
          <w:fldChar w:fldCharType="begin"/>
        </w:r>
        <w:r w:rsidR="00C126C7">
          <w:rPr>
            <w:noProof/>
            <w:webHidden/>
          </w:rPr>
          <w:instrText xml:space="preserve"> PAGEREF _Toc464646961 \h </w:instrText>
        </w:r>
        <w:r w:rsidR="00C126C7">
          <w:rPr>
            <w:noProof/>
            <w:webHidden/>
          </w:rPr>
        </w:r>
        <w:r w:rsidR="00C126C7">
          <w:rPr>
            <w:noProof/>
            <w:webHidden/>
          </w:rPr>
          <w:fldChar w:fldCharType="separate"/>
        </w:r>
        <w:r w:rsidR="00C126C7">
          <w:rPr>
            <w:noProof/>
            <w:webHidden/>
          </w:rPr>
          <w:t>45</w:t>
        </w:r>
        <w:r w:rsidR="00C126C7">
          <w:rPr>
            <w:noProof/>
            <w:webHidden/>
          </w:rPr>
          <w:fldChar w:fldCharType="end"/>
        </w:r>
      </w:hyperlink>
    </w:p>
    <w:p w14:paraId="1DE2C529" w14:textId="77777777" w:rsidR="00C126C7" w:rsidRDefault="005C51B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4646962" w:history="1">
        <w:r w:rsidR="00C126C7" w:rsidRPr="00307DAA">
          <w:rPr>
            <w:rStyle w:val="Hyperlink"/>
            <w:noProof/>
          </w:rPr>
          <w:t>15</w:t>
        </w:r>
        <w:r w:rsidR="00C126C7">
          <w:rPr>
            <w:rFonts w:asciiTheme="minorHAnsi" w:eastAsiaTheme="minorEastAsia" w:hAnsiTheme="minorHAnsi" w:cstheme="minorBidi"/>
            <w:b w:val="0"/>
            <w:bCs w:val="0"/>
            <w:caps w:val="0"/>
            <w:noProof/>
            <w:sz w:val="22"/>
            <w:szCs w:val="22"/>
          </w:rPr>
          <w:tab/>
        </w:r>
        <w:r w:rsidR="00C126C7" w:rsidRPr="00307DAA">
          <w:rPr>
            <w:rStyle w:val="Hyperlink"/>
            <w:noProof/>
          </w:rPr>
          <w:t>Appendix.  Calibration tips.</w:t>
        </w:r>
        <w:r w:rsidR="00C126C7">
          <w:rPr>
            <w:noProof/>
            <w:webHidden/>
          </w:rPr>
          <w:tab/>
        </w:r>
        <w:r w:rsidR="00C126C7">
          <w:rPr>
            <w:noProof/>
            <w:webHidden/>
          </w:rPr>
          <w:fldChar w:fldCharType="begin"/>
        </w:r>
        <w:r w:rsidR="00C126C7">
          <w:rPr>
            <w:noProof/>
            <w:webHidden/>
          </w:rPr>
          <w:instrText xml:space="preserve"> PAGEREF _Toc464646962 \h </w:instrText>
        </w:r>
        <w:r w:rsidR="00C126C7">
          <w:rPr>
            <w:noProof/>
            <w:webHidden/>
          </w:rPr>
        </w:r>
        <w:r w:rsidR="00C126C7">
          <w:rPr>
            <w:noProof/>
            <w:webHidden/>
          </w:rPr>
          <w:fldChar w:fldCharType="separate"/>
        </w:r>
        <w:r w:rsidR="00C126C7">
          <w:rPr>
            <w:noProof/>
            <w:webHidden/>
          </w:rPr>
          <w:t>46</w:t>
        </w:r>
        <w:r w:rsidR="00C126C7">
          <w:rPr>
            <w:noProof/>
            <w:webHidden/>
          </w:rPr>
          <w:fldChar w:fldCharType="end"/>
        </w:r>
      </w:hyperlink>
    </w:p>
    <w:p w14:paraId="0D413981" w14:textId="77777777" w:rsidR="0030267A" w:rsidRDefault="0030267A">
      <w:pPr>
        <w:pStyle w:val="Heading1"/>
      </w:pPr>
      <w:r>
        <w:lastRenderedPageBreak/>
        <w:fldChar w:fldCharType="end"/>
      </w:r>
      <w:bookmarkStart w:id="2" w:name="_Toc393188763"/>
      <w:bookmarkStart w:id="3" w:name="_Toc464646792"/>
      <w:r>
        <w:t>Introduction</w:t>
      </w:r>
      <w:bookmarkEnd w:id="1"/>
      <w:bookmarkEnd w:id="2"/>
      <w:bookmarkEnd w:id="3"/>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D554ED8" w14:textId="778240C1" w:rsidR="00946FBA" w:rsidRPr="00740C4E" w:rsidRDefault="00502E28" w:rsidP="00740C4E">
      <w:pPr>
        <w:pStyle w:val="textbody"/>
        <w:ind w:left="450"/>
      </w:pPr>
      <w:r w:rsidRPr="00740C4E">
        <w:t xml:space="preserve">The </w:t>
      </w:r>
      <w:r w:rsidR="005106C3" w:rsidRPr="00740C4E">
        <w:t>PnET-Succession</w:t>
      </w:r>
      <w:r w:rsidRPr="00740C4E">
        <w:t xml:space="preserve"> extension is based on the Biomass Succession </w:t>
      </w:r>
      <w:r w:rsidRPr="008166A4">
        <w:t>extension</w:t>
      </w:r>
      <w:r w:rsidRPr="00740C4E">
        <w:t xml:space="preserve"> of Sheller and Mladenoff (2004), </w:t>
      </w:r>
      <w:r w:rsidR="002224F9" w:rsidRPr="00740C4E">
        <w:t>embedding elements of the PnET-II ecophysiology model of Aber et al (</w:t>
      </w:r>
      <w:r w:rsidR="00E533C8" w:rsidRPr="00740C4E">
        <w:t>1995</w:t>
      </w:r>
      <w:r w:rsidR="002224F9" w:rsidRPr="00740C4E">
        <w:t>) to simulate growth as a competition for available light and water, replac</w:t>
      </w:r>
      <w:r w:rsidR="00E533C8" w:rsidRPr="00740C4E">
        <w:t>ing</w:t>
      </w:r>
      <w:r w:rsidR="002224F9" w:rsidRPr="00740C4E">
        <w:t xml:space="preserve"> the </w:t>
      </w:r>
      <w:r w:rsidR="00E533C8" w:rsidRPr="00740C4E">
        <w:t xml:space="preserve">existing </w:t>
      </w:r>
      <w:r w:rsidR="002224F9" w:rsidRPr="00740C4E">
        <w:t>competition for “growing space” algorithms.</w:t>
      </w:r>
      <w:r w:rsidR="00740C4E">
        <w:t xml:space="preserve">  PnET (Photosynthesis and EvapoT</w:t>
      </w:r>
      <w:r w:rsidR="00946FBA" w:rsidRPr="00740C4E">
        <w:t>ranspiration) is a simple, lumped parameter model of carbon and water balances of forests (Aber and Federer 1992)</w:t>
      </w:r>
      <w:r w:rsidR="00740C4E">
        <w:t>,</w:t>
      </w:r>
      <w:r w:rsidR="00946FBA" w:rsidRPr="00740C4E">
        <w:t xml:space="preserve"> built on two principal re</w:t>
      </w:r>
      <w:r w:rsidR="00740C4E">
        <w:t>lationships: 1) maximum photo-</w:t>
      </w:r>
      <w:r w:rsidR="00946FBA" w:rsidRPr="00740C4E">
        <w:t>synthetic rate is a function of foliar nitrogen concentration, and 2) stomatal conductance is a function o</w:t>
      </w:r>
      <w:bookmarkStart w:id="4" w:name="_Toc393188764"/>
      <w:r w:rsidR="00740C4E">
        <w:t>f realized photosynthetic rate.</w:t>
      </w:r>
    </w:p>
    <w:p w14:paraId="42A57F2D" w14:textId="5CBE9559" w:rsidR="008249E8" w:rsidRDefault="008249E8" w:rsidP="00740C4E">
      <w:pPr>
        <w:pStyle w:val="Heading2"/>
        <w:tabs>
          <w:tab w:val="num" w:pos="0"/>
        </w:tabs>
        <w:ind w:left="648" w:hanging="648"/>
      </w:pPr>
      <w:bookmarkStart w:id="5" w:name="_Toc464646793"/>
      <w:r>
        <w:t>Major modifications made to PnET algorithms</w:t>
      </w:r>
      <w:bookmarkEnd w:id="4"/>
      <w:bookmarkEnd w:id="5"/>
    </w:p>
    <w:p w14:paraId="620CCC58" w14:textId="62741960" w:rsidR="008249E8" w:rsidRDefault="008249E8" w:rsidP="008166A4">
      <w:pPr>
        <w:pStyle w:val="textbody"/>
        <w:ind w:left="450"/>
      </w:pPr>
      <w:r>
        <w:t>Several modifications were made to PnET algorithms to make them tractable at landscape scale</w:t>
      </w:r>
      <w:r w:rsidR="00212BED" w:rsidRPr="001D1FBF">
        <w:t>, primarily by broadening the scale of integration operations</w:t>
      </w:r>
      <w:r>
        <w:t xml:space="preserve">.  (1) </w:t>
      </w:r>
      <w:r w:rsidR="00212BED">
        <w:t xml:space="preserve">The PnET timestep was broadened from daily to monthly.  (2) </w:t>
      </w:r>
      <w:r>
        <w:t xml:space="preserve">The number of </w:t>
      </w:r>
      <w:r w:rsidR="007E1CCF">
        <w:t xml:space="preserve">sub-layers within a </w:t>
      </w:r>
      <w:r>
        <w:t>canopy layer was 50</w:t>
      </w:r>
      <w:r w:rsidR="007B5014">
        <w:t xml:space="preserve"> in P</w:t>
      </w:r>
      <w:r w:rsidR="00DD7ADE">
        <w:t>nET</w:t>
      </w:r>
      <w:r w:rsidR="007B5014">
        <w:t xml:space="preserve">, but is here </w:t>
      </w:r>
      <w:r w:rsidR="00292449" w:rsidRPr="00292449">
        <w:t>set by the user (IMAX) to increase computational efficiency</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292449" w:rsidRPr="00292449">
        <w:t xml:space="preserve">A greater number of </w:t>
      </w:r>
      <w:r w:rsidR="00795D71">
        <w:t>subcanopy layers tighten the feedback between photosynthesis and water stress.</w:t>
      </w:r>
      <w:r w:rsidR="000A73C5">
        <w:t xml:space="preserve"> </w:t>
      </w:r>
      <w:r w:rsidR="00795D71">
        <w:t xml:space="preserve"> </w:t>
      </w:r>
      <w:r>
        <w:t>(</w:t>
      </w:r>
      <w:r w:rsidR="00212BED">
        <w:t>3</w:t>
      </w:r>
      <w:r>
        <w:t xml:space="preserve">) Cohort </w:t>
      </w:r>
      <w:r w:rsidR="00795D71">
        <w:t xml:space="preserve">biomass </w:t>
      </w:r>
      <w:r>
        <w:t>is used as a surrogate for tree height to simulate canopy layers</w:t>
      </w:r>
      <w:r w:rsidR="00C033FD">
        <w:t>, which are added when the variation in biomass among cohorts exceeds a user-defined amount</w:t>
      </w:r>
      <w:r>
        <w:t>.</w:t>
      </w:r>
      <w:r w:rsidR="00511EA7">
        <w:t xml:space="preserve">  </w:t>
      </w:r>
      <w:r w:rsidR="00212BED">
        <w:t>(4</w:t>
      </w:r>
      <w:r>
        <w:t xml:space="preserve">) Photosynthates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6" w:name="_Toc393188765"/>
      <w:bookmarkStart w:id="7" w:name="_Toc464646794"/>
      <w:r w:rsidRPr="00333856">
        <w:t xml:space="preserve">Advantages and disadvantages of </w:t>
      </w:r>
      <w:r w:rsidR="005106C3">
        <w:t>PnET-Succession</w:t>
      </w:r>
      <w:r w:rsidRPr="00333856">
        <w:t xml:space="preserve"> compared to</w:t>
      </w:r>
      <w:r w:rsidRPr="00333856">
        <w:rPr>
          <w:iCs/>
        </w:rPr>
        <w:t xml:space="preserve"> Biomass Succession</w:t>
      </w:r>
      <w:bookmarkEnd w:id="6"/>
      <w:bookmarkEnd w:id="7"/>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w:t>
      </w:r>
      <w:r>
        <w:rPr>
          <w:iCs/>
        </w:rPr>
        <w:lastRenderedPageBreak/>
        <w:t>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67E68A26" w:rsid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In both Biomass</w:t>
      </w:r>
      <w:r w:rsidR="00585394">
        <w:t xml:space="preserve"> </w:t>
      </w:r>
      <w:r w:rsidR="00C32999">
        <w:t xml:space="preserve">Succession and </w:t>
      </w:r>
      <w:r w:rsidR="005106C3">
        <w:t>PnET-Succession</w:t>
      </w:r>
      <w:r w:rsidR="00C32999">
        <w:t xml:space="preserve">, </w:t>
      </w:r>
      <w:r w:rsidR="009530E3">
        <w:t>simulation of dispersal</w:t>
      </w:r>
      <w:r w:rsidR="00C32999">
        <w:t xml:space="preserve"> is </w:t>
      </w:r>
      <w:r w:rsidR="00C26F95">
        <w:t xml:space="preserve">sometimes </w:t>
      </w:r>
      <w:r w:rsidR="00C32999">
        <w:t>more time consuming than the forest growth part.</w:t>
      </w:r>
    </w:p>
    <w:p w14:paraId="4EA7A5D5" w14:textId="49B53434" w:rsidR="008A60BF" w:rsidRPr="00333856" w:rsidRDefault="008A60BF" w:rsidP="008A60BF">
      <w:pPr>
        <w:pStyle w:val="Heading2"/>
        <w:tabs>
          <w:tab w:val="num" w:pos="0"/>
        </w:tabs>
        <w:ind w:left="648" w:hanging="648"/>
      </w:pPr>
      <w:bookmarkStart w:id="8" w:name="_Toc464646795"/>
      <w:r>
        <w:t>What’s new in version 2.0</w:t>
      </w:r>
      <w:bookmarkEnd w:id="8"/>
    </w:p>
    <w:p w14:paraId="2C272C94" w14:textId="033D33E2" w:rsidR="008A60BF" w:rsidRDefault="008A60BF" w:rsidP="008A60BF">
      <w:pPr>
        <w:pStyle w:val="textbody"/>
        <w:ind w:left="450"/>
      </w:pPr>
      <w:r>
        <w:t xml:space="preserve">New </w:t>
      </w:r>
      <w:r w:rsidR="00773342">
        <w:t xml:space="preserve">generic </w:t>
      </w:r>
      <w:r>
        <w:t xml:space="preserve">parameter: PrecipEvents.  </w:t>
      </w:r>
      <w:r w:rsidR="00DD7ADE" w:rsidRPr="00DD7ADE">
        <w:t xml:space="preserve">Divides incoming monthly precipitation into discrete events within the month (n=PrecipEvents) and </w:t>
      </w:r>
      <w:r w:rsidR="00DD7ADE" w:rsidRPr="00DD7ADE">
        <w:lastRenderedPageBreak/>
        <w:t xml:space="preserve">applies each portion randomly during the sequence of processing canopy sublayers.  </w:t>
      </w:r>
      <w:r w:rsidR="00D9785E">
        <w:t xml:space="preserve">This prevents large cohorts from consuming a disproportionate share of the available water in a given month.  </w:t>
      </w:r>
    </w:p>
    <w:p w14:paraId="37E202DF" w14:textId="635CFB7F" w:rsidR="00773342" w:rsidRDefault="00773342" w:rsidP="008A60BF">
      <w:pPr>
        <w:pStyle w:val="textbody"/>
        <w:ind w:left="450"/>
      </w:pPr>
      <w:r>
        <w:t>New generic parameter: Wythers</w:t>
      </w:r>
      <w:r w:rsidR="003D4FB0">
        <w:t>.  Option to apply the foliar respiration correction as proposed by Wythers et al (2013).</w:t>
      </w:r>
    </w:p>
    <w:p w14:paraId="7494FD33" w14:textId="1EB4504F" w:rsidR="00773342" w:rsidRDefault="00773342" w:rsidP="008A60BF">
      <w:pPr>
        <w:pStyle w:val="textbody"/>
        <w:ind w:left="450"/>
      </w:pPr>
      <w:r>
        <w:t>New generic parameter: DTEMP</w:t>
      </w:r>
      <w:r w:rsidR="003D4FB0">
        <w:t xml:space="preserve">.  Option to apply the temperature reduction factor (DTEMP) of PnET-II rather than the </w:t>
      </w:r>
      <w:r w:rsidR="00D9785E">
        <w:t xml:space="preserve">original </w:t>
      </w:r>
      <w:r w:rsidR="003D4FB0">
        <w:t xml:space="preserve">PnET-Succession v1.2 temperature reduction factor.  The v1.2 </w:t>
      </w:r>
      <w:r w:rsidR="00D9785E">
        <w:t xml:space="preserve">temperature reduction </w:t>
      </w:r>
      <w:r w:rsidR="003D4FB0">
        <w:t xml:space="preserve">factor does not explicitly penalize photosynthesis at temperatures above PsnTOpt.  </w:t>
      </w:r>
    </w:p>
    <w:p w14:paraId="2097E7E4" w14:textId="08A2EC56" w:rsidR="00A07668" w:rsidRDefault="00A07668" w:rsidP="008A60BF">
      <w:pPr>
        <w:pStyle w:val="textbody"/>
        <w:ind w:left="450"/>
      </w:pPr>
      <w:r>
        <w:t>New ecoregion parameter: SnowSublimFrac.  Snowpack is reduced by this amount prior to snowmelt, representing sublimation.</w:t>
      </w:r>
    </w:p>
    <w:p w14:paraId="7A9816E2" w14:textId="77777777" w:rsidR="00DD7ADE" w:rsidRPr="00DD7ADE" w:rsidRDefault="00DD7ADE" w:rsidP="00A85C15">
      <w:pPr>
        <w:pStyle w:val="textbody"/>
        <w:ind w:left="450"/>
      </w:pPr>
      <w:r w:rsidRPr="00DD7ADE">
        <w:t>New output options for woody senescence and foliage senescence by species.</w:t>
      </w:r>
    </w:p>
    <w:p w14:paraId="684CC9F2" w14:textId="5B417E53" w:rsidR="00773342" w:rsidRDefault="00773342" w:rsidP="008A60BF">
      <w:pPr>
        <w:pStyle w:val="textbody"/>
        <w:ind w:left="450"/>
      </w:pPr>
    </w:p>
    <w:p w14:paraId="0EEC0904" w14:textId="77777777" w:rsidR="00A06EE3" w:rsidRDefault="00773342" w:rsidP="008A60BF">
      <w:pPr>
        <w:pStyle w:val="textbody"/>
        <w:ind w:left="450"/>
      </w:pPr>
      <w:r>
        <w:t xml:space="preserve">Bug fixes: </w:t>
      </w:r>
    </w:p>
    <w:p w14:paraId="0679A9D7" w14:textId="09A8AEAB" w:rsidR="00D9785E" w:rsidRDefault="00A06EE3" w:rsidP="00A06EE3">
      <w:pPr>
        <w:pStyle w:val="textbody"/>
        <w:numPr>
          <w:ilvl w:val="0"/>
          <w:numId w:val="22"/>
        </w:numPr>
      </w:pPr>
      <w:r>
        <w:t xml:space="preserve">A bug in the calculation of </w:t>
      </w:r>
      <w:r w:rsidR="00773342">
        <w:t>transpiration</w:t>
      </w:r>
      <w:r>
        <w:t xml:space="preserve"> was fixed</w:t>
      </w:r>
      <w:r w:rsidR="00773342">
        <w:t>.</w:t>
      </w:r>
      <w:r w:rsidR="00A3278F">
        <w:t xml:space="preserve">  </w:t>
      </w:r>
    </w:p>
    <w:p w14:paraId="21C257F5" w14:textId="65B6D8E7" w:rsidR="00773342" w:rsidRDefault="00D9785E" w:rsidP="00A06EE3">
      <w:pPr>
        <w:pStyle w:val="textbody"/>
        <w:numPr>
          <w:ilvl w:val="0"/>
          <w:numId w:val="22"/>
        </w:numPr>
      </w:pPr>
      <w:r>
        <w:t xml:space="preserve">A bug that caused </w:t>
      </w:r>
      <w:r w:rsidR="00A06EE3">
        <w:t xml:space="preserve">the </w:t>
      </w:r>
      <w:r>
        <w:t>d</w:t>
      </w:r>
      <w:r w:rsidR="00A3278F">
        <w:t xml:space="preserve">ecomposition of dead pools </w:t>
      </w:r>
      <w:r>
        <w:t>to</w:t>
      </w:r>
      <w:r w:rsidR="00A3278F">
        <w:t xml:space="preserve"> not </w:t>
      </w:r>
      <w:r>
        <w:t xml:space="preserve">be </w:t>
      </w:r>
      <w:r w:rsidR="00A3278F">
        <w:t>simulated during spin-up in prior version</w:t>
      </w:r>
      <w:r>
        <w:t>s</w:t>
      </w:r>
      <w:r w:rsidR="00A3278F">
        <w:t xml:space="preserve"> </w:t>
      </w:r>
      <w:r>
        <w:t>was</w:t>
      </w:r>
      <w:r w:rsidR="00A3278F">
        <w:t xml:space="preserve"> fixed.</w:t>
      </w:r>
    </w:p>
    <w:p w14:paraId="42C41E0F" w14:textId="5DAF748B" w:rsidR="00A74ECF" w:rsidRDefault="00A74ECF" w:rsidP="00A06EE3">
      <w:pPr>
        <w:pStyle w:val="textbody"/>
        <w:numPr>
          <w:ilvl w:val="0"/>
          <w:numId w:val="22"/>
        </w:numPr>
      </w:pPr>
      <w:r>
        <w:t>A bug in the calculation of runoff was fixed.</w:t>
      </w:r>
    </w:p>
    <w:p w14:paraId="562596AE" w14:textId="17AE3C6D" w:rsidR="00A06EE3" w:rsidRDefault="008A60BF" w:rsidP="00735CF5">
      <w:pPr>
        <w:pStyle w:val="textbody"/>
        <w:numPr>
          <w:ilvl w:val="0"/>
          <w:numId w:val="22"/>
        </w:numPr>
      </w:pPr>
      <w:r>
        <w:t xml:space="preserve">Biomass </w:t>
      </w:r>
      <w:r w:rsidR="00A74ECF">
        <w:t>values</w:t>
      </w:r>
      <w:r>
        <w:t xml:space="preserve"> </w:t>
      </w:r>
      <w:r w:rsidR="00A74ECF">
        <w:t xml:space="preserve">provided to disturbance extensions </w:t>
      </w:r>
      <w:r>
        <w:t xml:space="preserve">in prior versions </w:t>
      </w:r>
      <w:r w:rsidR="00A74ECF">
        <w:t>were the sum of</w:t>
      </w:r>
      <w:r>
        <w:t xml:space="preserve"> above</w:t>
      </w:r>
      <w:r w:rsidR="00A74ECF">
        <w:t>- and below-</w:t>
      </w:r>
      <w:r>
        <w:t>ground woody biomass</w:t>
      </w:r>
      <w:r w:rsidR="003D4FB0">
        <w:t xml:space="preserve">, </w:t>
      </w:r>
      <w:r w:rsidR="00A74ECF">
        <w:t>but</w:t>
      </w:r>
      <w:r w:rsidR="003D4FB0">
        <w:t xml:space="preserve"> no foliar biomass</w:t>
      </w:r>
      <w:r>
        <w:t>.  Version 2.0 includes aboveground and foliar biomass to be consistent with other Biomass Succession extension</w:t>
      </w:r>
      <w:r w:rsidR="003D4FB0">
        <w:t>s</w:t>
      </w:r>
      <w:r>
        <w:t xml:space="preserve"> and </w:t>
      </w:r>
      <w:r w:rsidR="003D4FB0">
        <w:t xml:space="preserve">is </w:t>
      </w:r>
      <w:r>
        <w:t xml:space="preserve">therefore </w:t>
      </w:r>
      <w:r w:rsidR="003D4FB0">
        <w:t xml:space="preserve">more </w:t>
      </w:r>
      <w:r>
        <w:t xml:space="preserve">compatible with biomass disturbance extensions.  </w:t>
      </w:r>
      <w:r w:rsidR="000209B2">
        <w:t xml:space="preserve">Specific biomass pools can be now output as maps </w:t>
      </w:r>
      <w:r w:rsidR="00A74ECF">
        <w:t xml:space="preserve">and total pool sizes </w:t>
      </w:r>
      <w:r w:rsidR="00735CF5">
        <w:t>using the</w:t>
      </w:r>
      <w:r w:rsidR="00A74ECF">
        <w:t xml:space="preserve"> </w:t>
      </w:r>
      <w:r w:rsidR="00735CF5" w:rsidRPr="00735CF5">
        <w:t>Output-PnET</w:t>
      </w:r>
      <w:r w:rsidR="00735CF5">
        <w:t xml:space="preserve"> extension (Section 10)</w:t>
      </w:r>
      <w:r w:rsidR="000209B2">
        <w:t>.</w:t>
      </w:r>
    </w:p>
    <w:p w14:paraId="53147579" w14:textId="77777777" w:rsidR="00DD7ADE" w:rsidRPr="00DD7ADE" w:rsidRDefault="00DD7ADE" w:rsidP="00DD7ADE">
      <w:pPr>
        <w:pStyle w:val="textbody"/>
        <w:numPr>
          <w:ilvl w:val="0"/>
          <w:numId w:val="22"/>
        </w:numPr>
      </w:pPr>
      <w:r w:rsidRPr="00DD7ADE">
        <w:t>Defoliation (by an external disturbance extension) is now applied during June (previously it was January when deciduous species had no foliage).</w:t>
      </w:r>
    </w:p>
    <w:p w14:paraId="52EB88EF" w14:textId="76E61D0B" w:rsidR="00DD7ADE" w:rsidRDefault="00DD7ADE" w:rsidP="00DD7ADE">
      <w:pPr>
        <w:pStyle w:val="textbody"/>
        <w:numPr>
          <w:ilvl w:val="0"/>
          <w:numId w:val="22"/>
        </w:numPr>
      </w:pPr>
      <w:r w:rsidRPr="00DD7ADE">
        <w:t xml:space="preserve">A bug in the processing of cohorts killed by </w:t>
      </w:r>
      <w:r w:rsidR="00A85C15" w:rsidRPr="00DD7ADE">
        <w:t>disturbance</w:t>
      </w:r>
      <w:r w:rsidRPr="00DD7ADE">
        <w:t xml:space="preserve"> was fixed.  The bug prevented disturbances from recording the cohorts being removed.</w:t>
      </w:r>
    </w:p>
    <w:p w14:paraId="54FD227B" w14:textId="7AEEBD5E" w:rsidR="00720757" w:rsidRDefault="00720757" w:rsidP="00DD7ADE">
      <w:pPr>
        <w:pStyle w:val="textbody"/>
        <w:numPr>
          <w:ilvl w:val="0"/>
          <w:numId w:val="22"/>
        </w:numPr>
      </w:pPr>
      <w:r>
        <w:t xml:space="preserve">A bug in the calculation of snow melt was fixed.  The bug caused all snow pack to melt at the same time.  The rate of snowmelt was changed to 2.74 mm/°C/day (see </w:t>
      </w:r>
      <w:r>
        <w:fldChar w:fldCharType="begin"/>
      </w:r>
      <w:r>
        <w:instrText xml:space="preserve"> REF _Ref465060915 \r \h </w:instrText>
      </w:r>
      <w:r>
        <w:fldChar w:fldCharType="separate"/>
      </w:r>
      <w:r>
        <w:t>2.4.2.1</w:t>
      </w:r>
      <w:r>
        <w:fldChar w:fldCharType="end"/>
      </w:r>
      <w:r>
        <w:t>).</w:t>
      </w:r>
    </w:p>
    <w:p w14:paraId="3605803D" w14:textId="0C158772" w:rsidR="00881454" w:rsidRPr="00DD7ADE" w:rsidRDefault="00881454" w:rsidP="00DD7ADE">
      <w:pPr>
        <w:pStyle w:val="textbody"/>
        <w:numPr>
          <w:ilvl w:val="0"/>
          <w:numId w:val="22"/>
        </w:numPr>
      </w:pPr>
      <w:r>
        <w:lastRenderedPageBreak/>
        <w:t>When snowpack is present, surface PAR is set to 0 which eliminates soil water evaporation under snow (though sublimation of snow occurs instead)</w:t>
      </w:r>
    </w:p>
    <w:p w14:paraId="06AC367D" w14:textId="74F536C3" w:rsidR="00B94F79" w:rsidRPr="004545F0" w:rsidRDefault="00B94F79" w:rsidP="008A60BF">
      <w:pPr>
        <w:pStyle w:val="textbody"/>
        <w:ind w:left="450"/>
      </w:pPr>
      <w:r>
        <w:t>An Excel worksheet is available from (</w:t>
      </w:r>
      <w:r w:rsidR="00DD7ADE" w:rsidRPr="00A85C15">
        <w:t>http://www.landis-ii.org/extensions/pnet-succession</w:t>
      </w:r>
      <w:r>
        <w:t xml:space="preserve">) that can be used to better understand how selected input parameters affect state variable computations.  PnET-Succession function worksheet.xlsx. </w:t>
      </w:r>
    </w:p>
    <w:p w14:paraId="76261BDD" w14:textId="77777777" w:rsidR="0030267A" w:rsidRDefault="0030267A" w:rsidP="000B24E0">
      <w:pPr>
        <w:pStyle w:val="Heading2"/>
        <w:tabs>
          <w:tab w:val="num" w:pos="0"/>
        </w:tabs>
        <w:ind w:left="648" w:hanging="648"/>
      </w:pPr>
      <w:bookmarkStart w:id="9" w:name="_Toc393188766"/>
      <w:bookmarkStart w:id="10" w:name="_Toc464646796"/>
      <w:r>
        <w:t>References</w:t>
      </w:r>
      <w:bookmarkEnd w:id="9"/>
      <w:bookmarkEnd w:id="10"/>
    </w:p>
    <w:p w14:paraId="0EFD42E9" w14:textId="04537D50" w:rsidR="00740C4E" w:rsidRDefault="00740C4E" w:rsidP="008166A4">
      <w:pPr>
        <w:pStyle w:val="reference"/>
        <w:ind w:left="1170"/>
      </w:pPr>
      <w:r w:rsidRPr="001D1FBF">
        <w:t>Aber, J.D.,</w:t>
      </w:r>
      <w:r>
        <w:t xml:space="preserve"> Federer</w:t>
      </w:r>
      <w:r w:rsidRPr="001D1FBF">
        <w:t xml:space="preserve"> </w:t>
      </w:r>
      <w:r>
        <w:t>C.A.  1992.  A generalized</w:t>
      </w:r>
      <w:r w:rsidRPr="00740C4E">
        <w:t>, lumped parameter model of</w:t>
      </w:r>
      <w:r>
        <w:t xml:space="preserve"> photosynthesis, evapot</w:t>
      </w:r>
      <w:r w:rsidRPr="00740C4E">
        <w:t>ranspiration</w:t>
      </w:r>
      <w:r>
        <w:t xml:space="preserve"> and net primary production in temperate and boreal forest ecosystems.  Oecologia 92:</w:t>
      </w:r>
      <w:r w:rsidRPr="00740C4E">
        <w:t xml:space="preserve"> </w:t>
      </w:r>
      <w:r>
        <w:t>463-474.</w:t>
      </w:r>
    </w:p>
    <w:p w14:paraId="2F07DF41" w14:textId="692973A3"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w:t>
      </w:r>
      <w:r w:rsidR="00740C4E">
        <w:t xml:space="preserve"> </w:t>
      </w:r>
      <w:r w:rsidRPr="001D1FBF">
        <w:t xml:space="preserve">1995. Predicting the effects of climate change on water yield and forest production in the northeastern United States. </w:t>
      </w:r>
      <w:r w:rsidR="00740C4E">
        <w:t xml:space="preserve"> </w:t>
      </w:r>
      <w:r w:rsidRPr="001D1FBF">
        <w:t xml:space="preserve">Climate </w:t>
      </w:r>
      <w:r w:rsidR="00E533C8">
        <w:t>R</w:t>
      </w:r>
      <w:r w:rsidRPr="001D1FBF">
        <w:t>esearch</w:t>
      </w:r>
      <w:r w:rsidR="00E533C8">
        <w:t xml:space="preserve"> 5:</w:t>
      </w:r>
      <w:r w:rsidRPr="001D1FBF">
        <w:t>207-222</w:t>
      </w:r>
      <w:r>
        <w:rPr>
          <w:b/>
        </w:rPr>
        <w:t>.</w:t>
      </w:r>
    </w:p>
    <w:p w14:paraId="5C0C7EBA" w14:textId="4D89657A" w:rsidR="005714C1" w:rsidRP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Toward more robust projections of forest landscape dynamics under novel environmental conditions: embedding PnET within LANDIS-II.</w:t>
      </w:r>
      <w:r w:rsidRPr="005714C1">
        <w:t>.  Ecological Modelling</w:t>
      </w:r>
      <w:r w:rsidR="00C033FD">
        <w:t xml:space="preserve"> </w:t>
      </w:r>
      <w:r w:rsidR="00C033FD" w:rsidRPr="00C40BAB">
        <w:t>287:44–57</w:t>
      </w:r>
      <w:r w:rsidRPr="005714C1">
        <w:t>.</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8886A69" w14:textId="4C0DE965" w:rsidR="0030267A" w:rsidRDefault="0030267A" w:rsidP="008166A4">
      <w:pPr>
        <w:pStyle w:val="reference"/>
        <w:ind w:left="1170"/>
      </w:pPr>
      <w:r>
        <w:t>Sc</w:t>
      </w:r>
      <w:r w:rsidR="00E533C8">
        <w:t>heller, R.M.</w:t>
      </w:r>
      <w:r w:rsidR="00D701A5">
        <w:t>,</w:t>
      </w:r>
      <w:r w:rsidR="00E533C8">
        <w:t xml:space="preserve"> Mladenoff, D.</w:t>
      </w:r>
      <w:r>
        <w:t xml:space="preserve">J. </w:t>
      </w:r>
      <w:r w:rsidR="004D1452">
        <w:t xml:space="preserve"> </w:t>
      </w:r>
      <w:r w:rsidR="00E533C8">
        <w:t xml:space="preserve">2004. </w:t>
      </w:r>
      <w:r w:rsidR="004D1452">
        <w:t xml:space="preserve"> </w:t>
      </w:r>
      <w:r>
        <w:t xml:space="preserve">A forest growth and biomass module for a landscape simulation model, LANDIS:  Design, validation, and application. </w:t>
      </w:r>
      <w:r w:rsidR="00740C4E">
        <w:t xml:space="preserve"> </w:t>
      </w:r>
      <w:r>
        <w:t>Ecological Modelling 180(1):211-229.</w:t>
      </w:r>
    </w:p>
    <w:p w14:paraId="3F7F4F27" w14:textId="43DFE5EB" w:rsidR="00292449" w:rsidRDefault="003D4FB0" w:rsidP="008166A4">
      <w:pPr>
        <w:pStyle w:val="reference"/>
        <w:ind w:left="1170"/>
      </w:pPr>
      <w:r w:rsidRPr="003D4FB0">
        <w:t>Wythers K</w:t>
      </w:r>
      <w:r w:rsidR="00D701A5">
        <w:t>.</w:t>
      </w:r>
      <w:r w:rsidRPr="003D4FB0">
        <w:t xml:space="preserve">R., </w:t>
      </w:r>
      <w:r w:rsidR="00D701A5" w:rsidRPr="003D4FB0">
        <w:t xml:space="preserve">Reich </w:t>
      </w:r>
      <w:r w:rsidRPr="003D4FB0">
        <w:t>P</w:t>
      </w:r>
      <w:r w:rsidR="00D701A5">
        <w:t>.</w:t>
      </w:r>
      <w:r w:rsidRPr="003D4FB0">
        <w:t>B.</w:t>
      </w:r>
      <w:r w:rsidR="00D701A5">
        <w:t>,</w:t>
      </w:r>
      <w:r w:rsidRPr="003D4FB0">
        <w:t xml:space="preserve"> </w:t>
      </w:r>
      <w:r w:rsidR="00D701A5" w:rsidRPr="003D4FB0">
        <w:t xml:space="preserve">Bradford </w:t>
      </w:r>
      <w:r w:rsidRPr="003D4FB0">
        <w:t>J</w:t>
      </w:r>
      <w:r w:rsidR="00D701A5">
        <w:t>.</w:t>
      </w:r>
      <w:r w:rsidRPr="003D4FB0">
        <w:t>B..  2013.  Incorporating temperature-sensitive Q10 and foliar respiration acclimation algorithms modifies modeled ecosystem responses to global change.  Journal of Geophysical Research: BioGeosciences 118:1–14.</w:t>
      </w:r>
    </w:p>
    <w:p w14:paraId="7466F4D7" w14:textId="77777777" w:rsidR="0030267A" w:rsidRDefault="0030267A" w:rsidP="000B24E0">
      <w:pPr>
        <w:pStyle w:val="Heading2"/>
        <w:tabs>
          <w:tab w:val="num" w:pos="0"/>
        </w:tabs>
        <w:ind w:left="648" w:hanging="648"/>
      </w:pPr>
      <w:bookmarkStart w:id="11" w:name="_Toc127846704"/>
      <w:bookmarkStart w:id="12" w:name="_Toc393188767"/>
      <w:bookmarkStart w:id="13" w:name="_Toc464646797"/>
      <w:r>
        <w:t>Acknowledgments</w:t>
      </w:r>
      <w:bookmarkEnd w:id="11"/>
      <w:bookmarkEnd w:id="12"/>
      <w:bookmarkEnd w:id="13"/>
    </w:p>
    <w:p w14:paraId="2CCBCCE0" w14:textId="77777777"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w:t>
      </w:r>
      <w:r w:rsidRPr="00DA34CE">
        <w:lastRenderedPageBreak/>
        <w:t xml:space="preserve">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p>
    <w:p w14:paraId="217F6F17" w14:textId="77777777" w:rsidR="0030267A" w:rsidRPr="00EA31AB"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30D5844C" w14:textId="77777777" w:rsidR="00EA31AB" w:rsidRDefault="005106C3">
      <w:pPr>
        <w:pStyle w:val="Heading1"/>
      </w:pPr>
      <w:bookmarkStart w:id="14" w:name="_Toc393188768"/>
      <w:bookmarkStart w:id="15" w:name="_Toc464646798"/>
      <w:r>
        <w:lastRenderedPageBreak/>
        <w:t>PnET-Succession</w:t>
      </w:r>
      <w:bookmarkEnd w:id="14"/>
      <w:bookmarkEnd w:id="15"/>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37CD2C16"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45E4FF3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r w:rsidR="00A3278F">
        <w:t xml:space="preserve">  For disturbance extensions that request “biomass” from the succession extension, PnET-Succession passes the </w:t>
      </w:r>
      <w:r w:rsidR="00735CF5">
        <w:t>sum</w:t>
      </w:r>
      <w:r w:rsidR="00A3278F">
        <w:t xml:space="preserve"> of wood+foliage.</w:t>
      </w:r>
    </w:p>
    <w:p w14:paraId="632F2691" w14:textId="77777777" w:rsidR="00F81BB7" w:rsidRDefault="00F81BB7" w:rsidP="000B24E0">
      <w:pPr>
        <w:pStyle w:val="Heading2"/>
        <w:tabs>
          <w:tab w:val="num" w:pos="0"/>
        </w:tabs>
        <w:ind w:left="648" w:hanging="648"/>
      </w:pPr>
      <w:bookmarkStart w:id="16" w:name="_Toc393188769"/>
      <w:bookmarkStart w:id="17" w:name="_Toc464646799"/>
      <w:r>
        <w:t>Initializing Biomass</w:t>
      </w:r>
      <w:bookmarkEnd w:id="16"/>
      <w:bookmarkEnd w:id="17"/>
    </w:p>
    <w:p w14:paraId="22E77B51" w14:textId="3B8C82B0"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w:t>
      </w:r>
      <w:r w:rsidRPr="00F81BB7">
        <w:lastRenderedPageBreak/>
        <w:t>biomass value reflects competition among cohorts.  Note: this is a 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D845E6">
        <w:t>1.</w:t>
      </w:r>
      <w:r w:rsidR="009530E3">
        <w:t>2</w:t>
      </w:r>
      <w:r w:rsidR="00C32999">
        <w:t xml:space="preserve">) </w:t>
      </w:r>
    </w:p>
    <w:p w14:paraId="2572A8D2" w14:textId="1BEA3F16"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w:t>
      </w:r>
      <w:r w:rsidR="00292449" w:rsidRPr="00292449">
        <w:t>initial live biomass and underestimate initial dead biomass</w:t>
      </w:r>
      <w:r>
        <w:t>.</w:t>
      </w:r>
      <w:r w:rsidR="00A3278F">
        <w:t xml:space="preserve">  Furthermore, some cohorts may not survive spin-up.  </w:t>
      </w:r>
    </w:p>
    <w:p w14:paraId="3AC34453" w14:textId="77777777" w:rsidR="00EA31AB" w:rsidRDefault="00A87C7C" w:rsidP="000B24E0">
      <w:pPr>
        <w:pStyle w:val="Heading2"/>
        <w:tabs>
          <w:tab w:val="num" w:pos="0"/>
        </w:tabs>
        <w:ind w:left="648" w:hanging="648"/>
      </w:pPr>
      <w:bookmarkStart w:id="18" w:name="_Toc393188770"/>
      <w:bookmarkStart w:id="19" w:name="_Toc464646800"/>
      <w:r>
        <w:t>LAI</w:t>
      </w:r>
      <w:r w:rsidR="00EA31AB">
        <w:t xml:space="preserve"> Shade Calculation</w:t>
      </w:r>
      <w:bookmarkEnd w:id="18"/>
      <w:bookmarkEnd w:id="19"/>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0" w:name="_Toc393188771"/>
      <w:bookmarkStart w:id="21" w:name="_Toc464646801"/>
      <w:r>
        <w:t xml:space="preserve">Cohort Reproduction </w:t>
      </w:r>
      <w:r w:rsidR="00A87C7C">
        <w:t>and Establishment</w:t>
      </w:r>
      <w:bookmarkEnd w:id="20"/>
      <w:bookmarkEnd w:id="21"/>
    </w:p>
    <w:p w14:paraId="2FDB9B64" w14:textId="7E42DC22" w:rsidR="00A87C7C" w:rsidRDefault="00A87C7C" w:rsidP="008166A4">
      <w:pPr>
        <w:pStyle w:val="textbody"/>
        <w:ind w:left="450"/>
      </w:pPr>
      <w:r>
        <w:t>Cohort establishment is the result of two distinct processes</w:t>
      </w:r>
      <w:r w:rsidR="00735CF5">
        <w:t>:</w:t>
      </w:r>
      <w:r>
        <w:t xml:space="preserve">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2" w:name="_Toc393188772"/>
      <w:bookmarkStart w:id="23" w:name="_Toc464646802"/>
      <w:r>
        <w:t>Cohort Competition</w:t>
      </w:r>
      <w:bookmarkEnd w:id="22"/>
      <w:bookmarkEnd w:id="23"/>
    </w:p>
    <w:p w14:paraId="1F077502" w14:textId="4620B285"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r w:rsidR="00292449" w:rsidRPr="00292449">
        <w:t xml:space="preserve">A similar growth enhancement factor </w:t>
      </w:r>
      <w:r w:rsidR="00735CF5">
        <w:t xml:space="preserve">(DelAmax) </w:t>
      </w:r>
      <w:r w:rsidR="00292449" w:rsidRPr="00292449">
        <w:t>is applied for CO</w:t>
      </w:r>
      <w:r w:rsidR="00292449" w:rsidRPr="00292449">
        <w:rPr>
          <w:vertAlign w:val="subscript"/>
        </w:rPr>
        <w:t>2</w:t>
      </w:r>
      <w:r w:rsidR="00292449" w:rsidRPr="00292449">
        <w:t xml:space="preserve"> concentrations above 350 ppm.</w:t>
      </w:r>
    </w:p>
    <w:p w14:paraId="437FFF4D" w14:textId="4F1EA716" w:rsidR="00584938" w:rsidRDefault="00584938" w:rsidP="00584938">
      <w:pPr>
        <w:pStyle w:val="Heading3"/>
        <w:ind w:left="864" w:hanging="864"/>
      </w:pPr>
      <w:bookmarkStart w:id="24" w:name="_Toc464646803"/>
      <w:r>
        <w:lastRenderedPageBreak/>
        <w:t>Light</w:t>
      </w:r>
      <w:bookmarkEnd w:id="24"/>
      <w:r>
        <w:t xml:space="preserve"> </w:t>
      </w:r>
    </w:p>
    <w:p w14:paraId="6EDF3737" w14:textId="1B6431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t>
      </w:r>
      <w:r w:rsidR="004A398D" w:rsidRPr="001D1FBF">
        <w:t>where incoming</w:t>
      </w:r>
      <w:r w:rsidRPr="001D1FBF">
        <w:t xml:space="preserve">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474BDE08"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292449" w:rsidRPr="00292449">
        <w:t xml:space="preserve">Because senescing cohorts are more likely to lose biomass due to death of suppressed individuals or branches breaking off rather than due to the top breaking (i.e. </w:t>
      </w:r>
      <w:r w:rsidR="006C3172">
        <w:t xml:space="preserve">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  </w:t>
      </w:r>
      <w:r w:rsidR="00511EA7">
        <w:t xml:space="preserve">The maximum number of canopy layers can further be </w:t>
      </w:r>
      <w:r w:rsidR="008E069E">
        <w:t>limited</w:t>
      </w:r>
      <w:r w:rsidR="00511EA7">
        <w:t xml:space="preserve"> with the generic MaxCanopyLayers parameter (section </w:t>
      </w:r>
      <w:r w:rsidR="00D845E6">
        <w:t>7.4</w:t>
      </w:r>
      <w:r w:rsidR="00511EA7">
        <w:t xml:space="preserve">).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2DA35826" w:rsidR="00B2450E" w:rsidRDefault="00DA0D70" w:rsidP="00812E34">
      <w:pPr>
        <w:pStyle w:val="textbody"/>
      </w:pPr>
      <w:r>
        <w:rPr>
          <w:noProof/>
        </w:rPr>
        <w:lastRenderedPageBreak/>
        <w:drawing>
          <wp:inline distT="0" distB="0" distL="0" distR="0" wp14:anchorId="3C2DBB94" wp14:editId="3DBC77AA">
            <wp:extent cx="4556097" cy="3533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8959" cy="3535738"/>
                    </a:xfrm>
                    <a:prstGeom prst="rect">
                      <a:avLst/>
                    </a:prstGeom>
                    <a:noFill/>
                  </pic:spPr>
                </pic:pic>
              </a:graphicData>
            </a:graphic>
          </wp:inline>
        </w:drawing>
      </w:r>
    </w:p>
    <w:p w14:paraId="0CD60978" w14:textId="660C5261" w:rsidR="00B2450E" w:rsidRDefault="00B2450E" w:rsidP="008166A4">
      <w:pPr>
        <w:pStyle w:val="textbody"/>
        <w:ind w:left="450"/>
      </w:pPr>
      <w:r>
        <w:t>Figure</w:t>
      </w:r>
      <w:r w:rsidR="008B04A4">
        <w:t xml:space="preserve"> 1.</w:t>
      </w:r>
      <w:r>
        <w:t xml:space="preserve"> Canopy layer </w:t>
      </w:r>
      <w:r w:rsidR="007D5B6C">
        <w:t>computation</w:t>
      </w:r>
      <w:r w:rsidR="008B04A4">
        <w:t>.  Each tree represents a species-cohort</w:t>
      </w:r>
      <w:r w:rsidR="00902630">
        <w:t xml:space="preserve">, and the solid horizontal lines are subcanopy boundaries.  Dotted lines are computed canopy layer boundaries </w:t>
      </w:r>
      <w:r w:rsidR="007D5B6C">
        <w:t>that determine</w:t>
      </w:r>
      <w:r w:rsidR="00902630">
        <w:t xml:space="preserve"> the assignment of subcanopy layers to canopy layers</w:t>
      </w:r>
      <w:r w:rsidR="008B04A4">
        <w:t>.</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25" w:name="_Toc464646804"/>
      <w:r>
        <w:t>Water</w:t>
      </w:r>
      <w:bookmarkEnd w:id="25"/>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04D55D9E" w:rsidR="00B7613E" w:rsidRPr="009F43F4" w:rsidRDefault="00292449" w:rsidP="00B7613E">
      <w:pPr>
        <w:pStyle w:val="Heading4"/>
        <w:ind w:left="864" w:hanging="864"/>
      </w:pPr>
      <w:bookmarkStart w:id="26" w:name="_Ref465060915"/>
      <w:r w:rsidRPr="00292449">
        <w:t>Water In</w:t>
      </w:r>
      <w:bookmarkEnd w:id="26"/>
    </w:p>
    <w:p w14:paraId="61C3A09C" w14:textId="660409F2"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w:t>
      </w:r>
      <w:r w:rsidR="00DD7ADE" w:rsidRPr="00DD7ADE">
        <w:t>PrecipIntConst</w:t>
      </w:r>
      <w:r>
        <w:t>), which defines the proportion of precipitation intercepted for each unit of leaf area (LAI).</w:t>
      </w:r>
    </w:p>
    <w:p w14:paraId="28F563BB" w14:textId="43FE8405"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(-PrecipIntConst*LAI)</m:t>
              </m:r>
            </m:sup>
          </m:sSup>
          <m:r>
            <w:rPr>
              <w:rFonts w:ascii="Cambria Math" w:hAnsi="Cambria Math"/>
            </w:rPr>
            <m:t xml:space="preserve"> </m:t>
          </m:r>
        </m:oMath>
      </m:oMathPara>
    </w:p>
    <w:p w14:paraId="68FFB55A" w14:textId="3EA2D284" w:rsidR="00B7613E" w:rsidRDefault="00B7613E" w:rsidP="00B7613E">
      <w:pPr>
        <w:pStyle w:val="textbody"/>
        <w:ind w:left="450"/>
      </w:pPr>
      <w:r>
        <w:lastRenderedPageBreak/>
        <w:t>Intercepted precipitation is assumed to evaporate from the leaf surface and does not enter the soil.  Sites with no live cohorts have no precipitation interception.  When average temperature is below freezing</w:t>
      </w:r>
      <w:r w:rsidR="00C26F95">
        <w:t>,</w:t>
      </w:r>
      <w:r w:rsidRPr="00564466">
        <w:t xml:space="preserve"> </w:t>
      </w:r>
      <w:r>
        <w:t xml:space="preserve">precipitation (snow) is not subject to interception and is allocated to </w:t>
      </w:r>
      <w:r>
        <w:rPr>
          <w:i/>
        </w:rPr>
        <w:t>snow_pack</w:t>
      </w:r>
      <w:r>
        <w:t xml:space="preserve"> (mm), where it remains until air temperature induces melting.</w:t>
      </w:r>
      <w:r w:rsidR="00881454">
        <w:t xml:space="preserve">  Sublimation of snow is modeled as a direct reduction of snow pack prior to melting at a rate set by the parameter </w:t>
      </w:r>
      <w:r w:rsidR="00881454" w:rsidRPr="00881454">
        <w:rPr>
          <w:i/>
        </w:rPr>
        <w:t>SnowSublimFrac</w:t>
      </w:r>
      <w:r w:rsidR="00881454">
        <w:t xml:space="preserve"> (default is 0.15</w:t>
      </w:r>
      <w:r w:rsidR="00CE5083">
        <w:t xml:space="preserve"> [Hood et al. 1999]</w:t>
      </w:r>
      <w:r w:rsidR="00881454">
        <w:t>).</w:t>
      </w:r>
      <w:r>
        <w:t xml:space="preserve">  At above-freezing temperatures, snow melts at a rate of </w:t>
      </w:r>
      <w:r w:rsidR="00720757">
        <w:t>2.74</w:t>
      </w:r>
      <w:r>
        <w:t xml:space="preserve"> mm/°C/day</w:t>
      </w:r>
      <w:r w:rsidR="00720757">
        <w:t xml:space="preserve"> (</w:t>
      </w:r>
      <w:r w:rsidR="00890BCB">
        <w:t xml:space="preserve">USDA </w:t>
      </w:r>
      <w:r w:rsidR="00720757">
        <w:t>NRCS 2004)</w:t>
      </w:r>
      <w:r>
        <w:t>. Snow melt is not subject to interception by foliage.</w:t>
      </w:r>
    </w:p>
    <w:p w14:paraId="34DD3548" w14:textId="4942B51F" w:rsidR="00B7613E" w:rsidRDefault="00B7613E" w:rsidP="00B7613E">
      <w:pPr>
        <w:pStyle w:val="textbody"/>
        <w:ind w:left="450"/>
      </w:pPr>
      <w:r>
        <w:t xml:space="preserve">The combination of non-intercepted precipitation and snow melt define the potential incoming water.  </w:t>
      </w:r>
      <w:r w:rsidR="00DD7ADE" w:rsidRPr="00DD7ADE">
        <w:t xml:space="preserve">The incoming precipitation is divided into discrete precipitation events, with the number of events within a month set by the PrecipEvents parameter.  Precipitation from individual events is made available during the processing of randomly selected individual subcanopy layers.  This ensures that all layers have equal access to the incoming water.  </w:t>
      </w:r>
      <w:r>
        <w:t xml:space="preserve">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  Incoming precipitation and snowmelt are reduced in proportion to PrecipLossFrac, with the runoff not entering the soil.  The actual water infiltrating the soil is:</w:t>
      </w:r>
    </w:p>
    <w:p w14:paraId="2551E11A" w14:textId="161B9E5E" w:rsidR="00B7613E" w:rsidRDefault="00B7613E" w:rsidP="00FB24CD">
      <w:pPr>
        <w:pStyle w:val="textbody"/>
        <w:ind w:left="450" w:right="-14"/>
      </w:pPr>
      <m:oMathPara>
        <m:oMath>
          <m:r>
            <w:rPr>
              <w:rFonts w:ascii="Cambria Math" w:hAnsi="Cambria Math"/>
            </w:rPr>
            <m:t>WaterIn=(1-PrecipLossFrac)×</m:t>
          </m:r>
          <m:f>
            <m:fPr>
              <m:ctrlPr>
                <w:rPr>
                  <w:rFonts w:ascii="Cambria Math" w:hAnsi="Cambria Math"/>
                  <w:i/>
                </w:rPr>
              </m:ctrlPr>
            </m:fPr>
            <m:num>
              <m:d>
                <m:dPr>
                  <m:begChr m:val="["/>
                  <m:endChr m:val="]"/>
                  <m:ctrlPr>
                    <w:rPr>
                      <w:rFonts w:ascii="Cambria Math" w:hAnsi="Cambria Math"/>
                      <w:i/>
                    </w:rPr>
                  </m:ctrlPr>
                </m:dPr>
                <m:e>
                  <m:r>
                    <w:rPr>
                      <w:rFonts w:ascii="Cambria Math" w:hAnsi="Cambria Math"/>
                    </w:rPr>
                    <m:t>snow_melt+P-Interception)</m:t>
                  </m:r>
                </m:e>
              </m:d>
            </m:num>
            <m:den>
              <m:r>
                <w:rPr>
                  <w:rFonts w:ascii="Cambria Math" w:hAnsi="Cambria Math"/>
                </w:rPr>
                <m:t>PrecipEvents</m:t>
              </m:r>
            </m:den>
          </m:f>
        </m:oMath>
      </m:oMathPara>
    </w:p>
    <w:p w14:paraId="51356308" w14:textId="77777777" w:rsidR="00B7613E" w:rsidRDefault="00B7613E" w:rsidP="00B7613E">
      <w:pPr>
        <w:pStyle w:val="Heading4"/>
        <w:ind w:left="864" w:hanging="864"/>
      </w:pPr>
      <w:r>
        <w:t>Water Out</w:t>
      </w:r>
    </w:p>
    <w:p w14:paraId="082519C7" w14:textId="5CFD126E" w:rsidR="00B7613E" w:rsidRDefault="00B7613E" w:rsidP="00B7613E">
      <w:pPr>
        <w:pStyle w:val="textbody"/>
        <w:ind w:left="450"/>
      </w:pPr>
      <w:r>
        <w:t>Water that infiltrates the soil is</w:t>
      </w:r>
      <w:r w:rsidR="004A398D">
        <w:t xml:space="preserve"> subject to both fast and slow “</w:t>
      </w:r>
      <w:r>
        <w:t>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64BA405C" w:rsidR="00B7613E" w:rsidRDefault="00B7613E" w:rsidP="00FB24CD">
      <w:pPr>
        <w:pStyle w:val="textbody"/>
        <w:ind w:left="450"/>
      </w:pPr>
      <w:r>
        <w:lastRenderedPageBreak/>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the result of plant growth (see section</w:t>
      </w:r>
      <w:r w:rsidR="00D845E6">
        <w:t xml:space="preserve"> 2.5</w:t>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C26F95">
      <w:pPr>
        <w:pStyle w:val="textbody"/>
        <w:ind w:left="450"/>
      </w:pPr>
      <w:r w:rsidRPr="00A91ECE">
        <w:t>Actual evaporation is calculated as</w:t>
      </w:r>
      <w:r>
        <w:t>:</w:t>
      </w:r>
    </w:p>
    <w:p w14:paraId="3DE4A1F2" w14:textId="77777777" w:rsidR="00B7613E" w:rsidRDefault="00B7613E" w:rsidP="00B7613E">
      <w:pPr>
        <w:pStyle w:val="textbody"/>
      </w:pPr>
      <w:r>
        <w:t>AET = Max(</w:t>
      </w:r>
      <w:r w:rsidRPr="00FB24CD">
        <w:rPr>
          <w:i/>
        </w:rPr>
        <w:t>c</w:t>
      </w:r>
      <w:r>
        <w:t xml:space="preserve"> x PET – Transpiration, 0),</w:t>
      </w:r>
    </w:p>
    <w:p w14:paraId="07258D1F" w14:textId="29C9CEE7" w:rsidR="00B7613E" w:rsidRDefault="00B7613E" w:rsidP="00C26F95">
      <w:pPr>
        <w:pStyle w:val="textbody"/>
        <w:ind w:left="450"/>
      </w:pPr>
      <w:r>
        <w:t xml:space="preserve">where </w:t>
      </w:r>
      <w:r w:rsidRPr="00456BE9">
        <w:rPr>
          <w:i/>
        </w:rPr>
        <w:t>c</w:t>
      </w:r>
      <w:r>
        <w:t xml:space="preserve"> is a proportion that decreases linearly from 1.0 when </w:t>
      </w:r>
      <w:r w:rsidR="000D7833">
        <w:t>water content is 75% of field capacity</w:t>
      </w:r>
      <w:r>
        <w:t xml:space="preserve">, to </w:t>
      </w:r>
      <w:r w:rsidRPr="00456BE9">
        <w:rPr>
          <w:i/>
        </w:rPr>
        <w:t>c</w:t>
      </w:r>
      <w:r>
        <w:t xml:space="preserve"> = 0 when pressure head is 153 m (i.e., the </w:t>
      </w:r>
      <w:r w:rsidRPr="00F24C8B">
        <w:t>physical wilting point (Fig 3)</w:t>
      </w:r>
      <w:r w:rsidR="000D7833">
        <w:t xml:space="preserve"> (Robock et al. 1995)</w:t>
      </w:r>
      <w:r w:rsidR="00B2395B">
        <w:t>)</w:t>
      </w:r>
      <w:r w:rsidRPr="00F24C8B">
        <w:t>.</w:t>
      </w:r>
      <w:r w:rsidR="000D7833">
        <w:t xml:space="preserve">  AET is limited to the water above the wilting point, so that evaporation ceases when the soil water falls to the wilting point.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w:t>
      </w:r>
      <w:r w:rsidR="00881454">
        <w:t>3</w:t>
      </w:r>
      <w:r w:rsidR="008B1D68">
        <w:t>.0.  Also, surface radiation is automatically 0 when snow cover is present, which results in no evaporation under snow pack.</w:t>
      </w:r>
    </w:p>
    <w:p w14:paraId="46A38753" w14:textId="77777777" w:rsidR="00B7613E" w:rsidRDefault="00B7613E" w:rsidP="00C26F95">
      <w:pPr>
        <w:pStyle w:val="textbody"/>
        <w:ind w:left="450"/>
      </w:pPr>
      <w:r>
        <w:t>Transpiration is assumed to use water that otherwise would be subject to evaporation.  Therefore, when transpiration exceeds evaporation, no additional water is lost to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lastRenderedPageBreak/>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27" w:name="_Ref426377972"/>
      <w:r>
        <w:t>Water Stress</w:t>
      </w:r>
      <w:bookmarkEnd w:id="27"/>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soils based on soil texture characteristics (i.e., % sand, % silt, % clay, % organic matter, % gravel, salinity).  </w:t>
      </w:r>
    </w:p>
    <w:p w14:paraId="18FE05C7" w14:textId="77777777"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 The user implements a soil type as an ecoregion-specific parameter in the ecoregion parameter table using a corresponding abbreviation for the soil type.</w:t>
      </w:r>
    </w:p>
    <w:p w14:paraId="643052A5" w14:textId="432B2457" w:rsidR="00B7613E" w:rsidRDefault="00B7613E" w:rsidP="00B7613E">
      <w:pPr>
        <w:pStyle w:val="textbody"/>
        <w:ind w:left="450"/>
      </w:pPr>
      <w:r>
        <w:t xml:space="preserve">Water stress for a species-cohort is calculated from soil water pressure using four species-specific water pressure thresholds (Figure 3, right panel) labeled H1-H4 in Feddes et al. (1978).  Note that PnET-Succession uses the absolute </w:t>
      </w:r>
      <w:r>
        <w:lastRenderedPageBreak/>
        <w:t xml:space="preserve">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w:t>
      </w:r>
      <w:r w:rsidR="00DC1953">
        <w:t xml:space="preserve"> unless you are explicitly modeling waterlogging effects</w:t>
      </w:r>
      <w:r>
        <w:t xml:space="preserve">.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2">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5DFB53F9" w:rsidR="00B7613E" w:rsidRDefault="00B7613E" w:rsidP="00B7613E">
      <w:pPr>
        <w:pStyle w:val="textbody"/>
        <w:ind w:left="450"/>
      </w:pPr>
      <w:r>
        <w:t>Figure 3. Default pressure head curves (left) and exa</w:t>
      </w:r>
      <w:r w:rsidR="003565CB">
        <w:t xml:space="preserve">mples of inverse water stress (fWater, right). </w:t>
      </w:r>
      <w:r w:rsidR="00B15D97">
        <w:t xml:space="preserve"> </w:t>
      </w:r>
      <w:r w:rsidR="003565CB">
        <w:t>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155EC798" w14:textId="19172ADE" w:rsidR="00584938" w:rsidRDefault="00584938" w:rsidP="00584938">
      <w:pPr>
        <w:pStyle w:val="Heading3"/>
        <w:ind w:left="864" w:hanging="864"/>
      </w:pPr>
      <w:bookmarkStart w:id="28" w:name="_Toc464646805"/>
      <w:bookmarkStart w:id="29" w:name="_Toc393188773"/>
      <w:r>
        <w:t>Other factors</w:t>
      </w:r>
      <w:bookmarkEnd w:id="28"/>
      <w:r>
        <w:t xml:space="preserve"> </w:t>
      </w:r>
    </w:p>
    <w:p w14:paraId="01EFAFD8" w14:textId="664CC360" w:rsidR="00222A2B" w:rsidRP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from 0 at PsnTMin, to 1 at PsnTOpt.  Supra-optimal temperatures do not reduce the temperature reduction factor</w:t>
      </w:r>
      <w:r w:rsidR="00AD2983">
        <w:t xml:space="preserve"> </w:t>
      </w:r>
      <w:r w:rsidR="00DB266A">
        <w:t>(unless DTEMP=true; see S</w:t>
      </w:r>
      <w:r w:rsidR="00292449" w:rsidRPr="00292449">
        <w:t xml:space="preserve">ection </w:t>
      </w:r>
      <w:r w:rsidR="00DB266A">
        <w:fldChar w:fldCharType="begin"/>
      </w:r>
      <w:r w:rsidR="00DB266A">
        <w:instrText xml:space="preserve"> REF _Ref465340413 \r \h </w:instrText>
      </w:r>
      <w:r w:rsidR="00DB266A">
        <w:fldChar w:fldCharType="separate"/>
      </w:r>
      <w:r w:rsidR="00DB266A">
        <w:t>7.17</w:t>
      </w:r>
      <w:r w:rsidR="00DB266A">
        <w:fldChar w:fldCharType="end"/>
      </w:r>
      <w:r w:rsidR="00292449" w:rsidRPr="00292449">
        <w:t>)</w:t>
      </w:r>
      <w:r>
        <w:t xml:space="preserve">, but net photosynthesis is reduced </w:t>
      </w:r>
      <w:r w:rsidR="00292449" w:rsidRPr="00292449">
        <w:t>by VPD effects on conductance</w:t>
      </w:r>
      <w:r>
        <w:t xml:space="preserve"> and elevated water stress through increased evaporation and transpiration.  Foliar respiration is calculated as a user-defined fraction of maximum gross photosynthesis, modified by a temperature reduction factor </w:t>
      </w:r>
      <w:r>
        <w:lastRenderedPageBreak/>
        <w:t xml:space="preserve">using a Q-10 relationship.  </w:t>
      </w:r>
      <w:r w:rsidR="00AD2983">
        <w:t xml:space="preserve">When Wythers=true, foliar respiration is modified to account for acclimation </w:t>
      </w:r>
      <w:r w:rsidR="00C26F95">
        <w:t xml:space="preserve">to temperature </w:t>
      </w:r>
      <w:r w:rsidR="00DB266A">
        <w:t>(see S</w:t>
      </w:r>
      <w:r w:rsidR="00AD2983">
        <w:t xml:space="preserve">ection </w:t>
      </w:r>
      <w:r w:rsidR="00DB266A">
        <w:fldChar w:fldCharType="begin"/>
      </w:r>
      <w:r w:rsidR="00DB266A">
        <w:instrText xml:space="preserve"> REF _Ref465340431 \r \h </w:instrText>
      </w:r>
      <w:r w:rsidR="00DB266A">
        <w:fldChar w:fldCharType="separate"/>
      </w:r>
      <w:r w:rsidR="00DB266A">
        <w:t>7.16</w:t>
      </w:r>
      <w:r w:rsidR="00DB266A">
        <w:fldChar w:fldCharType="end"/>
      </w:r>
      <w:r w:rsidR="00AD2983">
        <w:t>).</w:t>
      </w:r>
    </w:p>
    <w:p w14:paraId="618000C0" w14:textId="501AF7B7" w:rsidR="00EA31AB" w:rsidRDefault="00EA31AB" w:rsidP="000B24E0">
      <w:pPr>
        <w:pStyle w:val="Heading2"/>
        <w:tabs>
          <w:tab w:val="num" w:pos="0"/>
        </w:tabs>
        <w:ind w:left="648" w:hanging="648"/>
      </w:pPr>
      <w:bookmarkStart w:id="30" w:name="_Toc464646806"/>
      <w:r>
        <w:t>Cohort Growth and Ageing</w:t>
      </w:r>
      <w:bookmarkEnd w:id="29"/>
      <w:bookmarkEnd w:id="30"/>
    </w:p>
    <w:p w14:paraId="173DFFD7" w14:textId="7E67CE6B" w:rsidR="00EA31AB" w:rsidRPr="00DA34CE" w:rsidRDefault="00292449" w:rsidP="008166A4">
      <w:pPr>
        <w:pStyle w:val="textbody"/>
        <w:ind w:left="450"/>
      </w:pPr>
      <w:r w:rsidRPr="00292449">
        <w:t xml:space="preserve">The model computes net photosynthesis, and gross photosynthesis is estimated by adding respiration to net photosynthesis.  Gross photosynthesis is used to compute transpiration.  Net photosynthesis production is allocated to maintenance respiration and then to the root, foliage, wood and non-structural biomass pools, according to fixed allocation ratios.  </w:t>
      </w:r>
      <w:r w:rsidR="00812E34">
        <w:t xml:space="preserve">A proportion of foliage and wood biomass is also moved to the dead pools to simulate leaf-fall and </w:t>
      </w:r>
      <w:r w:rsidR="00112915">
        <w:t>stem</w:t>
      </w:r>
      <w:r w:rsidR="00C26F95">
        <w:t xml:space="preserve"> (self-thinning)</w:t>
      </w:r>
      <w:r w:rsidR="00112915">
        <w:t>/</w:t>
      </w:r>
      <w:r w:rsidR="00812E34">
        <w:t>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1" w:name="_Toc393188774"/>
      <w:bookmarkStart w:id="32" w:name="_Toc464646807"/>
      <w:r>
        <w:t>Cohort Senescence and Mortality</w:t>
      </w:r>
      <w:bookmarkEnd w:id="31"/>
      <w:bookmarkEnd w:id="32"/>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3" w:name="_Toc393188775"/>
      <w:bookmarkStart w:id="34" w:name="_Toc464646808"/>
      <w:r>
        <w:t>Dead Biomass Decay</w:t>
      </w:r>
      <w:bookmarkStart w:id="35" w:name="_GoBack"/>
      <w:bookmarkEnd w:id="33"/>
      <w:bookmarkEnd w:id="34"/>
      <w:bookmarkEnd w:id="35"/>
    </w:p>
    <w:p w14:paraId="1012F730" w14:textId="11D9B6C6"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harvest</w:t>
      </w:r>
      <w:r w:rsidR="00292449" w:rsidRPr="00292449">
        <w:t xml:space="preserve"> or insect mortality</w:t>
      </w:r>
      <w:r w:rsidR="0077631C" w:rsidRPr="0026458C">
        <w: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36" w:name="_Toc464646809"/>
      <w:bookmarkStart w:id="37" w:name="_Toc393188777"/>
      <w:r>
        <w:t>References</w:t>
      </w:r>
      <w:bookmarkEnd w:id="36"/>
      <w:r>
        <w:t xml:space="preserve"> </w:t>
      </w:r>
    </w:p>
    <w:p w14:paraId="55999AB5" w14:textId="7D1FDAD4" w:rsidR="00B7613E" w:rsidRPr="00DB6231" w:rsidRDefault="00DB6231" w:rsidP="00165617">
      <w:pPr>
        <w:pStyle w:val="textbody"/>
        <w:ind w:left="900" w:hanging="450"/>
      </w:pPr>
      <w:r>
        <w:t xml:space="preserve">Brutsaert, W.  </w:t>
      </w:r>
      <w:r w:rsidR="00B7613E" w:rsidRPr="00DB6231">
        <w:t>1982</w:t>
      </w:r>
      <w:r w:rsidRPr="00DB6231">
        <w:t xml:space="preserve">.  Evaporation into the Atmosphere: Theory, History and Applications. </w:t>
      </w:r>
      <w:r>
        <w:t xml:space="preserve"> Springer, NY.</w:t>
      </w:r>
    </w:p>
    <w:p w14:paraId="38FD3401" w14:textId="77777777" w:rsidR="00E23B1B" w:rsidRDefault="006C3172" w:rsidP="00165617">
      <w:pPr>
        <w:pStyle w:val="textbody"/>
        <w:ind w:left="90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sidRPr="00165617">
        <w:t xml:space="preserve"> </w:t>
      </w:r>
      <w:r w:rsidRPr="00896CA9">
        <w:t>Jacobs</w:t>
      </w:r>
      <w:r w:rsidRPr="00FE0657">
        <w:t xml:space="preserve"> </w:t>
      </w:r>
      <w:r w:rsidRPr="00896CA9">
        <w:t>D.</w:t>
      </w:r>
      <w:r>
        <w:t xml:space="preserve">F.  2014.  </w:t>
      </w:r>
      <w:r w:rsidRPr="0020409A">
        <w:t xml:space="preserve">Toward more robust projections of forest </w:t>
      </w:r>
      <w:r w:rsidRPr="0020409A">
        <w:lastRenderedPageBreak/>
        <w:t xml:space="preserve">landscape dynamics under novel environmental conditions: </w:t>
      </w:r>
      <w:r>
        <w:t xml:space="preserve">embedding PnET within LANDIS-II.  </w:t>
      </w:r>
      <w:r w:rsidRPr="00C40BAB">
        <w:t>Ecological Modelling 287:44–57.</w:t>
      </w:r>
    </w:p>
    <w:p w14:paraId="4127F0C6" w14:textId="67559596" w:rsidR="00F72522" w:rsidRDefault="00F72522" w:rsidP="00165617">
      <w:pPr>
        <w:pStyle w:val="textbody"/>
        <w:ind w:left="900" w:hanging="450"/>
      </w:pPr>
      <w:r w:rsidRPr="003B677D">
        <w:t>Feddes, R</w:t>
      </w:r>
      <w:r w:rsidR="00C126C7">
        <w:t>.A., P.</w:t>
      </w:r>
      <w:r w:rsidRPr="003B677D">
        <w:t>J. Kowalik, and H. Zaradny. 1978. Simulation of Field Water Use and Crop Yield. John Wiley &amp; Sons, New York, NY.</w:t>
      </w:r>
    </w:p>
    <w:p w14:paraId="5147B54F" w14:textId="31F46035" w:rsidR="00C126C7" w:rsidRDefault="00C126C7" w:rsidP="00C126C7">
      <w:pPr>
        <w:pStyle w:val="textbody"/>
        <w:ind w:left="900" w:hanging="450"/>
      </w:pPr>
      <w:r>
        <w:t xml:space="preserve">Hood, E., </w:t>
      </w:r>
      <w:r w:rsidRPr="00C126C7">
        <w:t>M. Williams, D. Cline.  1999.  Sublimation from a seasonal snowpack at a continental, mid-latitude alpine site.  Hydrol. Process.</w:t>
      </w:r>
      <w:r>
        <w:t xml:space="preserve"> </w:t>
      </w:r>
      <w:r w:rsidRPr="00C126C7">
        <w:t>13:</w:t>
      </w:r>
      <w:r>
        <w:t>1781-</w:t>
      </w:r>
      <w:r w:rsidRPr="00C126C7">
        <w:t>1797.</w:t>
      </w:r>
    </w:p>
    <w:p w14:paraId="02811953" w14:textId="16375FAA" w:rsidR="00720757" w:rsidRPr="00165617" w:rsidRDefault="005C51B7" w:rsidP="00720757">
      <w:pPr>
        <w:pStyle w:val="textbody"/>
        <w:ind w:left="900" w:hanging="450"/>
      </w:pPr>
      <w:hyperlink r:id="rId13" w:history="1">
        <w:r w:rsidR="00720757" w:rsidRPr="00AC1583">
          <w:t>Lazzarotto</w:t>
        </w:r>
      </w:hyperlink>
      <w:r w:rsidR="00720757">
        <w:t xml:space="preserve">, P., </w:t>
      </w:r>
      <w:hyperlink r:id="rId14" w:history="1">
        <w:r w:rsidR="00720757" w:rsidRPr="00AC1583">
          <w:t>P. Calanca</w:t>
        </w:r>
      </w:hyperlink>
      <w:r w:rsidR="00720757">
        <w:t xml:space="preserve">, </w:t>
      </w:r>
      <w:hyperlink r:id="rId15" w:history="1">
        <w:r w:rsidR="00720757" w:rsidRPr="00AC1583">
          <w:t>J. Fuhrer</w:t>
        </w:r>
      </w:hyperlink>
      <w:r w:rsidR="00720757">
        <w:t>.  2009.  Dynamics of grass–clover mixtures—An analysis of the response to management with the PROductive GRASsland Simulator (PROGRASS).  Ecological Modelling 220:703–724.</w:t>
      </w:r>
    </w:p>
    <w:p w14:paraId="10E759DA" w14:textId="2E37D2F2" w:rsidR="00E23B1B" w:rsidRPr="00165617" w:rsidRDefault="00E23B1B" w:rsidP="00165617">
      <w:pPr>
        <w:pStyle w:val="textbody"/>
        <w:ind w:left="900" w:hanging="450"/>
      </w:pPr>
      <w:r w:rsidRPr="00165617">
        <w:t>Meentemeyer, V. 1978. Macroclimate and lignin control of litter decomposition rates. Ecology 59:465-472.</w:t>
      </w:r>
    </w:p>
    <w:p w14:paraId="2430D913" w14:textId="1D905B42" w:rsidR="00B7613E" w:rsidRPr="000D7833" w:rsidRDefault="00B7613E" w:rsidP="00165617">
      <w:pPr>
        <w:pStyle w:val="textbody"/>
        <w:ind w:left="900" w:hanging="450"/>
      </w:pPr>
      <w:r w:rsidRPr="00165617">
        <w:t xml:space="preserve">Priestley </w:t>
      </w:r>
      <w:r w:rsidR="003055F4" w:rsidRPr="00165617">
        <w:t>C.H.B.</w:t>
      </w:r>
      <w:r w:rsidR="000D7833">
        <w:t xml:space="preserve"> </w:t>
      </w:r>
      <w:r w:rsidRPr="00165617">
        <w:t xml:space="preserve">and </w:t>
      </w:r>
      <w:r w:rsidR="003055F4" w:rsidRPr="00165617">
        <w:t xml:space="preserve">R.J. Taylor.  </w:t>
      </w:r>
      <w:r w:rsidRPr="00165617">
        <w:t>1972</w:t>
      </w:r>
      <w:r w:rsidR="003055F4" w:rsidRPr="00165617">
        <w:t xml:space="preserve">.  On the assessment of surface heat flux and evaporation using large-scale parameters.  Monthly Weather </w:t>
      </w:r>
      <w:r w:rsidR="003055F4" w:rsidRPr="000D7833">
        <w:t>Review 100(2):81-92</w:t>
      </w:r>
    </w:p>
    <w:p w14:paraId="779E849F" w14:textId="75D3615D" w:rsidR="000D7833" w:rsidRPr="000D7833" w:rsidRDefault="000D7833" w:rsidP="000D7833">
      <w:pPr>
        <w:pStyle w:val="textbody"/>
        <w:ind w:left="900" w:hanging="450"/>
      </w:pPr>
      <w:r w:rsidRPr="000D7833">
        <w:rPr>
          <w:highlight w:val="white"/>
        </w:rPr>
        <w:t>Robock, A., Vinnikov, K. Y., Schlosser, C. A., Speranskaya, N. A., &amp; Xue, Y. (1995). Use of midlatitude soil moisture and meteorological observations to validate soil moisture simulations with biosphere and bucket models. Journal of Climate, 8(1), 15-35.</w:t>
      </w:r>
    </w:p>
    <w:p w14:paraId="0104869F" w14:textId="77777777" w:rsidR="00B7613E" w:rsidRPr="00165617" w:rsidRDefault="00B7613E" w:rsidP="00165617">
      <w:pPr>
        <w:pStyle w:val="textbody"/>
        <w:ind w:left="900" w:hanging="450"/>
      </w:pPr>
      <w:r w:rsidRPr="00165617">
        <w:t>Saxton, K. E. and W. J. Rawls.  2004.  Soil water characteristic equations.xls. Online database (http://hrsl.arsusda.gov/SPAW/SPAWDownload.html)</w:t>
      </w:r>
    </w:p>
    <w:p w14:paraId="7D71AAC5" w14:textId="10BA0B67" w:rsidR="00B7613E" w:rsidRDefault="00B7613E" w:rsidP="00165617">
      <w:pPr>
        <w:pStyle w:val="textbody"/>
        <w:ind w:left="90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00292449">
        <w:t xml:space="preserve"> </w:t>
      </w:r>
      <w:r w:rsidRPr="00A91ECE">
        <w:t xml:space="preserve"> </w:t>
      </w:r>
      <w:r w:rsidR="00292449" w:rsidRPr="00A91ECE">
        <w:t>1986</w:t>
      </w:r>
      <w:r w:rsidR="00292449">
        <w:t xml:space="preserve">.  </w:t>
      </w:r>
      <w:r w:rsidRPr="00A91ECE">
        <w:t>Estimating generalized soil water characteristics from texture.</w:t>
      </w:r>
      <w:r w:rsidR="00292449">
        <w:t xml:space="preserve"> </w:t>
      </w:r>
      <w:r w:rsidRPr="00A91ECE">
        <w:t xml:space="preserve"> Soil Sci. Soc. Amer. J. 50(4):1031-1036.</w:t>
      </w:r>
    </w:p>
    <w:p w14:paraId="359DF782" w14:textId="635D8800" w:rsidR="00890BCB" w:rsidRDefault="00890BCB" w:rsidP="000D7833">
      <w:pPr>
        <w:pStyle w:val="textbody"/>
        <w:ind w:left="900" w:hanging="450"/>
      </w:pPr>
      <w:r>
        <w:t xml:space="preserve">USDA Natural Resources Conseration Service (NRCS).  2004.  National Engineering Handbook Part 630 (Hydrology), Chapter 11 (Snowmelt).  Accessed online at: </w:t>
      </w:r>
      <w:hyperlink r:id="rId16" w:history="1">
        <w:r w:rsidRPr="003704DE">
          <w:rPr>
            <w:rStyle w:val="Hyperlink"/>
          </w:rPr>
          <w:t>http://www.wcc.nrcs.usda.gov/ftpref/wntsc/H&amp;H/NEHhydrology/ch11.pdf</w:t>
        </w:r>
      </w:hyperlink>
    </w:p>
    <w:p w14:paraId="01457F62" w14:textId="7E69E101" w:rsidR="00292449" w:rsidRDefault="00292449" w:rsidP="00165617">
      <w:pPr>
        <w:pStyle w:val="textbody"/>
        <w:ind w:left="900" w:hanging="450"/>
      </w:pPr>
      <w:r w:rsidRPr="00292449">
        <w:t>Wythers, K.R., P.B. Reich, J.B. Bradford.  2013.  Incorporating temperature-sensitive Q10 and foliar respiration acclimation algorithms modifies modeled ecosystem responses to global change.  Journal of Geophysical Research: BioGeosciences 118:1-14.</w:t>
      </w:r>
      <w:r>
        <w:t xml:space="preserve"> </w:t>
      </w:r>
    </w:p>
    <w:p w14:paraId="5AF09DCF" w14:textId="6B468F04" w:rsidR="0030267A" w:rsidRDefault="000F375C">
      <w:pPr>
        <w:pStyle w:val="Heading1"/>
      </w:pPr>
      <w:bookmarkStart w:id="38" w:name="_Toc464646810"/>
      <w:r>
        <w:lastRenderedPageBreak/>
        <w:t xml:space="preserve">Input File - </w:t>
      </w:r>
      <w:r w:rsidR="005106C3">
        <w:t>PnET-Succession</w:t>
      </w:r>
      <w:bookmarkEnd w:id="38"/>
      <w:r w:rsidR="00DA34CE">
        <w:t xml:space="preserve"> </w:t>
      </w:r>
      <w:bookmarkEnd w:id="37"/>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39" w:name="_Toc112490864"/>
      <w:bookmarkStart w:id="40" w:name="_Toc393188778"/>
      <w:bookmarkStart w:id="41" w:name="_Toc464646811"/>
      <w:r>
        <w:t xml:space="preserve">Example </w:t>
      </w:r>
      <w:bookmarkEnd w:id="39"/>
      <w:r w:rsidR="005106C3">
        <w:t>PnET-Succession</w:t>
      </w:r>
      <w:r w:rsidR="00D86D50">
        <w:t xml:space="preserve"> input file</w:t>
      </w:r>
      <w:bookmarkEnd w:id="40"/>
      <w:bookmarkEnd w:id="41"/>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r w:rsidRPr="008166A4">
        <w:t xml:space="preserve">Timestep  10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1971949A" w:rsidR="00795310" w:rsidRPr="008166A4" w:rsidRDefault="00795310" w:rsidP="008166A4">
      <w:pPr>
        <w:pStyle w:val="textinputfile"/>
        <w:ind w:left="720"/>
      </w:pPr>
      <w:r w:rsidRPr="008166A4">
        <w:t>SeedingAlgorithm  WardSeedDispersal</w:t>
      </w:r>
      <w:r w:rsidR="008166A4">
        <w:tab/>
      </w:r>
    </w:p>
    <w:p w14:paraId="0CCD2071" w14:textId="747682B8" w:rsidR="00795310" w:rsidRPr="008166A4" w:rsidRDefault="00795310" w:rsidP="008166A4">
      <w:pPr>
        <w:pStyle w:val="textinputfile"/>
        <w:ind w:left="720"/>
      </w:pPr>
      <w:r w:rsidRPr="008166A4">
        <w:t>Latitude</w:t>
      </w:r>
      <w:r w:rsidRPr="008166A4">
        <w:tab/>
        <w:t>45</w:t>
      </w:r>
      <w:r w:rsidRPr="008166A4">
        <w:tab/>
      </w:r>
    </w:p>
    <w:p w14:paraId="34624141" w14:textId="4C541D19" w:rsidR="00795310" w:rsidRPr="008166A4" w:rsidRDefault="00795310" w:rsidP="008166A4">
      <w:pPr>
        <w:pStyle w:val="textinputfile"/>
        <w:ind w:left="720"/>
      </w:pPr>
      <w:r w:rsidRPr="008166A4">
        <w:t>MaxDevLyrAv</w:t>
      </w:r>
      <w:r w:rsidRPr="008166A4">
        <w:tab/>
      </w:r>
      <w:r w:rsidR="00112915">
        <w:t>6</w:t>
      </w:r>
      <w:r w:rsidRPr="008166A4">
        <w:t>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44BECAFB" w:rsidR="00795310" w:rsidRPr="008166A4" w:rsidRDefault="00795310" w:rsidP="008166A4">
      <w:pPr>
        <w:pStyle w:val="textinputfile"/>
        <w:ind w:left="720"/>
      </w:pPr>
      <w:r w:rsidRPr="008166A4">
        <w:t xml:space="preserve">InitialCommunities </w:t>
      </w:r>
      <w:r w:rsidR="00292449">
        <w:t>Oconto</w:t>
      </w:r>
      <w:r w:rsidRPr="008166A4">
        <w:t>_initial-communities.txt</w:t>
      </w:r>
    </w:p>
    <w:p w14:paraId="0581DEB3" w14:textId="667DE41C" w:rsidR="00795310" w:rsidRPr="008166A4" w:rsidRDefault="00795310" w:rsidP="008166A4">
      <w:pPr>
        <w:pStyle w:val="textinputfile"/>
        <w:ind w:left="720"/>
      </w:pPr>
      <w:r w:rsidRPr="008166A4">
        <w:t xml:space="preserve">InitialCommunitiesMap   </w:t>
      </w:r>
      <w:r w:rsidR="00292449">
        <w:t>Oconto</w:t>
      </w:r>
      <w:r w:rsidR="00292449" w:rsidRPr="008166A4" w:rsidDel="00292449">
        <w:t xml:space="preserve"> </w:t>
      </w:r>
      <w:r w:rsidRPr="008166A4">
        <w:t>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06A4F9B7" w:rsidR="00795310" w:rsidRPr="008166A4" w:rsidRDefault="008166A4" w:rsidP="008166A4">
      <w:pPr>
        <w:pStyle w:val="textinputfile"/>
        <w:ind w:left="720"/>
      </w:pPr>
      <w:r>
        <w:t xml:space="preserve">EcoregionParameters </w:t>
      </w:r>
      <w:r w:rsidR="00292449">
        <w:t>Oconto</w:t>
      </w:r>
      <w:r w:rsidR="00292449" w:rsidRPr="008166A4" w:rsidDel="00292449">
        <w:t xml:space="preserve"> </w:t>
      </w:r>
      <w:r w:rsidR="00DA5CB1" w:rsidRPr="008166A4">
        <w:t>_EcoregionParameters.txt</w:t>
      </w:r>
    </w:p>
    <w:p w14:paraId="2600C70E" w14:textId="77777777" w:rsidR="00DA34CE" w:rsidRDefault="00DA34CE" w:rsidP="00720259">
      <w:pPr>
        <w:pStyle w:val="Heading2"/>
        <w:tabs>
          <w:tab w:val="num" w:pos="0"/>
        </w:tabs>
        <w:ind w:left="648" w:hanging="648"/>
      </w:pPr>
      <w:bookmarkStart w:id="42" w:name="_Toc112490865"/>
      <w:bookmarkStart w:id="43" w:name="_Toc393188779"/>
      <w:bookmarkStart w:id="44" w:name="_Toc464646812"/>
      <w:r>
        <w:t>LandisData</w:t>
      </w:r>
      <w:bookmarkEnd w:id="42"/>
      <w:bookmarkEnd w:id="43"/>
      <w:bookmarkEnd w:id="44"/>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45" w:name="_Toc112490866"/>
      <w:bookmarkStart w:id="46" w:name="_Toc393188780"/>
      <w:bookmarkStart w:id="47" w:name="_Toc464646813"/>
      <w:r>
        <w:t>Timestep</w:t>
      </w:r>
      <w:bookmarkEnd w:id="45"/>
      <w:bookmarkEnd w:id="46"/>
      <w:bookmarkEnd w:id="47"/>
    </w:p>
    <w:p w14:paraId="7E22C46E" w14:textId="51ED2824" w:rsidR="00DA34CE" w:rsidRDefault="00DA34CE" w:rsidP="008166A4">
      <w:pPr>
        <w:pStyle w:val="textbody"/>
        <w:ind w:left="450"/>
      </w:pPr>
      <w:r>
        <w:t xml:space="preserve">This parameter is the </w:t>
      </w:r>
      <w:r w:rsidR="00F61271">
        <w:t>time</w:t>
      </w:r>
      <w:r w:rsidR="0075001A">
        <w:t xml:space="preserve"> </w:t>
      </w:r>
      <w:r w:rsidR="00F61271">
        <w:t>step of the extension</w:t>
      </w:r>
      <w:r>
        <w:t xml:space="preserve">.  </w:t>
      </w:r>
      <w:r w:rsidR="00F74E41">
        <w:t>A</w:t>
      </w:r>
      <w:r w:rsidR="00C863B5">
        <w:t xml:space="preserve"> value </w:t>
      </w:r>
      <w:r w:rsidR="00C863B5" w:rsidRPr="00D62B6F">
        <w:t>&lt;</w:t>
      </w:r>
      <w:r w:rsidR="00C863B5">
        <w:t>5</w:t>
      </w:r>
      <w:r w:rsidR="00F74E41" w:rsidRPr="00F74E41">
        <w:t xml:space="preserve"> </w:t>
      </w:r>
      <w:r w:rsidR="00F74E41">
        <w:t>is recommended</w:t>
      </w:r>
      <w:r w:rsidR="00C863B5">
        <w:t xml:space="preserve">.  Random shuffling of cohort foliage into sub-canopy layers for access to light is done at each time step, so </w:t>
      </w:r>
      <w:r w:rsidR="00F74E41">
        <w:t>a poor random assignment in a long time step</w:t>
      </w:r>
      <w:r w:rsidR="00C863B5">
        <w:t xml:space="preserve"> may kill cohorts</w:t>
      </w:r>
      <w:r w:rsidR="00F74E41">
        <w:t xml:space="preserve"> that would survive with a shorter time step</w:t>
      </w:r>
      <w:r w:rsidR="00C863B5">
        <w:t>.  Longer time steps do not markedly speed up simulations or reduce output</w:t>
      </w:r>
      <w:r w:rsidR="00F74E41">
        <w:t xml:space="preserve"> because the internal time step of PnET-Succession is monthly</w:t>
      </w:r>
      <w:r w:rsidR="00C863B5">
        <w:t xml:space="preserve">.  </w:t>
      </w:r>
      <w:r>
        <w:t>Value: integer &gt;0.  Units: years.</w:t>
      </w:r>
    </w:p>
    <w:p w14:paraId="16D699FD" w14:textId="77777777" w:rsidR="00C45D80" w:rsidRDefault="00C45D80" w:rsidP="00C45D80">
      <w:pPr>
        <w:pStyle w:val="Heading2"/>
        <w:tabs>
          <w:tab w:val="num" w:pos="0"/>
        </w:tabs>
        <w:ind w:left="648" w:hanging="648"/>
      </w:pPr>
      <w:bookmarkStart w:id="48" w:name="_Toc393188781"/>
      <w:bookmarkStart w:id="49" w:name="_Toc464646814"/>
      <w:bookmarkStart w:id="50" w:name="_Toc107735767"/>
      <w:bookmarkStart w:id="51" w:name="_Toc112490867"/>
      <w:r>
        <w:lastRenderedPageBreak/>
        <w:t>StartYear</w:t>
      </w:r>
      <w:bookmarkEnd w:id="48"/>
      <w:bookmarkEnd w:id="49"/>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2" w:name="_Toc393188782"/>
      <w:bookmarkStart w:id="53" w:name="_Toc464646815"/>
      <w:r>
        <w:t>SeedingAlgorithm</w:t>
      </w:r>
      <w:bookmarkEnd w:id="50"/>
      <w:bookmarkEnd w:id="51"/>
      <w:bookmarkEnd w:id="52"/>
      <w:bookmarkEnd w:id="53"/>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63F2F79A" w14:textId="77777777" w:rsidR="00DA34CE" w:rsidRDefault="003B2C57" w:rsidP="00DA34CE">
      <w:pPr>
        <w:pStyle w:val="Heading2"/>
        <w:tabs>
          <w:tab w:val="num" w:pos="0"/>
        </w:tabs>
        <w:ind w:left="648" w:hanging="648"/>
      </w:pPr>
      <w:bookmarkStart w:id="54" w:name="_Toc382310145"/>
      <w:bookmarkStart w:id="55" w:name="_Toc382310146"/>
      <w:bookmarkStart w:id="56" w:name="_Toc393188785"/>
      <w:bookmarkStart w:id="57" w:name="_Toc464646816"/>
      <w:bookmarkStart w:id="58" w:name="_Toc112490878"/>
      <w:bookmarkStart w:id="59" w:name="_Toc107735770"/>
      <w:bookmarkEnd w:id="54"/>
      <w:bookmarkEnd w:id="55"/>
      <w:r>
        <w:t>Latitude</w:t>
      </w:r>
      <w:bookmarkEnd w:id="56"/>
      <w:bookmarkEnd w:id="57"/>
      <w:r>
        <w:t xml:space="preserve"> </w:t>
      </w:r>
      <w:bookmarkEnd w:id="58"/>
    </w:p>
    <w:p w14:paraId="7B11C242" w14:textId="79C0A6AA" w:rsidR="00DA34CE" w:rsidRDefault="004A398D" w:rsidP="008166A4">
      <w:pPr>
        <w:pStyle w:val="textbody"/>
        <w:ind w:left="450"/>
      </w:pPr>
      <w:r>
        <w:t>This parameter is the</w:t>
      </w:r>
      <w:r w:rsidR="003B2C57" w:rsidRPr="008E7FD3">
        <w:t xml:space="preserve"> approximate latitude of the study area</w:t>
      </w:r>
      <w:r w:rsidR="00DA34CE" w:rsidRPr="008E7FD3">
        <w:t>.</w:t>
      </w:r>
      <w:r w:rsidR="003B2C57" w:rsidRPr="008E7FD3">
        <w:t xml:space="preserve"> </w:t>
      </w:r>
      <w:r>
        <w:t xml:space="preserve"> </w:t>
      </w:r>
      <w:r w:rsidR="003B2C57" w:rsidRPr="008E7FD3">
        <w:t>Value: -90&lt; integer &lt;90.  Units: degrees of latitude.</w:t>
      </w:r>
    </w:p>
    <w:p w14:paraId="64FBE4E9" w14:textId="4E90D945" w:rsidR="00795310" w:rsidRDefault="0041451F" w:rsidP="00795310">
      <w:pPr>
        <w:pStyle w:val="Heading2"/>
        <w:tabs>
          <w:tab w:val="num" w:pos="0"/>
        </w:tabs>
        <w:ind w:left="648" w:hanging="648"/>
      </w:pPr>
      <w:bookmarkStart w:id="60" w:name="_Toc464646817"/>
      <w:r>
        <w:t>MaxDev</w:t>
      </w:r>
      <w:r w:rsidR="00795310">
        <w:t>Ly</w:t>
      </w:r>
      <w:r w:rsidR="0020662C">
        <w:t>r</w:t>
      </w:r>
      <w:r w:rsidR="00795310">
        <w:t>Av</w:t>
      </w:r>
      <w:bookmarkEnd w:id="60"/>
      <w:r w:rsidR="00795310">
        <w:t xml:space="preserve"> </w:t>
      </w:r>
    </w:p>
    <w:p w14:paraId="539C2F1D" w14:textId="5843E475" w:rsidR="00D859AB" w:rsidRDefault="00795310" w:rsidP="008166A4">
      <w:pPr>
        <w:pStyle w:val="textbody"/>
        <w:ind w:left="450"/>
      </w:pPr>
      <w:r>
        <w:t xml:space="preserve">This </w:t>
      </w:r>
      <w:r w:rsidR="00D859AB">
        <w:t xml:space="preserve">optional </w:t>
      </w:r>
      <w:r>
        <w:t>parameter is used to lump species-age cohorts into canopy layers</w:t>
      </w:r>
      <w:r w:rsidR="006C3172">
        <w:t>, and specifies the maximum variation of cohort biomass that can occur within a canopy layer.</w:t>
      </w:r>
      <w:r>
        <w:t xml:space="preserve"> </w:t>
      </w:r>
      <w:r w:rsidR="00D859AB">
        <w:t xml:space="preserve"> It is given a default value of a maximum float, which results in a single canopy layer regardless of biomass distribution amongst subcanopy layers (</w:t>
      </w:r>
      <w:r w:rsidR="00F023FD">
        <w:t>see s</w:t>
      </w:r>
      <w:r w:rsidR="006C3172">
        <w:t>ection 2.4</w:t>
      </w:r>
      <w:r w:rsidR="00D845E6">
        <w:t>.1</w:t>
      </w:r>
      <w:r w:rsidR="00D859AB">
        <w:t>)</w:t>
      </w:r>
      <w:r w:rsidR="006C3172">
        <w:t>.</w:t>
      </w:r>
    </w:p>
    <w:p w14:paraId="77C72DF8" w14:textId="77777777" w:rsidR="00795310" w:rsidRPr="0097188E" w:rsidRDefault="00795310" w:rsidP="00795310">
      <w:pPr>
        <w:pStyle w:val="Heading2"/>
        <w:tabs>
          <w:tab w:val="num" w:pos="0"/>
        </w:tabs>
        <w:ind w:left="648" w:hanging="648"/>
      </w:pPr>
      <w:bookmarkStart w:id="61" w:name="_Toc393188787"/>
      <w:bookmarkStart w:id="62" w:name="_Toc464646818"/>
      <w:r w:rsidRPr="0097188E">
        <w:t>PNEToutputsites</w:t>
      </w:r>
      <w:bookmarkEnd w:id="61"/>
      <w:bookmarkEnd w:id="62"/>
      <w:r w:rsidRPr="0097188E">
        <w:t xml:space="preserve"> </w:t>
      </w:r>
    </w:p>
    <w:p w14:paraId="25367175" w14:textId="020C9868"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 xml:space="preserve">ee </w:t>
      </w:r>
      <w:r w:rsidR="00292449" w:rsidRPr="00292449">
        <w:t xml:space="preserve">section </w:t>
      </w:r>
      <w:r w:rsidR="003971EC">
        <w:t>10</w:t>
      </w:r>
      <w:r w:rsidR="00F023FD">
        <w:t>)</w:t>
      </w:r>
      <w:r w:rsidR="003971EC">
        <w:t>.</w:t>
      </w:r>
    </w:p>
    <w:p w14:paraId="6CE40AC9" w14:textId="77777777" w:rsidR="00795310" w:rsidRDefault="00795310" w:rsidP="00795310">
      <w:pPr>
        <w:pStyle w:val="Heading2"/>
        <w:tabs>
          <w:tab w:val="num" w:pos="0"/>
        </w:tabs>
        <w:ind w:left="648" w:hanging="648"/>
      </w:pPr>
      <w:bookmarkStart w:id="63" w:name="_Toc393188783"/>
      <w:bookmarkStart w:id="64" w:name="_Toc464646819"/>
      <w:r>
        <w:t>InitialCommunities</w:t>
      </w:r>
      <w:bookmarkEnd w:id="63"/>
      <w:bookmarkEnd w:id="64"/>
    </w:p>
    <w:p w14:paraId="037EB96F" w14:textId="383F86BA"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w:t>
      </w:r>
      <w:r w:rsidR="00292449" w:rsidRPr="00292449">
        <w:rPr>
          <w:sz w:val="23"/>
          <w:szCs w:val="23"/>
        </w:rPr>
        <w:t xml:space="preserve">section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5" w:name="_Toc393188784"/>
      <w:bookmarkStart w:id="66" w:name="_Toc464646820"/>
      <w:bookmarkStart w:id="67" w:name="_Toc112490874"/>
      <w:r>
        <w:t>InitialCommunitiesMap</w:t>
      </w:r>
      <w:bookmarkEnd w:id="65"/>
      <w:bookmarkEnd w:id="66"/>
    </w:p>
    <w:p w14:paraId="22F032DF" w14:textId="78206935"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 xml:space="preserve">ee </w:t>
      </w:r>
      <w:r w:rsidR="00292449" w:rsidRPr="00292449">
        <w:rPr>
          <w:sz w:val="23"/>
          <w:szCs w:val="23"/>
        </w:rPr>
        <w:t xml:space="preserve">section </w:t>
      </w:r>
      <w:r w:rsidR="003971EC">
        <w:rPr>
          <w:sz w:val="23"/>
          <w:szCs w:val="23"/>
        </w:rPr>
        <w:t>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68" w:name="_Toc382310155"/>
      <w:bookmarkStart w:id="69" w:name="_Toc393188788"/>
      <w:bookmarkStart w:id="70" w:name="_Toc464646821"/>
      <w:bookmarkStart w:id="71" w:name="_Ref140061162"/>
      <w:bookmarkEnd w:id="59"/>
      <w:bookmarkEnd w:id="67"/>
      <w:bookmarkEnd w:id="68"/>
      <w:r>
        <w:lastRenderedPageBreak/>
        <w:t>PnET</w:t>
      </w:r>
      <w:r w:rsidR="00037252">
        <w:t>Generic</w:t>
      </w:r>
      <w:r w:rsidR="003B2C57">
        <w:t>Parameter</w:t>
      </w:r>
      <w:r>
        <w:t>s</w:t>
      </w:r>
      <w:bookmarkEnd w:id="69"/>
      <w:bookmarkEnd w:id="70"/>
      <w:r w:rsidR="003B2C57">
        <w:t xml:space="preserve"> </w:t>
      </w:r>
      <w:bookmarkEnd w:id="71"/>
    </w:p>
    <w:p w14:paraId="076666C8" w14:textId="25C2F880"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C:\Programs\....\Extensions</w:t>
      </w:r>
      <w:r w:rsidR="0056102B">
        <w:t>\</w:t>
      </w:r>
      <w:r w:rsidR="0056102B" w:rsidRPr="0056102B">
        <w:t>GenericPnETSpeciesParameters.txt</w:t>
      </w:r>
      <w:r w:rsidR="0056102B">
        <w:t xml:space="preserve"> with the rest 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generic files.  </w:t>
      </w:r>
      <w:r w:rsidR="00C1185A">
        <w:t xml:space="preserve">The format of </w:t>
      </w:r>
      <w:r w:rsidR="00F92BAC">
        <w:t xml:space="preserve">the PnET Generic Parameter text file </w:t>
      </w:r>
      <w:r w:rsidR="00C1185A">
        <w:t xml:space="preserve">is described in </w:t>
      </w:r>
      <w:r w:rsidR="009244F4" w:rsidRPr="009244F4">
        <w:t xml:space="preserve">section </w:t>
      </w:r>
      <w:r w:rsidR="00760C8A">
        <w:t>7</w:t>
      </w:r>
      <w:r w:rsidR="00C1185A">
        <w:t>.</w:t>
      </w:r>
      <w:r w:rsidR="00247B54">
        <w:t xml:space="preserve"> </w:t>
      </w:r>
    </w:p>
    <w:p w14:paraId="57A3A703" w14:textId="77777777" w:rsidR="00037252" w:rsidRDefault="00037252" w:rsidP="00037252">
      <w:pPr>
        <w:pStyle w:val="Heading2"/>
        <w:tabs>
          <w:tab w:val="num" w:pos="0"/>
        </w:tabs>
        <w:ind w:left="648" w:hanging="648"/>
      </w:pPr>
      <w:bookmarkStart w:id="72" w:name="_Toc464646822"/>
      <w:r>
        <w:t>PnETSpeciesParameters</w:t>
      </w:r>
      <w:bookmarkEnd w:id="72"/>
      <w:r>
        <w:t xml:space="preserve"> </w:t>
      </w:r>
    </w:p>
    <w:p w14:paraId="4D96DFC7" w14:textId="43C41028"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w:t>
      </w:r>
      <w:r w:rsidR="009244F4" w:rsidRPr="009244F4">
        <w:t xml:space="preserve">section </w:t>
      </w:r>
      <w:r w:rsidR="00D54FA2">
        <w:t>8</w:t>
      </w:r>
      <w:r>
        <w:t>.</w:t>
      </w:r>
      <w:r w:rsidR="00247B54">
        <w:t xml:space="preserve"> </w:t>
      </w:r>
    </w:p>
    <w:p w14:paraId="7E81C54B" w14:textId="77777777" w:rsidR="003B2C57" w:rsidRDefault="003B2C57" w:rsidP="00720259">
      <w:pPr>
        <w:pStyle w:val="Heading2"/>
        <w:tabs>
          <w:tab w:val="num" w:pos="0"/>
        </w:tabs>
        <w:ind w:left="648" w:hanging="648"/>
      </w:pPr>
      <w:bookmarkStart w:id="73" w:name="_Toc393188789"/>
      <w:bookmarkStart w:id="74" w:name="_Toc464646823"/>
      <w:bookmarkStart w:id="75" w:name="_Ref140059391"/>
      <w:r>
        <w:t>EcoregionParameters</w:t>
      </w:r>
      <w:bookmarkEnd w:id="73"/>
      <w:bookmarkEnd w:id="74"/>
      <w:r>
        <w:t xml:space="preserve"> </w:t>
      </w:r>
    </w:p>
    <w:p w14:paraId="1E218687" w14:textId="53AC9736" w:rsidR="00F93A75" w:rsidRDefault="00F93A75" w:rsidP="008166A4">
      <w:pPr>
        <w:pStyle w:val="textbody"/>
        <w:ind w:left="450"/>
      </w:pPr>
      <w:r>
        <w:t>This parameter gives the name of the PnET Ecoregions Parameter text file</w:t>
      </w:r>
      <w:r w:rsidR="00D54FA2">
        <w:t>, which</w:t>
      </w:r>
      <w:r>
        <w:t xml:space="preserve"> is described in </w:t>
      </w:r>
      <w:r w:rsidR="009244F4" w:rsidRPr="009244F4">
        <w:t xml:space="preserve">section </w:t>
      </w:r>
      <w:r w:rsidR="00D54FA2">
        <w:t>9</w:t>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6" w:name="_Toc393188797"/>
      <w:bookmarkStart w:id="77" w:name="_Toc464646824"/>
      <w:r>
        <w:lastRenderedPageBreak/>
        <w:t xml:space="preserve">Input File – </w:t>
      </w:r>
      <w:r w:rsidR="000F375C">
        <w:t xml:space="preserve">Initial </w:t>
      </w:r>
      <w:r>
        <w:t xml:space="preserve">community </w:t>
      </w:r>
      <w:bookmarkEnd w:id="76"/>
      <w:r w:rsidR="000F375C">
        <w:t>classes</w:t>
      </w:r>
      <w:bookmarkEnd w:id="77"/>
    </w:p>
    <w:p w14:paraId="47F9BC67" w14:textId="77777777"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p>
    <w:p w14:paraId="52BD87C5" w14:textId="77777777" w:rsidR="00CF0F80" w:rsidRDefault="00CF0F80" w:rsidP="000B24E0">
      <w:pPr>
        <w:pStyle w:val="Heading2"/>
        <w:tabs>
          <w:tab w:val="num" w:pos="0"/>
        </w:tabs>
        <w:ind w:left="648" w:hanging="648"/>
      </w:pPr>
      <w:bookmarkStart w:id="78" w:name="_Toc393188798"/>
      <w:bookmarkStart w:id="79" w:name="_Toc464646825"/>
      <w:r>
        <w:t>Example File</w:t>
      </w:r>
      <w:bookmarkEnd w:id="78"/>
      <w:bookmarkEnd w:id="79"/>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7777777" w:rsidR="00CF0F80" w:rsidRDefault="00CF0F80" w:rsidP="00CF0F80">
      <w:pPr>
        <w:pStyle w:val="textinputfile"/>
        <w:ind w:left="1170"/>
      </w:pPr>
      <w:r>
        <w:t xml:space="preserve">   pinubank 80 90 </w:t>
      </w:r>
    </w:p>
    <w:p w14:paraId="108733BD" w14:textId="77777777" w:rsidR="00CF0F80" w:rsidRDefault="00CF0F80" w:rsidP="00CF0F80">
      <w:pPr>
        <w:pStyle w:val="textinputfile"/>
        <w:ind w:left="1170"/>
      </w:pPr>
      <w:r>
        <w:t xml:space="preserve">   pinuresi 110 140 </w:t>
      </w:r>
    </w:p>
    <w:p w14:paraId="2DD89F32" w14:textId="77777777" w:rsidR="00CF0F80" w:rsidRDefault="00CF0F80" w:rsidP="00CF0F80">
      <w:pPr>
        <w:pStyle w:val="textinputfile"/>
        <w:ind w:left="1170"/>
      </w:pPr>
      <w:r>
        <w:t xml:space="preserve">   querelli 40 120 240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7777777" w:rsidR="00CF0F80" w:rsidRDefault="00CF0F80" w:rsidP="00CF0F80">
      <w:pPr>
        <w:pStyle w:val="textinputfile"/>
        <w:ind w:left="1170"/>
      </w:pPr>
      <w:r>
        <w:t xml:space="preserve">   pinubank 30 50 </w:t>
      </w:r>
    </w:p>
    <w:p w14:paraId="4F8B5A66" w14:textId="77777777" w:rsidR="00CF0F80" w:rsidRDefault="00CF0F80" w:rsidP="00CF0F80">
      <w:pPr>
        <w:pStyle w:val="textinputfile"/>
        <w:ind w:left="1170"/>
      </w:pPr>
      <w:r>
        <w:t xml:space="preserve">   querelli 10 40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77777777" w:rsidR="00CF0F80" w:rsidRDefault="00CF0F80" w:rsidP="00CF0F80">
      <w:pPr>
        <w:pStyle w:val="textinputfile"/>
        <w:ind w:left="1170"/>
      </w:pPr>
      <w:r>
        <w:t xml:space="preserve">   poputrem 10 20</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7777777" w:rsidR="00CF0F80" w:rsidRDefault="00CF0F80" w:rsidP="00CF0F80">
      <w:pPr>
        <w:pStyle w:val="textinputfile"/>
        <w:ind w:left="1170"/>
      </w:pPr>
      <w:r>
        <w:t xml:space="preserve">   fraxamer 10 100 130 180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77777777" w:rsidR="00CF0F80" w:rsidRDefault="00CF0F80" w:rsidP="00CF0F80">
      <w:pPr>
        <w:pStyle w:val="textinputfile"/>
        <w:ind w:left="1170"/>
      </w:pPr>
      <w:r>
        <w:t xml:space="preserve">   thujocci 200 240 260 </w:t>
      </w:r>
    </w:p>
    <w:p w14:paraId="45A9FB19" w14:textId="77777777" w:rsidR="00CF0F80" w:rsidRDefault="00CF0F80" w:rsidP="00CF0F80">
      <w:pPr>
        <w:pStyle w:val="textinputfile"/>
        <w:ind w:left="1170"/>
      </w:pPr>
      <w:r>
        <w:t xml:space="preserve">   tiliamer 20 80 110 150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77777777" w:rsidR="00CF0F80" w:rsidRDefault="00CF0F80" w:rsidP="00CF0F80">
      <w:pPr>
        <w:pStyle w:val="textinputfile"/>
        <w:ind w:left="1170"/>
      </w:pPr>
      <w:r>
        <w:t xml:space="preserve">   piceglau 100 140 180 200 220 </w:t>
      </w:r>
    </w:p>
    <w:p w14:paraId="43F377E5" w14:textId="77777777" w:rsidR="00CF0F80" w:rsidRDefault="00CF0F80" w:rsidP="00CF0F80">
      <w:pPr>
        <w:pStyle w:val="textinputfile"/>
        <w:ind w:left="1170"/>
      </w:pPr>
      <w:r>
        <w:t xml:space="preserve">   pinuresi 140 160 180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80" w:name="_Toc393188799"/>
      <w:bookmarkStart w:id="81" w:name="_Toc464646826"/>
      <w:r>
        <w:lastRenderedPageBreak/>
        <w:t>LandisData</w:t>
      </w:r>
      <w:bookmarkEnd w:id="80"/>
      <w:bookmarkEnd w:id="81"/>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2" w:name="_Toc393188800"/>
      <w:bookmarkStart w:id="83" w:name="_Toc464646827"/>
      <w:r>
        <w:t>Initial Community Class Definitions</w:t>
      </w:r>
      <w:bookmarkEnd w:id="82"/>
      <w:bookmarkEnd w:id="83"/>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4" w:name="_Toc393188801"/>
      <w:bookmarkStart w:id="85" w:name="_Toc464646828"/>
      <w:r>
        <w:t>MapCode</w:t>
      </w:r>
      <w:bookmarkEnd w:id="84"/>
      <w:bookmarkEnd w:id="85"/>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6" w:name="_Toc393188802"/>
      <w:bookmarkStart w:id="87" w:name="_Toc464646829"/>
      <w:r w:rsidRPr="00612621">
        <w:t>Species Present</w:t>
      </w:r>
      <w:bookmarkEnd w:id="86"/>
      <w:bookmarkEnd w:id="87"/>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88" w:name="_Toc393188803"/>
      <w:bookmarkStart w:id="89" w:name="_Toc464646830"/>
      <w:r w:rsidRPr="00612621">
        <w:t>Grouping Species Ages into Cohorts</w:t>
      </w:r>
      <w:bookmarkEnd w:id="88"/>
      <w:bookmarkEnd w:id="89"/>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90" w:name="_Toc393188804"/>
      <w:bookmarkStart w:id="91" w:name="_Toc464646831"/>
      <w:r>
        <w:lastRenderedPageBreak/>
        <w:t xml:space="preserve">Input File – </w:t>
      </w:r>
      <w:r w:rsidR="000F375C">
        <w:t xml:space="preserve">Initial </w:t>
      </w:r>
      <w:r>
        <w:t xml:space="preserve">community </w:t>
      </w:r>
      <w:r w:rsidR="00061C32">
        <w:t>map</w:t>
      </w:r>
      <w:bookmarkEnd w:id="90"/>
      <w:bookmarkEnd w:id="91"/>
    </w:p>
    <w:p w14:paraId="10F2B798" w14:textId="0BF21B49"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r w:rsidR="009244F4" w:rsidRPr="009244F4">
        <w:rPr>
          <w:sz w:val="23"/>
          <w:szCs w:val="23"/>
        </w:rPr>
        <w:t>The file can be in any valid LANDIS-II map format.</w:t>
      </w:r>
    </w:p>
    <w:p w14:paraId="4A7A00B5" w14:textId="77777777" w:rsidR="002C5A79" w:rsidRDefault="002C5A79" w:rsidP="00A85C15">
      <w:pPr>
        <w:pStyle w:val="Heading1"/>
        <w:pageBreakBefore w:val="0"/>
      </w:pPr>
      <w:bookmarkStart w:id="92" w:name="_Toc393188805"/>
      <w:bookmarkStart w:id="93" w:name="_Toc464646832"/>
      <w:r>
        <w:t xml:space="preserve">Input File – </w:t>
      </w:r>
      <w:bookmarkEnd w:id="75"/>
      <w:r w:rsidR="00CF0F80">
        <w:t>Climate</w:t>
      </w:r>
      <w:bookmarkEnd w:id="92"/>
      <w:bookmarkEnd w:id="93"/>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4" w:name="_Toc393188806"/>
      <w:bookmarkStart w:id="95" w:name="_Toc464646833"/>
      <w:r>
        <w:t>Example File</w:t>
      </w:r>
      <w:r w:rsidR="001E15ED">
        <w:t xml:space="preserve"> #1</w:t>
      </w:r>
      <w:bookmarkEnd w:id="94"/>
      <w:bookmarkEnd w:id="95"/>
    </w:p>
    <w:p w14:paraId="0D5C2E57" w14:textId="77777777" w:rsidR="00E70173" w:rsidRPr="00177596" w:rsidRDefault="00E70173" w:rsidP="000825A8">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46A6DE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w:t>
      </w:r>
      <w:r w:rsidRPr="00177596">
        <w:rPr>
          <w:rFonts w:ascii="Courier New" w:hAnsi="Courier New" w:cs="Courier New"/>
          <w:sz w:val="18"/>
          <w:szCs w:val="18"/>
        </w:rPr>
        <w:tab/>
        <w:t>11.86</w:t>
      </w:r>
      <w:r w:rsidRPr="00177596">
        <w:rPr>
          <w:rFonts w:ascii="Courier New" w:hAnsi="Courier New" w:cs="Courier New"/>
          <w:sz w:val="18"/>
          <w:szCs w:val="18"/>
        </w:rPr>
        <w:tab/>
        <w:t>-13.39</w:t>
      </w:r>
      <w:r w:rsidRPr="00177596">
        <w:rPr>
          <w:rFonts w:ascii="Courier New" w:hAnsi="Courier New" w:cs="Courier New"/>
          <w:sz w:val="18"/>
          <w:szCs w:val="18"/>
        </w:rPr>
        <w:tab/>
        <w:t>564.2</w:t>
      </w:r>
      <w:r w:rsidRPr="00177596">
        <w:rPr>
          <w:rFonts w:ascii="Courier New" w:hAnsi="Courier New" w:cs="Courier New"/>
          <w:sz w:val="18"/>
          <w:szCs w:val="18"/>
        </w:rPr>
        <w:tab/>
        <w:t>1.651</w:t>
      </w:r>
      <w:r w:rsidRPr="00177596">
        <w:rPr>
          <w:rFonts w:ascii="Courier New" w:hAnsi="Courier New" w:cs="Courier New"/>
          <w:sz w:val="18"/>
          <w:szCs w:val="18"/>
        </w:rPr>
        <w:tab/>
        <w:t>383</w:t>
      </w:r>
    </w:p>
    <w:p w14:paraId="2207673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2</w:t>
      </w:r>
      <w:r w:rsidRPr="00177596">
        <w:rPr>
          <w:rFonts w:ascii="Courier New" w:hAnsi="Courier New" w:cs="Courier New"/>
          <w:sz w:val="18"/>
          <w:szCs w:val="18"/>
        </w:rPr>
        <w:tab/>
        <w:t>17.93</w:t>
      </w:r>
      <w:r w:rsidRPr="00177596">
        <w:rPr>
          <w:rFonts w:ascii="Courier New" w:hAnsi="Courier New" w:cs="Courier New"/>
          <w:sz w:val="18"/>
          <w:szCs w:val="18"/>
        </w:rPr>
        <w:tab/>
        <w:t>-8.45</w:t>
      </w:r>
      <w:r w:rsidRPr="00177596">
        <w:rPr>
          <w:rFonts w:ascii="Courier New" w:hAnsi="Courier New" w:cs="Courier New"/>
          <w:sz w:val="18"/>
          <w:szCs w:val="18"/>
        </w:rPr>
        <w:tab/>
        <w:t>698.7</w:t>
      </w:r>
      <w:r w:rsidRPr="00177596">
        <w:rPr>
          <w:rFonts w:ascii="Courier New" w:hAnsi="Courier New" w:cs="Courier New"/>
          <w:sz w:val="18"/>
          <w:szCs w:val="18"/>
        </w:rPr>
        <w:tab/>
        <w:t>1.7272</w:t>
      </w:r>
      <w:r w:rsidRPr="00177596">
        <w:rPr>
          <w:rFonts w:ascii="Courier New" w:hAnsi="Courier New" w:cs="Courier New"/>
          <w:sz w:val="18"/>
          <w:szCs w:val="18"/>
        </w:rPr>
        <w:tab/>
        <w:t>383</w:t>
      </w:r>
    </w:p>
    <w:p w14:paraId="110FDEE9"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3</w:t>
      </w:r>
      <w:r w:rsidRPr="00177596">
        <w:rPr>
          <w:rFonts w:ascii="Courier New" w:hAnsi="Courier New" w:cs="Courier New"/>
          <w:sz w:val="18"/>
          <w:szCs w:val="18"/>
        </w:rPr>
        <w:tab/>
        <w:t>24.73</w:t>
      </w:r>
      <w:r w:rsidRPr="00177596">
        <w:rPr>
          <w:rFonts w:ascii="Courier New" w:hAnsi="Courier New" w:cs="Courier New"/>
          <w:sz w:val="18"/>
          <w:szCs w:val="18"/>
        </w:rPr>
        <w:tab/>
        <w:t>-10.18</w:t>
      </w:r>
      <w:r w:rsidRPr="00177596">
        <w:rPr>
          <w:rFonts w:ascii="Courier New" w:hAnsi="Courier New" w:cs="Courier New"/>
          <w:sz w:val="18"/>
          <w:szCs w:val="18"/>
        </w:rPr>
        <w:tab/>
        <w:t>872.0</w:t>
      </w:r>
      <w:r w:rsidRPr="00177596">
        <w:rPr>
          <w:rFonts w:ascii="Courier New" w:hAnsi="Courier New" w:cs="Courier New"/>
          <w:sz w:val="18"/>
          <w:szCs w:val="18"/>
        </w:rPr>
        <w:tab/>
        <w:t>2.921</w:t>
      </w:r>
      <w:r w:rsidRPr="00177596">
        <w:rPr>
          <w:rFonts w:ascii="Courier New" w:hAnsi="Courier New" w:cs="Courier New"/>
          <w:sz w:val="18"/>
          <w:szCs w:val="18"/>
        </w:rPr>
        <w:tab/>
        <w:t>383</w:t>
      </w:r>
    </w:p>
    <w:p w14:paraId="28E7450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4</w:t>
      </w:r>
      <w:r w:rsidRPr="00177596">
        <w:rPr>
          <w:rFonts w:ascii="Courier New" w:hAnsi="Courier New" w:cs="Courier New"/>
          <w:sz w:val="18"/>
          <w:szCs w:val="18"/>
        </w:rPr>
        <w:tab/>
        <w:t>25.05</w:t>
      </w:r>
      <w:r w:rsidRPr="00177596">
        <w:rPr>
          <w:rFonts w:ascii="Courier New" w:hAnsi="Courier New" w:cs="Courier New"/>
          <w:sz w:val="18"/>
          <w:szCs w:val="18"/>
        </w:rPr>
        <w:tab/>
        <w:t>-2.853</w:t>
      </w:r>
      <w:r w:rsidRPr="00177596">
        <w:rPr>
          <w:rFonts w:ascii="Courier New" w:hAnsi="Courier New" w:cs="Courier New"/>
          <w:sz w:val="18"/>
          <w:szCs w:val="18"/>
        </w:rPr>
        <w:tab/>
        <w:t>930.5</w:t>
      </w:r>
      <w:r w:rsidRPr="00177596">
        <w:rPr>
          <w:rFonts w:ascii="Courier New" w:hAnsi="Courier New" w:cs="Courier New"/>
          <w:sz w:val="18"/>
          <w:szCs w:val="18"/>
        </w:rPr>
        <w:tab/>
        <w:t>4.0132</w:t>
      </w:r>
      <w:r w:rsidRPr="00177596">
        <w:rPr>
          <w:rFonts w:ascii="Courier New" w:hAnsi="Courier New" w:cs="Courier New"/>
          <w:sz w:val="18"/>
          <w:szCs w:val="18"/>
        </w:rPr>
        <w:tab/>
        <w:t>383</w:t>
      </w:r>
    </w:p>
    <w:p w14:paraId="4B4FA96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5</w:t>
      </w:r>
      <w:r w:rsidRPr="00177596">
        <w:rPr>
          <w:rFonts w:ascii="Courier New" w:hAnsi="Courier New" w:cs="Courier New"/>
          <w:sz w:val="18"/>
          <w:szCs w:val="18"/>
        </w:rPr>
        <w:tab/>
        <w:t>27.72</w:t>
      </w:r>
      <w:r w:rsidRPr="00177596">
        <w:rPr>
          <w:rFonts w:ascii="Courier New" w:hAnsi="Courier New" w:cs="Courier New"/>
          <w:sz w:val="18"/>
          <w:szCs w:val="18"/>
        </w:rPr>
        <w:tab/>
        <w:t>3.424</w:t>
      </w:r>
      <w:r w:rsidRPr="00177596">
        <w:rPr>
          <w:rFonts w:ascii="Courier New" w:hAnsi="Courier New" w:cs="Courier New"/>
          <w:sz w:val="18"/>
          <w:szCs w:val="18"/>
        </w:rPr>
        <w:tab/>
        <w:t>890.4</w:t>
      </w:r>
      <w:r w:rsidRPr="00177596">
        <w:rPr>
          <w:rFonts w:ascii="Courier New" w:hAnsi="Courier New" w:cs="Courier New"/>
          <w:sz w:val="18"/>
          <w:szCs w:val="18"/>
        </w:rPr>
        <w:tab/>
        <w:t>4.1449</w:t>
      </w:r>
      <w:r w:rsidRPr="00177596">
        <w:rPr>
          <w:rFonts w:ascii="Courier New" w:hAnsi="Courier New" w:cs="Courier New"/>
          <w:sz w:val="18"/>
          <w:szCs w:val="18"/>
        </w:rPr>
        <w:tab/>
        <w:t>383</w:t>
      </w:r>
    </w:p>
    <w:p w14:paraId="4A21E2E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6</w:t>
      </w:r>
      <w:r w:rsidRPr="00177596">
        <w:rPr>
          <w:rFonts w:ascii="Courier New" w:hAnsi="Courier New" w:cs="Courier New"/>
          <w:sz w:val="18"/>
          <w:szCs w:val="18"/>
        </w:rPr>
        <w:tab/>
        <w:t>35.24</w:t>
      </w:r>
      <w:r w:rsidRPr="00177596">
        <w:rPr>
          <w:rFonts w:ascii="Courier New" w:hAnsi="Courier New" w:cs="Courier New"/>
          <w:sz w:val="18"/>
          <w:szCs w:val="18"/>
        </w:rPr>
        <w:tab/>
        <w:t>8.7</w:t>
      </w:r>
      <w:r w:rsidRPr="00177596">
        <w:rPr>
          <w:rFonts w:ascii="Courier New" w:hAnsi="Courier New" w:cs="Courier New"/>
          <w:sz w:val="18"/>
          <w:szCs w:val="18"/>
        </w:rPr>
        <w:tab/>
        <w:t>1069.0</w:t>
      </w:r>
      <w:r w:rsidRPr="00177596">
        <w:rPr>
          <w:rFonts w:ascii="Courier New" w:hAnsi="Courier New" w:cs="Courier New"/>
          <w:sz w:val="18"/>
          <w:szCs w:val="18"/>
        </w:rPr>
        <w:tab/>
        <w:t>0.928</w:t>
      </w:r>
      <w:r w:rsidRPr="00177596">
        <w:rPr>
          <w:rFonts w:ascii="Courier New" w:hAnsi="Courier New" w:cs="Courier New"/>
          <w:sz w:val="18"/>
          <w:szCs w:val="18"/>
        </w:rPr>
        <w:tab/>
        <w:t>383</w:t>
      </w:r>
    </w:p>
    <w:p w14:paraId="110A8A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7</w:t>
      </w:r>
      <w:r w:rsidRPr="00177596">
        <w:rPr>
          <w:rFonts w:ascii="Courier New" w:hAnsi="Courier New" w:cs="Courier New"/>
          <w:sz w:val="18"/>
          <w:szCs w:val="18"/>
        </w:rPr>
        <w:tab/>
        <w:t>36.35</w:t>
      </w:r>
      <w:r w:rsidRPr="00177596">
        <w:rPr>
          <w:rFonts w:ascii="Courier New" w:hAnsi="Courier New" w:cs="Courier New"/>
          <w:sz w:val="18"/>
          <w:szCs w:val="18"/>
        </w:rPr>
        <w:tab/>
        <w:t>12.75</w:t>
      </w:r>
      <w:r w:rsidRPr="00177596">
        <w:rPr>
          <w:rFonts w:ascii="Courier New" w:hAnsi="Courier New" w:cs="Courier New"/>
          <w:sz w:val="18"/>
          <w:szCs w:val="18"/>
        </w:rPr>
        <w:tab/>
        <w:t>891.1</w:t>
      </w:r>
      <w:r w:rsidRPr="00177596">
        <w:rPr>
          <w:rFonts w:ascii="Courier New" w:hAnsi="Courier New" w:cs="Courier New"/>
          <w:sz w:val="18"/>
          <w:szCs w:val="18"/>
        </w:rPr>
        <w:tab/>
        <w:t>3.7338</w:t>
      </w:r>
      <w:r w:rsidRPr="00177596">
        <w:rPr>
          <w:rFonts w:ascii="Courier New" w:hAnsi="Courier New" w:cs="Courier New"/>
          <w:sz w:val="18"/>
          <w:szCs w:val="18"/>
        </w:rPr>
        <w:tab/>
        <w:t>383</w:t>
      </w:r>
    </w:p>
    <w:p w14:paraId="5C757D6F"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8</w:t>
      </w:r>
      <w:r w:rsidRPr="00177596">
        <w:rPr>
          <w:rFonts w:ascii="Courier New" w:hAnsi="Courier New" w:cs="Courier New"/>
          <w:sz w:val="18"/>
          <w:szCs w:val="18"/>
        </w:rPr>
        <w:tab/>
        <w:t>34.15</w:t>
      </w:r>
      <w:r w:rsidRPr="00177596">
        <w:rPr>
          <w:rFonts w:ascii="Courier New" w:hAnsi="Courier New" w:cs="Courier New"/>
          <w:sz w:val="18"/>
          <w:szCs w:val="18"/>
        </w:rPr>
        <w:tab/>
        <w:t>13.64</w:t>
      </w:r>
      <w:r w:rsidRPr="00177596">
        <w:rPr>
          <w:rFonts w:ascii="Courier New" w:hAnsi="Courier New" w:cs="Courier New"/>
          <w:sz w:val="18"/>
          <w:szCs w:val="18"/>
        </w:rPr>
        <w:tab/>
        <w:t>927.9</w:t>
      </w:r>
      <w:r w:rsidRPr="00177596">
        <w:rPr>
          <w:rFonts w:ascii="Courier New" w:hAnsi="Courier New" w:cs="Courier New"/>
          <w:sz w:val="18"/>
          <w:szCs w:val="18"/>
        </w:rPr>
        <w:tab/>
        <w:t>5.0806</w:t>
      </w:r>
      <w:r w:rsidRPr="00177596">
        <w:rPr>
          <w:rFonts w:ascii="Courier New" w:hAnsi="Courier New" w:cs="Courier New"/>
          <w:sz w:val="18"/>
          <w:szCs w:val="18"/>
        </w:rPr>
        <w:tab/>
        <w:t>383</w:t>
      </w:r>
    </w:p>
    <w:p w14:paraId="2259EC9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9</w:t>
      </w:r>
      <w:r w:rsidRPr="00177596">
        <w:rPr>
          <w:rFonts w:ascii="Courier New" w:hAnsi="Courier New" w:cs="Courier New"/>
          <w:sz w:val="18"/>
          <w:szCs w:val="18"/>
        </w:rPr>
        <w:tab/>
        <w:t>30.44</w:t>
      </w:r>
      <w:r w:rsidRPr="00177596">
        <w:rPr>
          <w:rFonts w:ascii="Courier New" w:hAnsi="Courier New" w:cs="Courier New"/>
          <w:sz w:val="18"/>
          <w:szCs w:val="18"/>
        </w:rPr>
        <w:tab/>
        <w:t>6.647</w:t>
      </w:r>
      <w:r w:rsidRPr="00177596">
        <w:rPr>
          <w:rFonts w:ascii="Courier New" w:hAnsi="Courier New" w:cs="Courier New"/>
          <w:sz w:val="18"/>
          <w:szCs w:val="18"/>
        </w:rPr>
        <w:tab/>
        <w:t>875.3</w:t>
      </w:r>
      <w:r w:rsidRPr="00177596">
        <w:rPr>
          <w:rFonts w:ascii="Courier New" w:hAnsi="Courier New" w:cs="Courier New"/>
          <w:sz w:val="18"/>
          <w:szCs w:val="18"/>
        </w:rPr>
        <w:tab/>
        <w:t>5.7138</w:t>
      </w:r>
      <w:r w:rsidRPr="00177596">
        <w:rPr>
          <w:rFonts w:ascii="Courier New" w:hAnsi="Courier New" w:cs="Courier New"/>
          <w:sz w:val="18"/>
          <w:szCs w:val="18"/>
        </w:rPr>
        <w:tab/>
        <w:t>383</w:t>
      </w:r>
    </w:p>
    <w:p w14:paraId="6ED5E12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10</w:t>
      </w:r>
      <w:r w:rsidRPr="00177596">
        <w:rPr>
          <w:rFonts w:ascii="Courier New" w:hAnsi="Courier New" w:cs="Courier New"/>
          <w:sz w:val="18"/>
          <w:szCs w:val="18"/>
        </w:rPr>
        <w:tab/>
        <w:t>26.67</w:t>
      </w:r>
      <w:r w:rsidRPr="00177596">
        <w:rPr>
          <w:rFonts w:ascii="Courier New" w:hAnsi="Courier New" w:cs="Courier New"/>
          <w:sz w:val="18"/>
          <w:szCs w:val="18"/>
        </w:rPr>
        <w:tab/>
        <w:t>-3.804</w:t>
      </w:r>
      <w:r w:rsidRPr="00177596">
        <w:rPr>
          <w:rFonts w:ascii="Courier New" w:hAnsi="Courier New" w:cs="Courier New"/>
          <w:sz w:val="18"/>
          <w:szCs w:val="18"/>
        </w:rPr>
        <w:tab/>
        <w:t>836.2</w:t>
      </w:r>
      <w:r w:rsidRPr="00177596">
        <w:rPr>
          <w:rFonts w:ascii="Courier New" w:hAnsi="Courier New" w:cs="Courier New"/>
          <w:sz w:val="18"/>
          <w:szCs w:val="18"/>
        </w:rPr>
        <w:tab/>
        <w:t>0.4064</w:t>
      </w:r>
      <w:r w:rsidRPr="00177596">
        <w:rPr>
          <w:rFonts w:ascii="Courier New" w:hAnsi="Courier New" w:cs="Courier New"/>
          <w:sz w:val="18"/>
          <w:szCs w:val="18"/>
        </w:rPr>
        <w:tab/>
        <w:t>383</w:t>
      </w:r>
    </w:p>
    <w:p w14:paraId="1E2A700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11</w:t>
      </w:r>
      <w:r w:rsidRPr="00177596">
        <w:rPr>
          <w:rFonts w:ascii="Courier New" w:hAnsi="Courier New" w:cs="Courier New"/>
          <w:sz w:val="18"/>
          <w:szCs w:val="18"/>
        </w:rPr>
        <w:tab/>
        <w:t>21.84</w:t>
      </w:r>
      <w:r w:rsidRPr="00177596">
        <w:rPr>
          <w:rFonts w:ascii="Courier New" w:hAnsi="Courier New" w:cs="Courier New"/>
          <w:sz w:val="18"/>
          <w:szCs w:val="18"/>
        </w:rPr>
        <w:tab/>
        <w:t>-9.4</w:t>
      </w:r>
      <w:r w:rsidRPr="00177596">
        <w:rPr>
          <w:rFonts w:ascii="Courier New" w:hAnsi="Courier New" w:cs="Courier New"/>
          <w:sz w:val="18"/>
          <w:szCs w:val="18"/>
        </w:rPr>
        <w:tab/>
        <w:t>660.5</w:t>
      </w:r>
      <w:r w:rsidRPr="00177596">
        <w:rPr>
          <w:rFonts w:ascii="Courier New" w:hAnsi="Courier New" w:cs="Courier New"/>
          <w:sz w:val="18"/>
          <w:szCs w:val="18"/>
        </w:rPr>
        <w:tab/>
        <w:t>0.2794</w:t>
      </w:r>
      <w:r w:rsidRPr="00177596">
        <w:rPr>
          <w:rFonts w:ascii="Courier New" w:hAnsi="Courier New" w:cs="Courier New"/>
          <w:sz w:val="18"/>
          <w:szCs w:val="18"/>
        </w:rPr>
        <w:tab/>
        <w:t>383</w:t>
      </w:r>
    </w:p>
    <w:p w14:paraId="5D18897E"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12</w:t>
      </w:r>
      <w:r w:rsidRPr="00177596">
        <w:rPr>
          <w:rFonts w:ascii="Courier New" w:hAnsi="Courier New" w:cs="Courier New"/>
          <w:sz w:val="18"/>
          <w:szCs w:val="18"/>
        </w:rPr>
        <w:tab/>
        <w:t>17.03</w:t>
      </w:r>
      <w:r w:rsidRPr="00177596">
        <w:rPr>
          <w:rFonts w:ascii="Courier New" w:hAnsi="Courier New" w:cs="Courier New"/>
          <w:sz w:val="18"/>
          <w:szCs w:val="18"/>
        </w:rPr>
        <w:tab/>
        <w:t>-10.49</w:t>
      </w:r>
      <w:r w:rsidRPr="00177596">
        <w:rPr>
          <w:rFonts w:ascii="Courier New" w:hAnsi="Courier New" w:cs="Courier New"/>
          <w:sz w:val="18"/>
          <w:szCs w:val="18"/>
        </w:rPr>
        <w:tab/>
        <w:t>579.8</w:t>
      </w:r>
      <w:r w:rsidRPr="00177596">
        <w:rPr>
          <w:rFonts w:ascii="Courier New" w:hAnsi="Courier New" w:cs="Courier New"/>
          <w:sz w:val="18"/>
          <w:szCs w:val="18"/>
        </w:rPr>
        <w:tab/>
        <w:t>3.5304</w:t>
      </w:r>
      <w:r w:rsidRPr="00177596">
        <w:rPr>
          <w:rFonts w:ascii="Courier New" w:hAnsi="Courier New" w:cs="Courier New"/>
          <w:sz w:val="18"/>
          <w:szCs w:val="18"/>
        </w:rPr>
        <w:tab/>
        <w:t>383</w:t>
      </w:r>
    </w:p>
    <w:p w14:paraId="115F958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w:t>
      </w:r>
      <w:r w:rsidRPr="00177596">
        <w:rPr>
          <w:rFonts w:ascii="Courier New" w:hAnsi="Courier New" w:cs="Courier New"/>
          <w:sz w:val="18"/>
          <w:szCs w:val="18"/>
        </w:rPr>
        <w:tab/>
        <w:t>11.81</w:t>
      </w:r>
      <w:r w:rsidRPr="00177596">
        <w:rPr>
          <w:rFonts w:ascii="Courier New" w:hAnsi="Courier New" w:cs="Courier New"/>
          <w:sz w:val="18"/>
          <w:szCs w:val="18"/>
        </w:rPr>
        <w:tab/>
        <w:t>-14.41</w:t>
      </w:r>
      <w:r w:rsidRPr="00177596">
        <w:rPr>
          <w:rFonts w:ascii="Courier New" w:hAnsi="Courier New" w:cs="Courier New"/>
          <w:sz w:val="18"/>
          <w:szCs w:val="18"/>
        </w:rPr>
        <w:tab/>
        <w:t>622.1</w:t>
      </w:r>
      <w:r w:rsidRPr="00177596">
        <w:rPr>
          <w:rFonts w:ascii="Courier New" w:hAnsi="Courier New" w:cs="Courier New"/>
          <w:sz w:val="18"/>
          <w:szCs w:val="18"/>
        </w:rPr>
        <w:tab/>
        <w:t>1.2192</w:t>
      </w:r>
      <w:r w:rsidRPr="00177596">
        <w:rPr>
          <w:rFonts w:ascii="Courier New" w:hAnsi="Courier New" w:cs="Courier New"/>
          <w:sz w:val="18"/>
          <w:szCs w:val="18"/>
        </w:rPr>
        <w:tab/>
        <w:t>385</w:t>
      </w:r>
    </w:p>
    <w:p w14:paraId="1AF7D4A1"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2</w:t>
      </w:r>
      <w:r w:rsidRPr="00177596">
        <w:rPr>
          <w:rFonts w:ascii="Courier New" w:hAnsi="Courier New" w:cs="Courier New"/>
          <w:sz w:val="18"/>
          <w:szCs w:val="18"/>
        </w:rPr>
        <w:tab/>
        <w:t>19.35</w:t>
      </w:r>
      <w:r w:rsidRPr="00177596">
        <w:rPr>
          <w:rFonts w:ascii="Courier New" w:hAnsi="Courier New" w:cs="Courier New"/>
          <w:sz w:val="18"/>
          <w:szCs w:val="18"/>
        </w:rPr>
        <w:tab/>
        <w:t>-8.78</w:t>
      </w:r>
      <w:r w:rsidRPr="00177596">
        <w:rPr>
          <w:rFonts w:ascii="Courier New" w:hAnsi="Courier New" w:cs="Courier New"/>
          <w:sz w:val="18"/>
          <w:szCs w:val="18"/>
        </w:rPr>
        <w:tab/>
        <w:t>792.4</w:t>
      </w:r>
      <w:r w:rsidRPr="00177596">
        <w:rPr>
          <w:rFonts w:ascii="Courier New" w:hAnsi="Courier New" w:cs="Courier New"/>
          <w:sz w:val="18"/>
          <w:szCs w:val="18"/>
        </w:rPr>
        <w:tab/>
        <w:t>1.9558</w:t>
      </w:r>
      <w:r w:rsidRPr="00177596">
        <w:rPr>
          <w:rFonts w:ascii="Courier New" w:hAnsi="Courier New" w:cs="Courier New"/>
          <w:sz w:val="18"/>
          <w:szCs w:val="18"/>
        </w:rPr>
        <w:tab/>
        <w:t>385</w:t>
      </w:r>
    </w:p>
    <w:p w14:paraId="30A4D8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3</w:t>
      </w:r>
      <w:r w:rsidRPr="00177596">
        <w:rPr>
          <w:rFonts w:ascii="Courier New" w:hAnsi="Courier New" w:cs="Courier New"/>
          <w:sz w:val="18"/>
          <w:szCs w:val="18"/>
        </w:rPr>
        <w:tab/>
        <w:t>21.74</w:t>
      </w:r>
      <w:r w:rsidRPr="00177596">
        <w:rPr>
          <w:rFonts w:ascii="Courier New" w:hAnsi="Courier New" w:cs="Courier New"/>
          <w:sz w:val="18"/>
          <w:szCs w:val="18"/>
        </w:rPr>
        <w:tab/>
        <w:t>-9.21</w:t>
      </w:r>
      <w:r w:rsidRPr="00177596">
        <w:rPr>
          <w:rFonts w:ascii="Courier New" w:hAnsi="Courier New" w:cs="Courier New"/>
          <w:sz w:val="18"/>
          <w:szCs w:val="18"/>
        </w:rPr>
        <w:tab/>
        <w:t>930.0</w:t>
      </w:r>
      <w:r w:rsidRPr="00177596">
        <w:rPr>
          <w:rFonts w:ascii="Courier New" w:hAnsi="Courier New" w:cs="Courier New"/>
          <w:sz w:val="18"/>
          <w:szCs w:val="18"/>
        </w:rPr>
        <w:tab/>
        <w:t>1.0922</w:t>
      </w:r>
      <w:r w:rsidRPr="00177596">
        <w:rPr>
          <w:rFonts w:ascii="Courier New" w:hAnsi="Courier New" w:cs="Courier New"/>
          <w:sz w:val="18"/>
          <w:szCs w:val="18"/>
        </w:rPr>
        <w:tab/>
        <w:t>385</w:t>
      </w:r>
    </w:p>
    <w:p w14:paraId="3F17CF3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4</w:t>
      </w:r>
      <w:r w:rsidRPr="00177596">
        <w:rPr>
          <w:rFonts w:ascii="Courier New" w:hAnsi="Courier New" w:cs="Courier New"/>
          <w:sz w:val="18"/>
          <w:szCs w:val="18"/>
        </w:rPr>
        <w:tab/>
        <w:t>25.86</w:t>
      </w:r>
      <w:r w:rsidRPr="00177596">
        <w:rPr>
          <w:rFonts w:ascii="Courier New" w:hAnsi="Courier New" w:cs="Courier New"/>
          <w:sz w:val="18"/>
          <w:szCs w:val="18"/>
        </w:rPr>
        <w:tab/>
        <w:t>-5.333</w:t>
      </w:r>
      <w:r w:rsidRPr="00177596">
        <w:rPr>
          <w:rFonts w:ascii="Courier New" w:hAnsi="Courier New" w:cs="Courier New"/>
          <w:sz w:val="18"/>
          <w:szCs w:val="18"/>
        </w:rPr>
        <w:tab/>
        <w:t>1045.2</w:t>
      </w:r>
      <w:r w:rsidRPr="00177596">
        <w:rPr>
          <w:rFonts w:ascii="Courier New" w:hAnsi="Courier New" w:cs="Courier New"/>
          <w:sz w:val="18"/>
          <w:szCs w:val="18"/>
        </w:rPr>
        <w:tab/>
        <w:t>0.4826</w:t>
      </w:r>
      <w:r w:rsidRPr="00177596">
        <w:rPr>
          <w:rFonts w:ascii="Courier New" w:hAnsi="Courier New" w:cs="Courier New"/>
          <w:sz w:val="18"/>
          <w:szCs w:val="18"/>
        </w:rPr>
        <w:tab/>
        <w:t>385</w:t>
      </w:r>
    </w:p>
    <w:p w14:paraId="0F7631D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5</w:t>
      </w:r>
      <w:r w:rsidRPr="00177596">
        <w:rPr>
          <w:rFonts w:ascii="Courier New" w:hAnsi="Courier New" w:cs="Courier New"/>
          <w:sz w:val="18"/>
          <w:szCs w:val="18"/>
        </w:rPr>
        <w:tab/>
        <w:t>31.97</w:t>
      </w:r>
      <w:r w:rsidRPr="00177596">
        <w:rPr>
          <w:rFonts w:ascii="Courier New" w:hAnsi="Courier New" w:cs="Courier New"/>
          <w:sz w:val="18"/>
          <w:szCs w:val="18"/>
        </w:rPr>
        <w:tab/>
        <w:t>0.023</w:t>
      </w:r>
      <w:r w:rsidRPr="00177596">
        <w:rPr>
          <w:rFonts w:ascii="Courier New" w:hAnsi="Courier New" w:cs="Courier New"/>
          <w:sz w:val="18"/>
          <w:szCs w:val="18"/>
        </w:rPr>
        <w:tab/>
        <w:t>1014.7</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44623D4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6</w:t>
      </w:r>
      <w:r w:rsidRPr="00177596">
        <w:rPr>
          <w:rFonts w:ascii="Courier New" w:hAnsi="Courier New" w:cs="Courier New"/>
          <w:sz w:val="18"/>
          <w:szCs w:val="18"/>
        </w:rPr>
        <w:tab/>
        <w:t>34.43</w:t>
      </w:r>
      <w:r w:rsidRPr="00177596">
        <w:rPr>
          <w:rFonts w:ascii="Courier New" w:hAnsi="Courier New" w:cs="Courier New"/>
          <w:sz w:val="18"/>
          <w:szCs w:val="18"/>
        </w:rPr>
        <w:tab/>
        <w:t>8.84</w:t>
      </w:r>
      <w:r w:rsidRPr="00177596">
        <w:rPr>
          <w:rFonts w:ascii="Courier New" w:hAnsi="Courier New" w:cs="Courier New"/>
          <w:sz w:val="18"/>
          <w:szCs w:val="18"/>
        </w:rPr>
        <w:tab/>
        <w:t>1042.4</w:t>
      </w:r>
      <w:r w:rsidRPr="00177596">
        <w:rPr>
          <w:rFonts w:ascii="Courier New" w:hAnsi="Courier New" w:cs="Courier New"/>
          <w:sz w:val="18"/>
          <w:szCs w:val="18"/>
        </w:rPr>
        <w:tab/>
        <w:t>0</w:t>
      </w:r>
      <w:r w:rsidRPr="00177596">
        <w:rPr>
          <w:rFonts w:ascii="Courier New" w:hAnsi="Courier New" w:cs="Courier New"/>
          <w:sz w:val="18"/>
          <w:szCs w:val="18"/>
        </w:rPr>
        <w:tab/>
        <w:t>385</w:t>
      </w:r>
    </w:p>
    <w:p w14:paraId="07D492A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7</w:t>
      </w:r>
      <w:r w:rsidRPr="00177596">
        <w:rPr>
          <w:rFonts w:ascii="Courier New" w:hAnsi="Courier New" w:cs="Courier New"/>
          <w:sz w:val="18"/>
          <w:szCs w:val="18"/>
        </w:rPr>
        <w:tab/>
        <w:t>33.24</w:t>
      </w:r>
      <w:r w:rsidRPr="00177596">
        <w:rPr>
          <w:rFonts w:ascii="Courier New" w:hAnsi="Courier New" w:cs="Courier New"/>
          <w:sz w:val="18"/>
          <w:szCs w:val="18"/>
        </w:rPr>
        <w:tab/>
        <w:t>11.32</w:t>
      </w:r>
      <w:r w:rsidRPr="00177596">
        <w:rPr>
          <w:rFonts w:ascii="Courier New" w:hAnsi="Courier New" w:cs="Courier New"/>
          <w:sz w:val="18"/>
          <w:szCs w:val="18"/>
        </w:rPr>
        <w:tab/>
        <w:t>836.7</w:t>
      </w:r>
      <w:r w:rsidRPr="00177596">
        <w:rPr>
          <w:rFonts w:ascii="Courier New" w:hAnsi="Courier New" w:cs="Courier New"/>
          <w:sz w:val="18"/>
          <w:szCs w:val="18"/>
        </w:rPr>
        <w:tab/>
        <w:t>10.368</w:t>
      </w:r>
      <w:r w:rsidRPr="00177596">
        <w:rPr>
          <w:rFonts w:ascii="Courier New" w:hAnsi="Courier New" w:cs="Courier New"/>
          <w:sz w:val="18"/>
          <w:szCs w:val="18"/>
        </w:rPr>
        <w:tab/>
        <w:t>385</w:t>
      </w:r>
    </w:p>
    <w:p w14:paraId="010BA2D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8</w:t>
      </w:r>
      <w:r w:rsidRPr="00177596">
        <w:rPr>
          <w:rFonts w:ascii="Courier New" w:hAnsi="Courier New" w:cs="Courier New"/>
          <w:sz w:val="18"/>
          <w:szCs w:val="18"/>
        </w:rPr>
        <w:tab/>
        <w:t>32.81</w:t>
      </w:r>
      <w:r w:rsidRPr="00177596">
        <w:rPr>
          <w:rFonts w:ascii="Courier New" w:hAnsi="Courier New" w:cs="Courier New"/>
          <w:sz w:val="18"/>
          <w:szCs w:val="18"/>
        </w:rPr>
        <w:tab/>
        <w:t>11.46</w:t>
      </w:r>
      <w:r w:rsidRPr="00177596">
        <w:rPr>
          <w:rFonts w:ascii="Courier New" w:hAnsi="Courier New" w:cs="Courier New"/>
          <w:sz w:val="18"/>
          <w:szCs w:val="18"/>
        </w:rPr>
        <w:tab/>
        <w:t>918.0</w:t>
      </w:r>
      <w:r w:rsidRPr="00177596">
        <w:rPr>
          <w:rFonts w:ascii="Courier New" w:hAnsi="Courier New" w:cs="Courier New"/>
          <w:sz w:val="18"/>
          <w:szCs w:val="18"/>
        </w:rPr>
        <w:tab/>
        <w:t>7.8738</w:t>
      </w:r>
      <w:r w:rsidRPr="00177596">
        <w:rPr>
          <w:rFonts w:ascii="Courier New" w:hAnsi="Courier New" w:cs="Courier New"/>
          <w:sz w:val="18"/>
          <w:szCs w:val="18"/>
        </w:rPr>
        <w:tab/>
        <w:t>385</w:t>
      </w:r>
    </w:p>
    <w:p w14:paraId="367290C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9</w:t>
      </w:r>
      <w:r w:rsidRPr="00177596">
        <w:rPr>
          <w:rFonts w:ascii="Courier New" w:hAnsi="Courier New" w:cs="Courier New"/>
          <w:sz w:val="18"/>
          <w:szCs w:val="18"/>
        </w:rPr>
        <w:tab/>
        <w:t>29.71</w:t>
      </w:r>
      <w:r w:rsidRPr="00177596">
        <w:rPr>
          <w:rFonts w:ascii="Courier New" w:hAnsi="Courier New" w:cs="Courier New"/>
          <w:sz w:val="18"/>
          <w:szCs w:val="18"/>
        </w:rPr>
        <w:tab/>
        <w:t>5.53</w:t>
      </w:r>
      <w:r w:rsidRPr="00177596">
        <w:rPr>
          <w:rFonts w:ascii="Courier New" w:hAnsi="Courier New" w:cs="Courier New"/>
          <w:sz w:val="18"/>
          <w:szCs w:val="18"/>
        </w:rPr>
        <w:tab/>
        <w:t>900.8</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642831F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10</w:t>
      </w:r>
      <w:r w:rsidRPr="00177596">
        <w:rPr>
          <w:rFonts w:ascii="Courier New" w:hAnsi="Courier New" w:cs="Courier New"/>
          <w:sz w:val="18"/>
          <w:szCs w:val="18"/>
        </w:rPr>
        <w:tab/>
        <w:t>26.3</w:t>
      </w:r>
      <w:r w:rsidRPr="00177596">
        <w:rPr>
          <w:rFonts w:ascii="Courier New" w:hAnsi="Courier New" w:cs="Courier New"/>
          <w:sz w:val="18"/>
          <w:szCs w:val="18"/>
        </w:rPr>
        <w:tab/>
        <w:t>-2.018</w:t>
      </w:r>
      <w:r w:rsidRPr="00177596">
        <w:rPr>
          <w:rFonts w:ascii="Courier New" w:hAnsi="Courier New" w:cs="Courier New"/>
          <w:sz w:val="18"/>
          <w:szCs w:val="18"/>
        </w:rPr>
        <w:tab/>
        <w:t>775.7</w:t>
      </w:r>
      <w:r w:rsidRPr="00177596">
        <w:rPr>
          <w:rFonts w:ascii="Courier New" w:hAnsi="Courier New" w:cs="Courier New"/>
          <w:sz w:val="18"/>
          <w:szCs w:val="18"/>
        </w:rPr>
        <w:tab/>
        <w:t>6.0198</w:t>
      </w:r>
      <w:r w:rsidRPr="00177596">
        <w:rPr>
          <w:rFonts w:ascii="Courier New" w:hAnsi="Courier New" w:cs="Courier New"/>
          <w:sz w:val="18"/>
          <w:szCs w:val="18"/>
        </w:rPr>
        <w:tab/>
        <w:t>385</w:t>
      </w:r>
    </w:p>
    <w:p w14:paraId="75121E68"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11</w:t>
      </w:r>
      <w:r w:rsidRPr="00177596">
        <w:rPr>
          <w:rFonts w:ascii="Courier New" w:hAnsi="Courier New" w:cs="Courier New"/>
          <w:sz w:val="18"/>
          <w:szCs w:val="18"/>
        </w:rPr>
        <w:tab/>
        <w:t>21.96</w:t>
      </w:r>
      <w:r w:rsidRPr="00177596">
        <w:rPr>
          <w:rFonts w:ascii="Courier New" w:hAnsi="Courier New" w:cs="Courier New"/>
          <w:sz w:val="18"/>
          <w:szCs w:val="18"/>
        </w:rPr>
        <w:tab/>
        <w:t>-7.66</w:t>
      </w:r>
      <w:r w:rsidRPr="00177596">
        <w:rPr>
          <w:rFonts w:ascii="Courier New" w:hAnsi="Courier New" w:cs="Courier New"/>
          <w:sz w:val="18"/>
          <w:szCs w:val="18"/>
        </w:rPr>
        <w:tab/>
        <w:t>671.0</w:t>
      </w:r>
      <w:r w:rsidRPr="00177596">
        <w:rPr>
          <w:rFonts w:ascii="Courier New" w:hAnsi="Courier New" w:cs="Courier New"/>
          <w:sz w:val="18"/>
          <w:szCs w:val="18"/>
        </w:rPr>
        <w:tab/>
        <w:t>0.4064</w:t>
      </w:r>
      <w:r w:rsidRPr="00177596">
        <w:rPr>
          <w:rFonts w:ascii="Courier New" w:hAnsi="Courier New" w:cs="Courier New"/>
          <w:sz w:val="18"/>
          <w:szCs w:val="18"/>
        </w:rPr>
        <w:tab/>
        <w:t>385</w:t>
      </w:r>
    </w:p>
    <w:p w14:paraId="53256CC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12</w:t>
      </w:r>
      <w:r w:rsidRPr="00177596">
        <w:rPr>
          <w:rFonts w:ascii="Courier New" w:hAnsi="Courier New" w:cs="Courier New"/>
          <w:sz w:val="18"/>
          <w:szCs w:val="18"/>
        </w:rPr>
        <w:tab/>
        <w:t>20.11</w:t>
      </w:r>
      <w:r w:rsidRPr="00177596">
        <w:rPr>
          <w:rFonts w:ascii="Courier New" w:hAnsi="Courier New" w:cs="Courier New"/>
          <w:sz w:val="18"/>
          <w:szCs w:val="18"/>
        </w:rPr>
        <w:tab/>
        <w:t>-10.58</w:t>
      </w:r>
      <w:r w:rsidRPr="00177596">
        <w:rPr>
          <w:rFonts w:ascii="Courier New" w:hAnsi="Courier New" w:cs="Courier New"/>
          <w:sz w:val="18"/>
          <w:szCs w:val="18"/>
        </w:rPr>
        <w:tab/>
        <w:t>532.7</w:t>
      </w:r>
      <w:r w:rsidRPr="00177596">
        <w:rPr>
          <w:rFonts w:ascii="Courier New" w:hAnsi="Courier New" w:cs="Courier New"/>
          <w:sz w:val="18"/>
          <w:szCs w:val="18"/>
        </w:rPr>
        <w:tab/>
        <w:t>1.4224</w:t>
      </w:r>
      <w:r w:rsidRPr="00177596">
        <w:rPr>
          <w:rFonts w:ascii="Courier New" w:hAnsi="Courier New" w:cs="Courier New"/>
          <w:sz w:val="18"/>
          <w:szCs w:val="18"/>
        </w:rPr>
        <w:tab/>
        <w:t>385</w:t>
      </w:r>
    </w:p>
    <w:p w14:paraId="45F9F9EE" w14:textId="77777777" w:rsidR="0055017F" w:rsidRDefault="0055017F" w:rsidP="00D926D4">
      <w:pPr>
        <w:pStyle w:val="Heading3"/>
        <w:ind w:left="864" w:hanging="864"/>
      </w:pPr>
      <w:bookmarkStart w:id="96" w:name="_Toc393188807"/>
      <w:bookmarkStart w:id="97" w:name="_Toc464646834"/>
      <w:r>
        <w:lastRenderedPageBreak/>
        <w:t>Example File</w:t>
      </w:r>
      <w:r w:rsidR="001E15ED">
        <w:t xml:space="preserve"> #2</w:t>
      </w:r>
      <w:bookmarkEnd w:id="96"/>
      <w:bookmarkEnd w:id="97"/>
    </w:p>
    <w:p w14:paraId="72C62386" w14:textId="77777777" w:rsidR="0055017F" w:rsidRPr="00D926D4" w:rsidRDefault="0055017F" w:rsidP="0055017F">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D926D4">
        <w:rPr>
          <w:rFonts w:ascii="Courier New" w:hAnsi="Courier New" w:cs="Courier New"/>
          <w:sz w:val="18"/>
          <w:szCs w:val="18"/>
        </w:rPr>
        <w:t>Year</w:t>
      </w:r>
      <w:r w:rsidRPr="00D926D4">
        <w:rPr>
          <w:rFonts w:ascii="Courier New" w:hAnsi="Courier New" w:cs="Courier New"/>
          <w:sz w:val="18"/>
          <w:szCs w:val="18"/>
        </w:rPr>
        <w:tab/>
        <w:t>Month</w:t>
      </w:r>
      <w:r w:rsidRPr="00D926D4">
        <w:rPr>
          <w:rFonts w:ascii="Courier New" w:hAnsi="Courier New" w:cs="Courier New"/>
          <w:sz w:val="18"/>
          <w:szCs w:val="18"/>
        </w:rPr>
        <w:tab/>
        <w:t>TMax</w:t>
      </w:r>
      <w:r w:rsidRPr="00D926D4">
        <w:rPr>
          <w:rFonts w:ascii="Courier New" w:hAnsi="Courier New" w:cs="Courier New"/>
          <w:sz w:val="18"/>
          <w:szCs w:val="18"/>
        </w:rPr>
        <w:tab/>
        <w:t>TMin</w:t>
      </w:r>
      <w:r w:rsidRPr="00D926D4">
        <w:rPr>
          <w:rFonts w:ascii="Courier New" w:hAnsi="Courier New" w:cs="Courier New"/>
          <w:sz w:val="18"/>
          <w:szCs w:val="18"/>
        </w:rPr>
        <w:tab/>
        <w:t>PAR</w:t>
      </w:r>
      <w:r w:rsidRPr="00D926D4">
        <w:rPr>
          <w:rFonts w:ascii="Courier New" w:hAnsi="Courier New" w:cs="Courier New"/>
          <w:sz w:val="18"/>
          <w:szCs w:val="18"/>
        </w:rPr>
        <w:tab/>
        <w:t>Prec</w:t>
      </w:r>
      <w:r w:rsidRPr="00D926D4">
        <w:rPr>
          <w:rFonts w:ascii="Courier New" w:hAnsi="Courier New" w:cs="Courier New"/>
          <w:sz w:val="18"/>
          <w:szCs w:val="18"/>
        </w:rPr>
        <w:tab/>
        <w:t>CO2</w:t>
      </w:r>
    </w:p>
    <w:p w14:paraId="364DBF4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sidRPr="00D926D4">
        <w:rPr>
          <w:rFonts w:ascii="Courier New" w:hAnsi="Courier New" w:cs="Courier New"/>
          <w:sz w:val="18"/>
          <w:szCs w:val="18"/>
        </w:rPr>
        <w:t xml:space="preserve"> </w:t>
      </w:r>
      <w:r w:rsidRPr="00D926D4">
        <w:rPr>
          <w:rFonts w:ascii="Courier New" w:hAnsi="Courier New" w:cs="Courier New"/>
          <w:sz w:val="18"/>
          <w:szCs w:val="18"/>
        </w:rPr>
        <w:tab/>
        <w:t>1</w:t>
      </w:r>
      <w:r w:rsidRPr="00D926D4">
        <w:rPr>
          <w:rFonts w:ascii="Courier New" w:hAnsi="Courier New" w:cs="Courier New"/>
          <w:sz w:val="18"/>
          <w:szCs w:val="18"/>
        </w:rPr>
        <w:tab/>
        <w:t>11.86</w:t>
      </w:r>
      <w:r w:rsidRPr="00D926D4">
        <w:rPr>
          <w:rFonts w:ascii="Courier New" w:hAnsi="Courier New" w:cs="Courier New"/>
          <w:sz w:val="18"/>
          <w:szCs w:val="18"/>
        </w:rPr>
        <w:tab/>
        <w:t>-13.39</w:t>
      </w:r>
      <w:r w:rsidRPr="00D926D4">
        <w:rPr>
          <w:rFonts w:ascii="Courier New" w:hAnsi="Courier New" w:cs="Courier New"/>
          <w:sz w:val="18"/>
          <w:szCs w:val="18"/>
        </w:rPr>
        <w:tab/>
        <w:t>564.2</w:t>
      </w:r>
      <w:r w:rsidRPr="00D926D4">
        <w:rPr>
          <w:rFonts w:ascii="Courier New" w:hAnsi="Courier New" w:cs="Courier New"/>
          <w:sz w:val="18"/>
          <w:szCs w:val="18"/>
        </w:rPr>
        <w:tab/>
        <w:t>1.651</w:t>
      </w:r>
      <w:r w:rsidRPr="00D926D4">
        <w:rPr>
          <w:rFonts w:ascii="Courier New" w:hAnsi="Courier New" w:cs="Courier New"/>
          <w:sz w:val="18"/>
          <w:szCs w:val="18"/>
        </w:rPr>
        <w:tab/>
        <w:t>383</w:t>
      </w:r>
    </w:p>
    <w:p w14:paraId="5FB0849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2</w:t>
      </w:r>
      <w:r w:rsidRPr="00D926D4">
        <w:rPr>
          <w:rFonts w:ascii="Courier New" w:hAnsi="Courier New" w:cs="Courier New"/>
          <w:sz w:val="18"/>
          <w:szCs w:val="18"/>
        </w:rPr>
        <w:tab/>
        <w:t>17.93</w:t>
      </w:r>
      <w:r w:rsidRPr="00D926D4">
        <w:rPr>
          <w:rFonts w:ascii="Courier New" w:hAnsi="Courier New" w:cs="Courier New"/>
          <w:sz w:val="18"/>
          <w:szCs w:val="18"/>
        </w:rPr>
        <w:tab/>
        <w:t>-8.45</w:t>
      </w:r>
      <w:r w:rsidRPr="00D926D4">
        <w:rPr>
          <w:rFonts w:ascii="Courier New" w:hAnsi="Courier New" w:cs="Courier New"/>
          <w:sz w:val="18"/>
          <w:szCs w:val="18"/>
        </w:rPr>
        <w:tab/>
        <w:t>698.7</w:t>
      </w:r>
      <w:r w:rsidRPr="00D926D4">
        <w:rPr>
          <w:rFonts w:ascii="Courier New" w:hAnsi="Courier New" w:cs="Courier New"/>
          <w:sz w:val="18"/>
          <w:szCs w:val="18"/>
        </w:rPr>
        <w:tab/>
        <w:t>1.7272</w:t>
      </w:r>
      <w:r w:rsidRPr="00D926D4">
        <w:rPr>
          <w:rFonts w:ascii="Courier New" w:hAnsi="Courier New" w:cs="Courier New"/>
          <w:sz w:val="18"/>
          <w:szCs w:val="18"/>
        </w:rPr>
        <w:tab/>
        <w:t>383</w:t>
      </w:r>
    </w:p>
    <w:p w14:paraId="11DADD9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3</w:t>
      </w:r>
      <w:r w:rsidRPr="00D926D4">
        <w:rPr>
          <w:rFonts w:ascii="Courier New" w:hAnsi="Courier New" w:cs="Courier New"/>
          <w:sz w:val="18"/>
          <w:szCs w:val="18"/>
        </w:rPr>
        <w:tab/>
        <w:t>24.73</w:t>
      </w:r>
      <w:r w:rsidRPr="00D926D4">
        <w:rPr>
          <w:rFonts w:ascii="Courier New" w:hAnsi="Courier New" w:cs="Courier New"/>
          <w:sz w:val="18"/>
          <w:szCs w:val="18"/>
        </w:rPr>
        <w:tab/>
        <w:t>-10.18</w:t>
      </w:r>
      <w:r w:rsidRPr="00D926D4">
        <w:rPr>
          <w:rFonts w:ascii="Courier New" w:hAnsi="Courier New" w:cs="Courier New"/>
          <w:sz w:val="18"/>
          <w:szCs w:val="18"/>
        </w:rPr>
        <w:tab/>
        <w:t>872.0</w:t>
      </w:r>
      <w:r w:rsidRPr="00D926D4">
        <w:rPr>
          <w:rFonts w:ascii="Courier New" w:hAnsi="Courier New" w:cs="Courier New"/>
          <w:sz w:val="18"/>
          <w:szCs w:val="18"/>
        </w:rPr>
        <w:tab/>
        <w:t>2.921</w:t>
      </w:r>
      <w:r w:rsidRPr="00D926D4">
        <w:rPr>
          <w:rFonts w:ascii="Courier New" w:hAnsi="Courier New" w:cs="Courier New"/>
          <w:sz w:val="18"/>
          <w:szCs w:val="18"/>
        </w:rPr>
        <w:tab/>
        <w:t>383</w:t>
      </w:r>
    </w:p>
    <w:p w14:paraId="14728ED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4</w:t>
      </w:r>
      <w:r w:rsidRPr="00D926D4">
        <w:rPr>
          <w:rFonts w:ascii="Courier New" w:hAnsi="Courier New" w:cs="Courier New"/>
          <w:sz w:val="18"/>
          <w:szCs w:val="18"/>
        </w:rPr>
        <w:tab/>
        <w:t>25.05</w:t>
      </w:r>
      <w:r w:rsidRPr="00D926D4">
        <w:rPr>
          <w:rFonts w:ascii="Courier New" w:hAnsi="Courier New" w:cs="Courier New"/>
          <w:sz w:val="18"/>
          <w:szCs w:val="18"/>
        </w:rPr>
        <w:tab/>
        <w:t>-2.853</w:t>
      </w:r>
      <w:r w:rsidRPr="00D926D4">
        <w:rPr>
          <w:rFonts w:ascii="Courier New" w:hAnsi="Courier New" w:cs="Courier New"/>
          <w:sz w:val="18"/>
          <w:szCs w:val="18"/>
        </w:rPr>
        <w:tab/>
        <w:t>930.5</w:t>
      </w:r>
      <w:r w:rsidRPr="00D926D4">
        <w:rPr>
          <w:rFonts w:ascii="Courier New" w:hAnsi="Courier New" w:cs="Courier New"/>
          <w:sz w:val="18"/>
          <w:szCs w:val="18"/>
        </w:rPr>
        <w:tab/>
        <w:t>4.0132</w:t>
      </w:r>
      <w:r w:rsidRPr="00D926D4">
        <w:rPr>
          <w:rFonts w:ascii="Courier New" w:hAnsi="Courier New" w:cs="Courier New"/>
          <w:sz w:val="18"/>
          <w:szCs w:val="18"/>
        </w:rPr>
        <w:tab/>
        <w:t>383</w:t>
      </w:r>
    </w:p>
    <w:p w14:paraId="09DEAA6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5</w:t>
      </w:r>
      <w:r w:rsidRPr="00D926D4">
        <w:rPr>
          <w:rFonts w:ascii="Courier New" w:hAnsi="Courier New" w:cs="Courier New"/>
          <w:sz w:val="18"/>
          <w:szCs w:val="18"/>
        </w:rPr>
        <w:tab/>
        <w:t>27.72</w:t>
      </w:r>
      <w:r w:rsidRPr="00D926D4">
        <w:rPr>
          <w:rFonts w:ascii="Courier New" w:hAnsi="Courier New" w:cs="Courier New"/>
          <w:sz w:val="18"/>
          <w:szCs w:val="18"/>
        </w:rPr>
        <w:tab/>
        <w:t>3.424</w:t>
      </w:r>
      <w:r w:rsidRPr="00D926D4">
        <w:rPr>
          <w:rFonts w:ascii="Courier New" w:hAnsi="Courier New" w:cs="Courier New"/>
          <w:sz w:val="18"/>
          <w:szCs w:val="18"/>
        </w:rPr>
        <w:tab/>
        <w:t>890.4</w:t>
      </w:r>
      <w:r w:rsidRPr="00D926D4">
        <w:rPr>
          <w:rFonts w:ascii="Courier New" w:hAnsi="Courier New" w:cs="Courier New"/>
          <w:sz w:val="18"/>
          <w:szCs w:val="18"/>
        </w:rPr>
        <w:tab/>
        <w:t>4.1449</w:t>
      </w:r>
      <w:r w:rsidRPr="00D926D4">
        <w:rPr>
          <w:rFonts w:ascii="Courier New" w:hAnsi="Courier New" w:cs="Courier New"/>
          <w:sz w:val="18"/>
          <w:szCs w:val="18"/>
        </w:rPr>
        <w:tab/>
        <w:t>383</w:t>
      </w:r>
    </w:p>
    <w:p w14:paraId="3E3C9C5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6</w:t>
      </w:r>
      <w:r w:rsidRPr="00D926D4">
        <w:rPr>
          <w:rFonts w:ascii="Courier New" w:hAnsi="Courier New" w:cs="Courier New"/>
          <w:sz w:val="18"/>
          <w:szCs w:val="18"/>
        </w:rPr>
        <w:tab/>
        <w:t>35.24</w:t>
      </w:r>
      <w:r w:rsidRPr="00D926D4">
        <w:rPr>
          <w:rFonts w:ascii="Courier New" w:hAnsi="Courier New" w:cs="Courier New"/>
          <w:sz w:val="18"/>
          <w:szCs w:val="18"/>
        </w:rPr>
        <w:tab/>
        <w:t>8.7</w:t>
      </w:r>
      <w:r w:rsidRPr="00D926D4">
        <w:rPr>
          <w:rFonts w:ascii="Courier New" w:hAnsi="Courier New" w:cs="Courier New"/>
          <w:sz w:val="18"/>
          <w:szCs w:val="18"/>
        </w:rPr>
        <w:tab/>
        <w:t>1069.0</w:t>
      </w:r>
      <w:r w:rsidRPr="00D926D4">
        <w:rPr>
          <w:rFonts w:ascii="Courier New" w:hAnsi="Courier New" w:cs="Courier New"/>
          <w:sz w:val="18"/>
          <w:szCs w:val="18"/>
        </w:rPr>
        <w:tab/>
        <w:t>0.928</w:t>
      </w:r>
      <w:r w:rsidRPr="00D926D4">
        <w:rPr>
          <w:rFonts w:ascii="Courier New" w:hAnsi="Courier New" w:cs="Courier New"/>
          <w:sz w:val="18"/>
          <w:szCs w:val="18"/>
        </w:rPr>
        <w:tab/>
        <w:t>383</w:t>
      </w:r>
    </w:p>
    <w:p w14:paraId="3645BA4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7</w:t>
      </w:r>
      <w:r w:rsidRPr="00D926D4">
        <w:rPr>
          <w:rFonts w:ascii="Courier New" w:hAnsi="Courier New" w:cs="Courier New"/>
          <w:sz w:val="18"/>
          <w:szCs w:val="18"/>
        </w:rPr>
        <w:tab/>
        <w:t>36.35</w:t>
      </w:r>
      <w:r w:rsidRPr="00D926D4">
        <w:rPr>
          <w:rFonts w:ascii="Courier New" w:hAnsi="Courier New" w:cs="Courier New"/>
          <w:sz w:val="18"/>
          <w:szCs w:val="18"/>
        </w:rPr>
        <w:tab/>
        <w:t>12.75</w:t>
      </w:r>
      <w:r w:rsidRPr="00D926D4">
        <w:rPr>
          <w:rFonts w:ascii="Courier New" w:hAnsi="Courier New" w:cs="Courier New"/>
          <w:sz w:val="18"/>
          <w:szCs w:val="18"/>
        </w:rPr>
        <w:tab/>
        <w:t>891.1</w:t>
      </w:r>
      <w:r w:rsidRPr="00D926D4">
        <w:rPr>
          <w:rFonts w:ascii="Courier New" w:hAnsi="Courier New" w:cs="Courier New"/>
          <w:sz w:val="18"/>
          <w:szCs w:val="18"/>
        </w:rPr>
        <w:tab/>
        <w:t>3.7338</w:t>
      </w:r>
      <w:r w:rsidRPr="00D926D4">
        <w:rPr>
          <w:rFonts w:ascii="Courier New" w:hAnsi="Courier New" w:cs="Courier New"/>
          <w:sz w:val="18"/>
          <w:szCs w:val="18"/>
        </w:rPr>
        <w:tab/>
        <w:t>383</w:t>
      </w:r>
    </w:p>
    <w:p w14:paraId="2C07EA05"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8</w:t>
      </w:r>
      <w:r w:rsidRPr="00D926D4">
        <w:rPr>
          <w:rFonts w:ascii="Courier New" w:hAnsi="Courier New" w:cs="Courier New"/>
          <w:sz w:val="18"/>
          <w:szCs w:val="18"/>
        </w:rPr>
        <w:tab/>
        <w:t>34.15</w:t>
      </w:r>
      <w:r w:rsidRPr="00D926D4">
        <w:rPr>
          <w:rFonts w:ascii="Courier New" w:hAnsi="Courier New" w:cs="Courier New"/>
          <w:sz w:val="18"/>
          <w:szCs w:val="18"/>
        </w:rPr>
        <w:tab/>
        <w:t>13.64</w:t>
      </w:r>
      <w:r w:rsidRPr="00D926D4">
        <w:rPr>
          <w:rFonts w:ascii="Courier New" w:hAnsi="Courier New" w:cs="Courier New"/>
          <w:sz w:val="18"/>
          <w:szCs w:val="18"/>
        </w:rPr>
        <w:tab/>
        <w:t>927.9</w:t>
      </w:r>
      <w:r w:rsidRPr="00D926D4">
        <w:rPr>
          <w:rFonts w:ascii="Courier New" w:hAnsi="Courier New" w:cs="Courier New"/>
          <w:sz w:val="18"/>
          <w:szCs w:val="18"/>
        </w:rPr>
        <w:tab/>
        <w:t>5.0806</w:t>
      </w:r>
      <w:r w:rsidRPr="00D926D4">
        <w:rPr>
          <w:rFonts w:ascii="Courier New" w:hAnsi="Courier New" w:cs="Courier New"/>
          <w:sz w:val="18"/>
          <w:szCs w:val="18"/>
        </w:rPr>
        <w:tab/>
        <w:t>383</w:t>
      </w:r>
    </w:p>
    <w:p w14:paraId="46A98C7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9</w:t>
      </w:r>
      <w:r w:rsidRPr="00D926D4">
        <w:rPr>
          <w:rFonts w:ascii="Courier New" w:hAnsi="Courier New" w:cs="Courier New"/>
          <w:sz w:val="18"/>
          <w:szCs w:val="18"/>
        </w:rPr>
        <w:tab/>
        <w:t>30.44</w:t>
      </w:r>
      <w:r w:rsidRPr="00D926D4">
        <w:rPr>
          <w:rFonts w:ascii="Courier New" w:hAnsi="Courier New" w:cs="Courier New"/>
          <w:sz w:val="18"/>
          <w:szCs w:val="18"/>
        </w:rPr>
        <w:tab/>
        <w:t>6.647</w:t>
      </w:r>
      <w:r w:rsidRPr="00D926D4">
        <w:rPr>
          <w:rFonts w:ascii="Courier New" w:hAnsi="Courier New" w:cs="Courier New"/>
          <w:sz w:val="18"/>
          <w:szCs w:val="18"/>
        </w:rPr>
        <w:tab/>
        <w:t>875.3</w:t>
      </w:r>
      <w:r w:rsidRPr="00D926D4">
        <w:rPr>
          <w:rFonts w:ascii="Courier New" w:hAnsi="Courier New" w:cs="Courier New"/>
          <w:sz w:val="18"/>
          <w:szCs w:val="18"/>
        </w:rPr>
        <w:tab/>
        <w:t>5.7138</w:t>
      </w:r>
      <w:r w:rsidRPr="00D926D4">
        <w:rPr>
          <w:rFonts w:ascii="Courier New" w:hAnsi="Courier New" w:cs="Courier New"/>
          <w:sz w:val="18"/>
          <w:szCs w:val="18"/>
        </w:rPr>
        <w:tab/>
        <w:t>383</w:t>
      </w:r>
    </w:p>
    <w:p w14:paraId="717DC7F4"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10</w:t>
      </w:r>
      <w:r w:rsidRPr="00D926D4">
        <w:rPr>
          <w:rFonts w:ascii="Courier New" w:hAnsi="Courier New" w:cs="Courier New"/>
          <w:sz w:val="18"/>
          <w:szCs w:val="18"/>
        </w:rPr>
        <w:tab/>
        <w:t>26.67</w:t>
      </w:r>
      <w:r w:rsidRPr="00D926D4">
        <w:rPr>
          <w:rFonts w:ascii="Courier New" w:hAnsi="Courier New" w:cs="Courier New"/>
          <w:sz w:val="18"/>
          <w:szCs w:val="18"/>
        </w:rPr>
        <w:tab/>
        <w:t>-3.804</w:t>
      </w:r>
      <w:r w:rsidRPr="00D926D4">
        <w:rPr>
          <w:rFonts w:ascii="Courier New" w:hAnsi="Courier New" w:cs="Courier New"/>
          <w:sz w:val="18"/>
          <w:szCs w:val="18"/>
        </w:rPr>
        <w:tab/>
        <w:t>836.2</w:t>
      </w:r>
      <w:r w:rsidRPr="00D926D4">
        <w:rPr>
          <w:rFonts w:ascii="Courier New" w:hAnsi="Courier New" w:cs="Courier New"/>
          <w:sz w:val="18"/>
          <w:szCs w:val="18"/>
        </w:rPr>
        <w:tab/>
        <w:t>0.4064</w:t>
      </w:r>
      <w:r w:rsidRPr="00D926D4">
        <w:rPr>
          <w:rFonts w:ascii="Courier New" w:hAnsi="Courier New" w:cs="Courier New"/>
          <w:sz w:val="18"/>
          <w:szCs w:val="18"/>
        </w:rPr>
        <w:tab/>
        <w:t>383</w:t>
      </w:r>
    </w:p>
    <w:p w14:paraId="016CD3F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11</w:t>
      </w:r>
      <w:r w:rsidRPr="00D926D4">
        <w:rPr>
          <w:rFonts w:ascii="Courier New" w:hAnsi="Courier New" w:cs="Courier New"/>
          <w:sz w:val="18"/>
          <w:szCs w:val="18"/>
        </w:rPr>
        <w:tab/>
        <w:t>21.84</w:t>
      </w:r>
      <w:r w:rsidRPr="00D926D4">
        <w:rPr>
          <w:rFonts w:ascii="Courier New" w:hAnsi="Courier New" w:cs="Courier New"/>
          <w:sz w:val="18"/>
          <w:szCs w:val="18"/>
        </w:rPr>
        <w:tab/>
        <w:t>-9.4</w:t>
      </w:r>
      <w:r w:rsidRPr="00D926D4">
        <w:rPr>
          <w:rFonts w:ascii="Courier New" w:hAnsi="Courier New" w:cs="Courier New"/>
          <w:sz w:val="18"/>
          <w:szCs w:val="18"/>
        </w:rPr>
        <w:tab/>
        <w:t>660.5</w:t>
      </w:r>
      <w:r w:rsidRPr="00D926D4">
        <w:rPr>
          <w:rFonts w:ascii="Courier New" w:hAnsi="Courier New" w:cs="Courier New"/>
          <w:sz w:val="18"/>
          <w:szCs w:val="18"/>
        </w:rPr>
        <w:tab/>
        <w:t>0.2794</w:t>
      </w:r>
      <w:r w:rsidRPr="00D926D4">
        <w:rPr>
          <w:rFonts w:ascii="Courier New" w:hAnsi="Courier New" w:cs="Courier New"/>
          <w:sz w:val="18"/>
          <w:szCs w:val="18"/>
        </w:rPr>
        <w:tab/>
        <w:t>383</w:t>
      </w:r>
    </w:p>
    <w:p w14:paraId="470CECD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12</w:t>
      </w:r>
      <w:r w:rsidRPr="00D926D4">
        <w:rPr>
          <w:rFonts w:ascii="Courier New" w:hAnsi="Courier New" w:cs="Courier New"/>
          <w:sz w:val="18"/>
          <w:szCs w:val="18"/>
        </w:rPr>
        <w:tab/>
        <w:t>17.03</w:t>
      </w:r>
      <w:r w:rsidRPr="00D926D4">
        <w:rPr>
          <w:rFonts w:ascii="Courier New" w:hAnsi="Courier New" w:cs="Courier New"/>
          <w:sz w:val="18"/>
          <w:szCs w:val="18"/>
        </w:rPr>
        <w:tab/>
        <w:t>-10.49</w:t>
      </w:r>
      <w:r w:rsidRPr="00D926D4">
        <w:rPr>
          <w:rFonts w:ascii="Courier New" w:hAnsi="Courier New" w:cs="Courier New"/>
          <w:sz w:val="18"/>
          <w:szCs w:val="18"/>
        </w:rPr>
        <w:tab/>
        <w:t>579.8</w:t>
      </w:r>
      <w:r w:rsidRPr="00D926D4">
        <w:rPr>
          <w:rFonts w:ascii="Courier New" w:hAnsi="Courier New" w:cs="Courier New"/>
          <w:sz w:val="18"/>
          <w:szCs w:val="18"/>
        </w:rPr>
        <w:tab/>
        <w:t>3.5304</w:t>
      </w:r>
      <w:r w:rsidRPr="00D926D4">
        <w:rPr>
          <w:rFonts w:ascii="Courier New" w:hAnsi="Courier New" w:cs="Courier New"/>
          <w:sz w:val="18"/>
          <w:szCs w:val="18"/>
        </w:rPr>
        <w:tab/>
        <w:t>383</w:t>
      </w:r>
    </w:p>
    <w:p w14:paraId="55E7F2B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w:t>
      </w:r>
      <w:r w:rsidRPr="00D926D4">
        <w:rPr>
          <w:rFonts w:ascii="Courier New" w:hAnsi="Courier New" w:cs="Courier New"/>
          <w:sz w:val="18"/>
          <w:szCs w:val="18"/>
        </w:rPr>
        <w:tab/>
        <w:t>11.81</w:t>
      </w:r>
      <w:r w:rsidRPr="00D926D4">
        <w:rPr>
          <w:rFonts w:ascii="Courier New" w:hAnsi="Courier New" w:cs="Courier New"/>
          <w:sz w:val="18"/>
          <w:szCs w:val="18"/>
        </w:rPr>
        <w:tab/>
        <w:t>-14.41</w:t>
      </w:r>
      <w:r w:rsidRPr="00D926D4">
        <w:rPr>
          <w:rFonts w:ascii="Courier New" w:hAnsi="Courier New" w:cs="Courier New"/>
          <w:sz w:val="18"/>
          <w:szCs w:val="18"/>
        </w:rPr>
        <w:tab/>
        <w:t>622.1</w:t>
      </w:r>
      <w:r w:rsidRPr="00D926D4">
        <w:rPr>
          <w:rFonts w:ascii="Courier New" w:hAnsi="Courier New" w:cs="Courier New"/>
          <w:sz w:val="18"/>
          <w:szCs w:val="18"/>
        </w:rPr>
        <w:tab/>
        <w:t>1.2192</w:t>
      </w:r>
      <w:r w:rsidRPr="00D926D4">
        <w:rPr>
          <w:rFonts w:ascii="Courier New" w:hAnsi="Courier New" w:cs="Courier New"/>
          <w:sz w:val="18"/>
          <w:szCs w:val="18"/>
        </w:rPr>
        <w:tab/>
        <w:t>385</w:t>
      </w:r>
    </w:p>
    <w:p w14:paraId="3E5640C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2</w:t>
      </w:r>
      <w:r w:rsidRPr="00D926D4">
        <w:rPr>
          <w:rFonts w:ascii="Courier New" w:hAnsi="Courier New" w:cs="Courier New"/>
          <w:sz w:val="18"/>
          <w:szCs w:val="18"/>
        </w:rPr>
        <w:tab/>
        <w:t>19.35</w:t>
      </w:r>
      <w:r w:rsidRPr="00D926D4">
        <w:rPr>
          <w:rFonts w:ascii="Courier New" w:hAnsi="Courier New" w:cs="Courier New"/>
          <w:sz w:val="18"/>
          <w:szCs w:val="18"/>
        </w:rPr>
        <w:tab/>
        <w:t>-8.78</w:t>
      </w:r>
      <w:r w:rsidRPr="00D926D4">
        <w:rPr>
          <w:rFonts w:ascii="Courier New" w:hAnsi="Courier New" w:cs="Courier New"/>
          <w:sz w:val="18"/>
          <w:szCs w:val="18"/>
        </w:rPr>
        <w:tab/>
        <w:t>792.4</w:t>
      </w:r>
      <w:r w:rsidRPr="00D926D4">
        <w:rPr>
          <w:rFonts w:ascii="Courier New" w:hAnsi="Courier New" w:cs="Courier New"/>
          <w:sz w:val="18"/>
          <w:szCs w:val="18"/>
        </w:rPr>
        <w:tab/>
        <w:t>1.9558</w:t>
      </w:r>
      <w:r w:rsidRPr="00D926D4">
        <w:rPr>
          <w:rFonts w:ascii="Courier New" w:hAnsi="Courier New" w:cs="Courier New"/>
          <w:sz w:val="18"/>
          <w:szCs w:val="18"/>
        </w:rPr>
        <w:tab/>
        <w:t>385</w:t>
      </w:r>
    </w:p>
    <w:p w14:paraId="0DFFC8E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3</w:t>
      </w:r>
      <w:r w:rsidRPr="00D926D4">
        <w:rPr>
          <w:rFonts w:ascii="Courier New" w:hAnsi="Courier New" w:cs="Courier New"/>
          <w:sz w:val="18"/>
          <w:szCs w:val="18"/>
        </w:rPr>
        <w:tab/>
        <w:t>21.74</w:t>
      </w:r>
      <w:r w:rsidRPr="00D926D4">
        <w:rPr>
          <w:rFonts w:ascii="Courier New" w:hAnsi="Courier New" w:cs="Courier New"/>
          <w:sz w:val="18"/>
          <w:szCs w:val="18"/>
        </w:rPr>
        <w:tab/>
        <w:t>-9.21</w:t>
      </w:r>
      <w:r w:rsidRPr="00D926D4">
        <w:rPr>
          <w:rFonts w:ascii="Courier New" w:hAnsi="Courier New" w:cs="Courier New"/>
          <w:sz w:val="18"/>
          <w:szCs w:val="18"/>
        </w:rPr>
        <w:tab/>
        <w:t>930.0</w:t>
      </w:r>
      <w:r w:rsidRPr="00D926D4">
        <w:rPr>
          <w:rFonts w:ascii="Courier New" w:hAnsi="Courier New" w:cs="Courier New"/>
          <w:sz w:val="18"/>
          <w:szCs w:val="18"/>
        </w:rPr>
        <w:tab/>
        <w:t>1.0922</w:t>
      </w:r>
      <w:r w:rsidRPr="00D926D4">
        <w:rPr>
          <w:rFonts w:ascii="Courier New" w:hAnsi="Courier New" w:cs="Courier New"/>
          <w:sz w:val="18"/>
          <w:szCs w:val="18"/>
        </w:rPr>
        <w:tab/>
        <w:t>385</w:t>
      </w:r>
    </w:p>
    <w:p w14:paraId="28CBA2C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4</w:t>
      </w:r>
      <w:r w:rsidRPr="00D926D4">
        <w:rPr>
          <w:rFonts w:ascii="Courier New" w:hAnsi="Courier New" w:cs="Courier New"/>
          <w:sz w:val="18"/>
          <w:szCs w:val="18"/>
        </w:rPr>
        <w:tab/>
        <w:t>25.86</w:t>
      </w:r>
      <w:r w:rsidRPr="00D926D4">
        <w:rPr>
          <w:rFonts w:ascii="Courier New" w:hAnsi="Courier New" w:cs="Courier New"/>
          <w:sz w:val="18"/>
          <w:szCs w:val="18"/>
        </w:rPr>
        <w:tab/>
        <w:t>-5.333</w:t>
      </w:r>
      <w:r w:rsidRPr="00D926D4">
        <w:rPr>
          <w:rFonts w:ascii="Courier New" w:hAnsi="Courier New" w:cs="Courier New"/>
          <w:sz w:val="18"/>
          <w:szCs w:val="18"/>
        </w:rPr>
        <w:tab/>
        <w:t>1045.2</w:t>
      </w:r>
      <w:r w:rsidRPr="00D926D4">
        <w:rPr>
          <w:rFonts w:ascii="Courier New" w:hAnsi="Courier New" w:cs="Courier New"/>
          <w:sz w:val="18"/>
          <w:szCs w:val="18"/>
        </w:rPr>
        <w:tab/>
        <w:t>0.4826</w:t>
      </w:r>
      <w:r w:rsidRPr="00D926D4">
        <w:rPr>
          <w:rFonts w:ascii="Courier New" w:hAnsi="Courier New" w:cs="Courier New"/>
          <w:sz w:val="18"/>
          <w:szCs w:val="18"/>
        </w:rPr>
        <w:tab/>
        <w:t>385</w:t>
      </w:r>
    </w:p>
    <w:p w14:paraId="2731A4F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5</w:t>
      </w:r>
      <w:r w:rsidRPr="00D926D4">
        <w:rPr>
          <w:rFonts w:ascii="Courier New" w:hAnsi="Courier New" w:cs="Courier New"/>
          <w:sz w:val="18"/>
          <w:szCs w:val="18"/>
        </w:rPr>
        <w:tab/>
        <w:t>31.97</w:t>
      </w:r>
      <w:r w:rsidRPr="00D926D4">
        <w:rPr>
          <w:rFonts w:ascii="Courier New" w:hAnsi="Courier New" w:cs="Courier New"/>
          <w:sz w:val="18"/>
          <w:szCs w:val="18"/>
        </w:rPr>
        <w:tab/>
        <w:t>0.023</w:t>
      </w:r>
      <w:r w:rsidRPr="00D926D4">
        <w:rPr>
          <w:rFonts w:ascii="Courier New" w:hAnsi="Courier New" w:cs="Courier New"/>
          <w:sz w:val="18"/>
          <w:szCs w:val="18"/>
        </w:rPr>
        <w:tab/>
        <w:t>1014.7</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369228F7"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6</w:t>
      </w:r>
      <w:r w:rsidRPr="00D926D4">
        <w:rPr>
          <w:rFonts w:ascii="Courier New" w:hAnsi="Courier New" w:cs="Courier New"/>
          <w:sz w:val="18"/>
          <w:szCs w:val="18"/>
        </w:rPr>
        <w:tab/>
        <w:t>34.43</w:t>
      </w:r>
      <w:r w:rsidRPr="00D926D4">
        <w:rPr>
          <w:rFonts w:ascii="Courier New" w:hAnsi="Courier New" w:cs="Courier New"/>
          <w:sz w:val="18"/>
          <w:szCs w:val="18"/>
        </w:rPr>
        <w:tab/>
        <w:t>8.84</w:t>
      </w:r>
      <w:r w:rsidRPr="00D926D4">
        <w:rPr>
          <w:rFonts w:ascii="Courier New" w:hAnsi="Courier New" w:cs="Courier New"/>
          <w:sz w:val="18"/>
          <w:szCs w:val="18"/>
        </w:rPr>
        <w:tab/>
        <w:t>1042.4</w:t>
      </w:r>
      <w:r w:rsidRPr="00D926D4">
        <w:rPr>
          <w:rFonts w:ascii="Courier New" w:hAnsi="Courier New" w:cs="Courier New"/>
          <w:sz w:val="18"/>
          <w:szCs w:val="18"/>
        </w:rPr>
        <w:tab/>
        <w:t>0</w:t>
      </w:r>
      <w:r w:rsidRPr="00D926D4">
        <w:rPr>
          <w:rFonts w:ascii="Courier New" w:hAnsi="Courier New" w:cs="Courier New"/>
          <w:sz w:val="18"/>
          <w:szCs w:val="18"/>
        </w:rPr>
        <w:tab/>
        <w:t>385</w:t>
      </w:r>
    </w:p>
    <w:p w14:paraId="203A5D0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7</w:t>
      </w:r>
      <w:r w:rsidRPr="00D926D4">
        <w:rPr>
          <w:rFonts w:ascii="Courier New" w:hAnsi="Courier New" w:cs="Courier New"/>
          <w:sz w:val="18"/>
          <w:szCs w:val="18"/>
        </w:rPr>
        <w:tab/>
        <w:t>33.24</w:t>
      </w:r>
      <w:r w:rsidRPr="00D926D4">
        <w:rPr>
          <w:rFonts w:ascii="Courier New" w:hAnsi="Courier New" w:cs="Courier New"/>
          <w:sz w:val="18"/>
          <w:szCs w:val="18"/>
        </w:rPr>
        <w:tab/>
        <w:t>11.32</w:t>
      </w:r>
      <w:r w:rsidRPr="00D926D4">
        <w:rPr>
          <w:rFonts w:ascii="Courier New" w:hAnsi="Courier New" w:cs="Courier New"/>
          <w:sz w:val="18"/>
          <w:szCs w:val="18"/>
        </w:rPr>
        <w:tab/>
        <w:t>836.7</w:t>
      </w:r>
      <w:r w:rsidRPr="00D926D4">
        <w:rPr>
          <w:rFonts w:ascii="Courier New" w:hAnsi="Courier New" w:cs="Courier New"/>
          <w:sz w:val="18"/>
          <w:szCs w:val="18"/>
        </w:rPr>
        <w:tab/>
        <w:t>10.368</w:t>
      </w:r>
      <w:r w:rsidRPr="00D926D4">
        <w:rPr>
          <w:rFonts w:ascii="Courier New" w:hAnsi="Courier New" w:cs="Courier New"/>
          <w:sz w:val="18"/>
          <w:szCs w:val="18"/>
        </w:rPr>
        <w:tab/>
        <w:t>385</w:t>
      </w:r>
    </w:p>
    <w:p w14:paraId="7A0FB27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8</w:t>
      </w:r>
      <w:r w:rsidRPr="00D926D4">
        <w:rPr>
          <w:rFonts w:ascii="Courier New" w:hAnsi="Courier New" w:cs="Courier New"/>
          <w:sz w:val="18"/>
          <w:szCs w:val="18"/>
        </w:rPr>
        <w:tab/>
        <w:t>32.81</w:t>
      </w:r>
      <w:r w:rsidRPr="00D926D4">
        <w:rPr>
          <w:rFonts w:ascii="Courier New" w:hAnsi="Courier New" w:cs="Courier New"/>
          <w:sz w:val="18"/>
          <w:szCs w:val="18"/>
        </w:rPr>
        <w:tab/>
        <w:t>11.46</w:t>
      </w:r>
      <w:r w:rsidRPr="00D926D4">
        <w:rPr>
          <w:rFonts w:ascii="Courier New" w:hAnsi="Courier New" w:cs="Courier New"/>
          <w:sz w:val="18"/>
          <w:szCs w:val="18"/>
        </w:rPr>
        <w:tab/>
        <w:t>918.0</w:t>
      </w:r>
      <w:r w:rsidRPr="00D926D4">
        <w:rPr>
          <w:rFonts w:ascii="Courier New" w:hAnsi="Courier New" w:cs="Courier New"/>
          <w:sz w:val="18"/>
          <w:szCs w:val="18"/>
        </w:rPr>
        <w:tab/>
        <w:t>7.8738</w:t>
      </w:r>
      <w:r w:rsidRPr="00D926D4">
        <w:rPr>
          <w:rFonts w:ascii="Courier New" w:hAnsi="Courier New" w:cs="Courier New"/>
          <w:sz w:val="18"/>
          <w:szCs w:val="18"/>
        </w:rPr>
        <w:tab/>
        <w:t>385</w:t>
      </w:r>
    </w:p>
    <w:p w14:paraId="473DEEF9"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9</w:t>
      </w:r>
      <w:r w:rsidRPr="00D926D4">
        <w:rPr>
          <w:rFonts w:ascii="Courier New" w:hAnsi="Courier New" w:cs="Courier New"/>
          <w:sz w:val="18"/>
          <w:szCs w:val="18"/>
        </w:rPr>
        <w:tab/>
        <w:t>29.71</w:t>
      </w:r>
      <w:r w:rsidRPr="00D926D4">
        <w:rPr>
          <w:rFonts w:ascii="Courier New" w:hAnsi="Courier New" w:cs="Courier New"/>
          <w:sz w:val="18"/>
          <w:szCs w:val="18"/>
        </w:rPr>
        <w:tab/>
        <w:t>5.53</w:t>
      </w:r>
      <w:r w:rsidRPr="00D926D4">
        <w:rPr>
          <w:rFonts w:ascii="Courier New" w:hAnsi="Courier New" w:cs="Courier New"/>
          <w:sz w:val="18"/>
          <w:szCs w:val="18"/>
        </w:rPr>
        <w:tab/>
        <w:t>900.8</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2E05906A"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10</w:t>
      </w:r>
      <w:r w:rsidRPr="00D926D4">
        <w:rPr>
          <w:rFonts w:ascii="Courier New" w:hAnsi="Courier New" w:cs="Courier New"/>
          <w:sz w:val="18"/>
          <w:szCs w:val="18"/>
        </w:rPr>
        <w:tab/>
        <w:t>26.3</w:t>
      </w:r>
      <w:r w:rsidRPr="00D926D4">
        <w:rPr>
          <w:rFonts w:ascii="Courier New" w:hAnsi="Courier New" w:cs="Courier New"/>
          <w:sz w:val="18"/>
          <w:szCs w:val="18"/>
        </w:rPr>
        <w:tab/>
        <w:t>-2.018</w:t>
      </w:r>
      <w:r w:rsidRPr="00D926D4">
        <w:rPr>
          <w:rFonts w:ascii="Courier New" w:hAnsi="Courier New" w:cs="Courier New"/>
          <w:sz w:val="18"/>
          <w:szCs w:val="18"/>
        </w:rPr>
        <w:tab/>
        <w:t>775.7</w:t>
      </w:r>
      <w:r w:rsidRPr="00D926D4">
        <w:rPr>
          <w:rFonts w:ascii="Courier New" w:hAnsi="Courier New" w:cs="Courier New"/>
          <w:sz w:val="18"/>
          <w:szCs w:val="18"/>
        </w:rPr>
        <w:tab/>
        <w:t>6.0198</w:t>
      </w:r>
      <w:r w:rsidRPr="00D926D4">
        <w:rPr>
          <w:rFonts w:ascii="Courier New" w:hAnsi="Courier New" w:cs="Courier New"/>
          <w:sz w:val="18"/>
          <w:szCs w:val="18"/>
        </w:rPr>
        <w:tab/>
        <w:t>385</w:t>
      </w:r>
    </w:p>
    <w:p w14:paraId="2681F0B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11</w:t>
      </w:r>
      <w:r w:rsidRPr="00D926D4">
        <w:rPr>
          <w:rFonts w:ascii="Courier New" w:hAnsi="Courier New" w:cs="Courier New"/>
          <w:sz w:val="18"/>
          <w:szCs w:val="18"/>
        </w:rPr>
        <w:tab/>
        <w:t>21.96</w:t>
      </w:r>
      <w:r w:rsidRPr="00D926D4">
        <w:rPr>
          <w:rFonts w:ascii="Courier New" w:hAnsi="Courier New" w:cs="Courier New"/>
          <w:sz w:val="18"/>
          <w:szCs w:val="18"/>
        </w:rPr>
        <w:tab/>
        <w:t>-7.66</w:t>
      </w:r>
      <w:r w:rsidRPr="00D926D4">
        <w:rPr>
          <w:rFonts w:ascii="Courier New" w:hAnsi="Courier New" w:cs="Courier New"/>
          <w:sz w:val="18"/>
          <w:szCs w:val="18"/>
        </w:rPr>
        <w:tab/>
        <w:t>671.0</w:t>
      </w:r>
      <w:r w:rsidRPr="00D926D4">
        <w:rPr>
          <w:rFonts w:ascii="Courier New" w:hAnsi="Courier New" w:cs="Courier New"/>
          <w:sz w:val="18"/>
          <w:szCs w:val="18"/>
        </w:rPr>
        <w:tab/>
        <w:t>0.4064</w:t>
      </w:r>
      <w:r w:rsidRPr="00D926D4">
        <w:rPr>
          <w:rFonts w:ascii="Courier New" w:hAnsi="Courier New" w:cs="Courier New"/>
          <w:sz w:val="18"/>
          <w:szCs w:val="18"/>
        </w:rPr>
        <w:tab/>
        <w:t>385</w:t>
      </w:r>
    </w:p>
    <w:p w14:paraId="61FBD3B9" w14:textId="77777777" w:rsidR="0055017F" w:rsidRPr="00D926D4" w:rsidRDefault="00D926D4"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Pr>
          <w:rFonts w:ascii="Courier New" w:hAnsi="Courier New" w:cs="Courier New"/>
          <w:sz w:val="18"/>
          <w:szCs w:val="18"/>
        </w:rPr>
        <w:t>2008</w:t>
      </w:r>
      <w:r>
        <w:rPr>
          <w:rFonts w:ascii="Courier New" w:hAnsi="Courier New" w:cs="Courier New"/>
          <w:sz w:val="18"/>
          <w:szCs w:val="18"/>
        </w:rPr>
        <w:tab/>
        <w:t>12</w:t>
      </w:r>
      <w:r>
        <w:rPr>
          <w:rFonts w:ascii="Courier New" w:hAnsi="Courier New" w:cs="Courier New"/>
          <w:sz w:val="18"/>
          <w:szCs w:val="18"/>
        </w:rPr>
        <w:tab/>
        <w:t>20.11</w:t>
      </w:r>
      <w:r>
        <w:rPr>
          <w:rFonts w:ascii="Courier New" w:hAnsi="Courier New" w:cs="Courier New"/>
          <w:sz w:val="18"/>
          <w:szCs w:val="18"/>
        </w:rPr>
        <w:tab/>
        <w:t>-10.58</w:t>
      </w:r>
      <w:r>
        <w:rPr>
          <w:rFonts w:ascii="Courier New" w:hAnsi="Courier New" w:cs="Courier New"/>
          <w:sz w:val="18"/>
          <w:szCs w:val="18"/>
        </w:rPr>
        <w:tab/>
        <w:t>532.8</w:t>
      </w:r>
      <w:r>
        <w:rPr>
          <w:rFonts w:ascii="Courier New" w:hAnsi="Courier New" w:cs="Courier New"/>
          <w:sz w:val="18"/>
          <w:szCs w:val="18"/>
        </w:rPr>
        <w:tab/>
        <w:t>14.224</w:t>
      </w:r>
      <w:r>
        <w:rPr>
          <w:rFonts w:ascii="Courier New" w:hAnsi="Courier New" w:cs="Courier New"/>
          <w:sz w:val="18"/>
          <w:szCs w:val="18"/>
        </w:rPr>
        <w:tab/>
        <w:t>387</w:t>
      </w:r>
    </w:p>
    <w:p w14:paraId="14F6521A" w14:textId="77777777" w:rsidR="00E70173" w:rsidRDefault="00E70173" w:rsidP="000B24E0">
      <w:pPr>
        <w:pStyle w:val="Heading2"/>
        <w:tabs>
          <w:tab w:val="num" w:pos="0"/>
        </w:tabs>
        <w:ind w:left="648" w:hanging="648"/>
      </w:pPr>
      <w:bookmarkStart w:id="98" w:name="_Toc393188808"/>
      <w:bookmarkStart w:id="99" w:name="_Toc464646835"/>
      <w:r>
        <w:t>Header Information</w:t>
      </w:r>
      <w:bookmarkEnd w:id="98"/>
      <w:bookmarkEnd w:id="99"/>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100" w:name="_Toc393188809"/>
      <w:bookmarkStart w:id="101" w:name="_Toc464646836"/>
      <w:r>
        <w:t>Observations</w:t>
      </w:r>
      <w:bookmarkEnd w:id="100"/>
      <w:bookmarkEnd w:id="101"/>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2" w:name="_Toc393188810"/>
      <w:bookmarkStart w:id="103" w:name="_Toc464646837"/>
      <w:r>
        <w:lastRenderedPageBreak/>
        <w:t>Year</w:t>
      </w:r>
      <w:bookmarkEnd w:id="102"/>
      <w:bookmarkEnd w:id="103"/>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4" w:name="_Toc393188811"/>
      <w:bookmarkStart w:id="105" w:name="_Toc464646838"/>
      <w:r>
        <w:t>Month</w:t>
      </w:r>
      <w:bookmarkEnd w:id="104"/>
      <w:bookmarkEnd w:id="105"/>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6" w:name="_Toc393188812"/>
      <w:bookmarkStart w:id="107" w:name="_Toc464646839"/>
      <w:r>
        <w:t>TMax</w:t>
      </w:r>
      <w:bookmarkEnd w:id="106"/>
      <w:bookmarkEnd w:id="107"/>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08" w:name="_Toc393188813"/>
      <w:bookmarkStart w:id="109" w:name="_Toc464646840"/>
      <w:r>
        <w:t>TMin</w:t>
      </w:r>
      <w:bookmarkEnd w:id="108"/>
      <w:bookmarkEnd w:id="109"/>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10" w:name="_Toc393188814"/>
      <w:bookmarkStart w:id="111" w:name="_Toc464646841"/>
      <w:r>
        <w:t>PAR</w:t>
      </w:r>
      <w:bookmarkEnd w:id="110"/>
      <w:bookmarkEnd w:id="111"/>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2" w:name="_Toc393188815"/>
      <w:bookmarkStart w:id="113" w:name="_Toc464646842"/>
      <w:r>
        <w:t>Prec</w:t>
      </w:r>
      <w:bookmarkEnd w:id="112"/>
      <w:bookmarkEnd w:id="113"/>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4" w:name="_Toc393188816"/>
      <w:bookmarkStart w:id="115" w:name="_Toc464646843"/>
      <w:r>
        <w:t>CO2</w:t>
      </w:r>
      <w:bookmarkEnd w:id="114"/>
      <w:bookmarkEnd w:id="115"/>
      <w:r>
        <w:t xml:space="preserve"> </w:t>
      </w:r>
    </w:p>
    <w:p w14:paraId="6C1D1517" w14:textId="77777777" w:rsidR="000825A8" w:rsidRPr="006C49A3" w:rsidRDefault="000825A8" w:rsidP="00B31338">
      <w:pPr>
        <w:pStyle w:val="textbody"/>
        <w:ind w:left="720"/>
      </w:pPr>
      <w:r>
        <w:t>Atmospheric CO</w:t>
      </w:r>
      <w:r w:rsidRPr="000825A8">
        <w:rPr>
          <w:vertAlign w:val="subscript"/>
        </w:rPr>
        <w:t>2</w:t>
      </w:r>
      <w:r>
        <w:t xml:space="preserve"> concentration.  </w:t>
      </w:r>
      <w:r w:rsidRPr="006C49A3">
        <w:t xml:space="preserve">Value: </w:t>
      </w:r>
      <w:r>
        <w:t>decimal</w:t>
      </w:r>
      <w:r w:rsidR="00534564">
        <w:t xml:space="preserve"> &gt;0</w:t>
      </w:r>
      <w:r>
        <w:t xml:space="preserve">.  Units: </w:t>
      </w:r>
      <w:r w:rsidRPr="0097188E">
        <w:t>ppm</w:t>
      </w:r>
      <w:r>
        <w:t>.</w:t>
      </w:r>
    </w:p>
    <w:p w14:paraId="32BF0266" w14:textId="7F0ACDDF" w:rsidR="00C52A9E" w:rsidRDefault="00C52A9E" w:rsidP="00F93A75">
      <w:pPr>
        <w:pStyle w:val="Heading1"/>
      </w:pPr>
      <w:bookmarkStart w:id="116" w:name="_Toc393188817"/>
      <w:bookmarkStart w:id="117" w:name="_Toc464646844"/>
      <w:bookmarkStart w:id="118" w:name="_Ref465340320"/>
      <w:r>
        <w:lastRenderedPageBreak/>
        <w:t xml:space="preserve">Input File – </w:t>
      </w:r>
      <w:r w:rsidR="00F93A75">
        <w:t xml:space="preserve">Generic </w:t>
      </w:r>
      <w:bookmarkEnd w:id="116"/>
      <w:r w:rsidR="000F375C" w:rsidRPr="00F93A75">
        <w:t>PnET</w:t>
      </w:r>
      <w:r w:rsidR="000F375C">
        <w:t xml:space="preserve"> Species </w:t>
      </w:r>
      <w:r w:rsidR="000F375C" w:rsidRPr="00F93A75">
        <w:t>Parameters</w:t>
      </w:r>
      <w:bookmarkEnd w:id="117"/>
      <w:bookmarkEnd w:id="118"/>
    </w:p>
    <w:p w14:paraId="2122FE85" w14:textId="2EB83556" w:rsidR="004B101C" w:rsidRDefault="004B101C" w:rsidP="00B31338">
      <w:pPr>
        <w:pStyle w:val="textbody"/>
        <w:ind w:left="720"/>
      </w:pPr>
      <w:r>
        <w:t xml:space="preserve">This file contains PnET parameters that are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C:\Programs\....\Extensions\</w:t>
      </w:r>
      <w:r w:rsidR="00AD4E47">
        <w:t>).</w:t>
      </w:r>
      <w:r w:rsidR="00B31338">
        <w:t xml:space="preserve">  Parameters set her</w:t>
      </w:r>
      <w:r w:rsidR="00C15E51">
        <w:t>e</w:t>
      </w:r>
      <w:r w:rsidR="00B31338">
        <w:t xml:space="preserve"> will over-ride settings in the PnETGenericDefaultParameters file.</w:t>
      </w:r>
      <w:r w:rsidR="008F1B67">
        <w:t xml:space="preserve">  Also, most (but not all) of these parameters may instead appear in the PnETSpeciesParameter file (Section 8), but not in both files.</w:t>
      </w:r>
    </w:p>
    <w:p w14:paraId="7DF0942A" w14:textId="396AF39D" w:rsidR="004B101C" w:rsidRDefault="004B101C" w:rsidP="004B101C">
      <w:pPr>
        <w:pStyle w:val="Heading2"/>
        <w:tabs>
          <w:tab w:val="clear" w:pos="1116"/>
          <w:tab w:val="num" w:pos="0"/>
          <w:tab w:val="num" w:pos="4716"/>
        </w:tabs>
        <w:ind w:left="648" w:hanging="648"/>
      </w:pPr>
      <w:bookmarkStart w:id="119" w:name="_Toc464646845"/>
      <w:r>
        <w:t>Example file:</w:t>
      </w:r>
      <w:bookmarkEnd w:id="119"/>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1229C1AD"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t>true</w:t>
      </w:r>
    </w:p>
    <w:p w14:paraId="04FD5B0E" w14:textId="66F7C018"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499146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6538C7FF"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0.1</w:t>
      </w:r>
    </w:p>
    <w:p w14:paraId="1F6D6E54" w14:textId="4E5D5DB9"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6EE1651C"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3FA42A9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57F0DA62"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7CC15E56" w14:textId="4DF6BB24"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t>7</w:t>
      </w:r>
    </w:p>
    <w:p w14:paraId="214D0C12" w14:textId="0D76303E"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MaxSlwFrac </w:t>
      </w:r>
      <w:r w:rsidRPr="00EB498E">
        <w:rPr>
          <w:rFonts w:ascii="Courier New" w:hAnsi="Courier New" w:cs="Courier New"/>
          <w:sz w:val="20"/>
          <w:szCs w:val="20"/>
        </w:rPr>
        <w:tab/>
      </w:r>
      <w:r w:rsidRPr="00EB498E">
        <w:rPr>
          <w:rFonts w:ascii="Courier New" w:hAnsi="Courier New" w:cs="Courier New"/>
          <w:sz w:val="20"/>
          <w:szCs w:val="20"/>
        </w:rPr>
        <w:tab/>
        <w:t>0.5</w:t>
      </w:r>
    </w:p>
    <w:p w14:paraId="1D0145B5" w14:textId="0A257E0A"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t xml:space="preserve">0.45 </w:t>
      </w:r>
    </w:p>
    <w:p w14:paraId="014AC4FE" w14:textId="62122AF8" w:rsidR="004B101C" w:rsidRDefault="00E1488F" w:rsidP="004B101C">
      <w:pPr>
        <w:pStyle w:val="Heading2"/>
        <w:tabs>
          <w:tab w:val="clear" w:pos="1116"/>
          <w:tab w:val="num" w:pos="0"/>
          <w:tab w:val="num" w:pos="4716"/>
        </w:tabs>
        <w:ind w:left="648" w:hanging="648"/>
      </w:pPr>
      <w:bookmarkStart w:id="120" w:name="_Toc464646846"/>
      <w:r>
        <w:t>LandisData</w:t>
      </w:r>
      <w:bookmarkEnd w:id="120"/>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21" w:name="_Toc464646847"/>
      <w:r>
        <w:t>PnETGenericParameters</w:t>
      </w:r>
      <w:bookmarkEnd w:id="121"/>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22" w:name="_Toc464646848"/>
      <w:r>
        <w:t>MaxCanopyLayers</w:t>
      </w:r>
      <w:bookmarkEnd w:id="122"/>
    </w:p>
    <w:p w14:paraId="0D5FFDA8" w14:textId="40899ECF"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w:t>
      </w:r>
      <w:r w:rsidR="009244F4">
        <w:t xml:space="preserve">slows </w:t>
      </w:r>
      <w:r>
        <w:t xml:space="preserve">the model dramatically. The number of canopy layers should primarily be regulated through </w:t>
      </w:r>
      <w:r w:rsidRPr="003B2228">
        <w:t>MaxDevLyrAv</w:t>
      </w:r>
      <w:r>
        <w:t xml:space="preserve">, but </w:t>
      </w:r>
      <w:r>
        <w:lastRenderedPageBreak/>
        <w:t xml:space="preserve">when </w:t>
      </w:r>
      <w:r w:rsidRPr="003B2228">
        <w:t>MaxDevLyrAv</w:t>
      </w:r>
      <w:r>
        <w:t xml:space="preserve"> is given low values, the result would otherwise be an extreme number of canopy layers. MaxCanopyLayers has a default value of 5.</w:t>
      </w:r>
    </w:p>
    <w:p w14:paraId="3692C22A" w14:textId="77777777" w:rsidR="00AD4E47" w:rsidRDefault="00AD4E47" w:rsidP="00AD4E47">
      <w:pPr>
        <w:pStyle w:val="Heading2"/>
        <w:tabs>
          <w:tab w:val="num" w:pos="0"/>
        </w:tabs>
        <w:ind w:left="648" w:hanging="648"/>
      </w:pPr>
      <w:bookmarkStart w:id="123" w:name="_Toc464646849"/>
      <w:r>
        <w:t>IMAX</w:t>
      </w:r>
      <w:bookmarkEnd w:id="123"/>
    </w:p>
    <w:p w14:paraId="372F9E93" w14:textId="241C0A32" w:rsidR="00AD4E47" w:rsidRPr="00EF7148" w:rsidRDefault="00AD4E47" w:rsidP="00B31338">
      <w:pPr>
        <w:pStyle w:val="textbody"/>
        <w:ind w:left="720"/>
      </w:pPr>
      <w:r>
        <w:t>Optional: Each cohort is subdivided in</w:t>
      </w:r>
      <w:r w:rsidR="009244F4">
        <w:t>to</w:t>
      </w:r>
      <w:r>
        <w:t xml:space="preserve"> a number of layers (IMAX) for integration. In PnET (Aber and Federer, 1992), the number of subcanopy layers was fixed at 50.  Reducing IMAX saves computation time, with robust results when I</w:t>
      </w:r>
      <w:r w:rsidR="00B80918">
        <w:t xml:space="preserve">MAX </w:t>
      </w:r>
      <w:r w:rsidR="00B80918" w:rsidRPr="00182C04">
        <w:rPr>
          <w:u w:val="single"/>
        </w:rPr>
        <w:t>&gt;</w:t>
      </w:r>
      <w:r w:rsidR="00B80918">
        <w:t xml:space="preserve"> ~</w:t>
      </w:r>
      <w:r w:rsidR="009244F4">
        <w:t xml:space="preserve">5 </w:t>
      </w:r>
      <w:r w:rsidR="00B80918">
        <w:t>(De Bruijn et al.</w:t>
      </w:r>
      <w:r>
        <w:t xml:space="preserve"> 2014).  When omitted, t</w:t>
      </w:r>
      <w:r w:rsidR="00B80918">
        <w:t>he model uses the default IMAX=10</w:t>
      </w:r>
      <w:r>
        <w:t xml:space="preserve">. </w:t>
      </w:r>
    </w:p>
    <w:p w14:paraId="0F3B4D5B" w14:textId="77777777" w:rsidR="00535AAC" w:rsidRDefault="00535AAC" w:rsidP="00535AAC">
      <w:pPr>
        <w:pStyle w:val="Heading2"/>
        <w:tabs>
          <w:tab w:val="clear" w:pos="1116"/>
          <w:tab w:val="num" w:pos="0"/>
          <w:tab w:val="num" w:pos="4716"/>
        </w:tabs>
        <w:ind w:left="648" w:hanging="648"/>
      </w:pPr>
      <w:bookmarkStart w:id="124" w:name="_Toc464646850"/>
      <w:r>
        <w:t>DVPD1, DVPD2</w:t>
      </w:r>
      <w:bookmarkEnd w:id="124"/>
    </w:p>
    <w:p w14:paraId="711351C8" w14:textId="32A36CFE"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25" w:name="_Toc464646851"/>
      <w:r>
        <w:t>BFolResp</w:t>
      </w:r>
      <w:bookmarkEnd w:id="125"/>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4A9FA70B" w14:textId="77777777" w:rsidR="001C0D31" w:rsidRDefault="001C0D31" w:rsidP="001C0D31">
      <w:pPr>
        <w:pStyle w:val="Heading2"/>
        <w:tabs>
          <w:tab w:val="num" w:pos="0"/>
        </w:tabs>
        <w:ind w:left="648" w:hanging="648"/>
      </w:pPr>
      <w:bookmarkStart w:id="126" w:name="_Toc464646852"/>
      <w:r>
        <w:t>TORoot/TOWood</w:t>
      </w:r>
      <w:bookmarkEnd w:id="126"/>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27" w:name="_Toc464646853"/>
      <w:r>
        <w:t>Q10</w:t>
      </w:r>
      <w:bookmarkEnd w:id="127"/>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28" w:name="_Toc464646854"/>
      <w:r>
        <w:t>FolLignin</w:t>
      </w:r>
      <w:bookmarkEnd w:id="128"/>
    </w:p>
    <w:p w14:paraId="27893E2F" w14:textId="429925AA"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29" w:name="_Toc464646855"/>
      <w:r w:rsidRPr="001E7BC2">
        <w:t>KWdLit</w:t>
      </w:r>
      <w:bookmarkEnd w:id="129"/>
    </w:p>
    <w:p w14:paraId="1A2CC001" w14:textId="062FB9AE" w:rsidR="00535AAC" w:rsidRDefault="00535AAC" w:rsidP="00B31338">
      <w:pPr>
        <w:pStyle w:val="textbody"/>
        <w:ind w:left="720"/>
      </w:pPr>
      <w:r w:rsidRPr="00390760">
        <w:t xml:space="preserve">Annual decomposition rate </w:t>
      </w:r>
      <w:r w:rsidR="007D3333">
        <w:t xml:space="preserve">(decay constant, </w:t>
      </w:r>
      <w:r w:rsidR="007D3333" w:rsidRPr="007D3333">
        <w:rPr>
          <w:i/>
        </w:rPr>
        <w:t>k</w:t>
      </w:r>
      <w:r w:rsidR="007D3333">
        <w:t xml:space="preserve">) </w:t>
      </w:r>
      <w:r w:rsidRPr="00390760">
        <w:t>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w:t>
      </w:r>
      <w:r w:rsidR="007D3333">
        <w:t>proportion</w:t>
      </w:r>
      <w:r>
        <w:t xml:space="preserve">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30" w:name="_Toc464646856"/>
      <w:r>
        <w:lastRenderedPageBreak/>
        <w:t>InitialNSC</w:t>
      </w:r>
      <w:bookmarkEnd w:id="130"/>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00AA13FF" w14:textId="0168460F" w:rsidR="00EB498E" w:rsidRDefault="00EB498E" w:rsidP="00EB498E">
      <w:pPr>
        <w:pStyle w:val="Heading2"/>
        <w:tabs>
          <w:tab w:val="clear" w:pos="1116"/>
          <w:tab w:val="num" w:pos="0"/>
          <w:tab w:val="num" w:pos="4716"/>
        </w:tabs>
        <w:ind w:left="648" w:hanging="648"/>
      </w:pPr>
      <w:bookmarkStart w:id="131" w:name="_Toc464646857"/>
      <w:r>
        <w:t>CFracBiomass</w:t>
      </w:r>
      <w:bookmarkEnd w:id="131"/>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989EF49" w14:textId="77777777" w:rsidR="009244F4" w:rsidRDefault="009244F4" w:rsidP="00165617">
      <w:pPr>
        <w:pStyle w:val="Heading2"/>
        <w:tabs>
          <w:tab w:val="clear" w:pos="1116"/>
          <w:tab w:val="num" w:pos="0"/>
          <w:tab w:val="num" w:pos="4716"/>
        </w:tabs>
        <w:ind w:left="648" w:hanging="648"/>
      </w:pPr>
      <w:bookmarkStart w:id="132" w:name="_Toc451248939"/>
      <w:bookmarkStart w:id="133" w:name="_Toc464646858"/>
      <w:r w:rsidRPr="005979DB">
        <w:t>PrecipEvents</w:t>
      </w:r>
      <w:bookmarkEnd w:id="132"/>
      <w:bookmarkEnd w:id="133"/>
    </w:p>
    <w:p w14:paraId="6BADACA4" w14:textId="4BCAC462" w:rsidR="009244F4" w:rsidRDefault="009244F4" w:rsidP="009244F4">
      <w:pPr>
        <w:pStyle w:val="textbody"/>
        <w:ind w:left="720"/>
      </w:pPr>
      <w:r>
        <w:t xml:space="preserve">Monthly </w:t>
      </w:r>
      <w:r w:rsidR="00DD7ADE">
        <w:t xml:space="preserve">total </w:t>
      </w:r>
      <w:r>
        <w:t xml:space="preserve">precipitation is evenly divided among this number of events to allow cohorts more opportunities to compete stochastically for </w:t>
      </w:r>
      <w:r w:rsidR="00DD7ADE">
        <w:t xml:space="preserve">incoming </w:t>
      </w:r>
      <w:r>
        <w:t xml:space="preserve">water.  Lower values tend to reduce the competitiveness of species with lower H3/H4 values.  Default=11.  </w:t>
      </w:r>
      <w:r w:rsidRPr="00C96618">
        <w:t xml:space="preserve">Value: </w:t>
      </w:r>
      <w:r w:rsidRPr="00A85C15">
        <w:t xml:space="preserve">decimal </w:t>
      </w:r>
      <w:r w:rsidRPr="00A85C15">
        <w:rPr>
          <w:u w:val="single"/>
        </w:rPr>
        <w:t>&gt;</w:t>
      </w:r>
      <w:r w:rsidRPr="00A85C15">
        <w:t>1.0</w:t>
      </w:r>
      <w:r w:rsidRPr="00361F61">
        <w:t xml:space="preserve">.   Units: </w:t>
      </w:r>
      <w:r>
        <w:t>count</w:t>
      </w:r>
      <w:r w:rsidRPr="00361F61">
        <w:t>.</w:t>
      </w:r>
    </w:p>
    <w:p w14:paraId="4FFEE5EA" w14:textId="77777777" w:rsidR="009244F4" w:rsidRDefault="009244F4" w:rsidP="009244F4">
      <w:pPr>
        <w:pStyle w:val="Heading2"/>
        <w:tabs>
          <w:tab w:val="clear" w:pos="1116"/>
          <w:tab w:val="num" w:pos="0"/>
          <w:tab w:val="num" w:pos="4716"/>
        </w:tabs>
        <w:ind w:left="648" w:hanging="648"/>
      </w:pPr>
      <w:bookmarkStart w:id="134" w:name="_Toc464646859"/>
      <w:r w:rsidRPr="00EA1B7B">
        <w:t>P</w:t>
      </w:r>
      <w:r>
        <w:t>reventEstablishment</w:t>
      </w:r>
      <w:bookmarkEnd w:id="134"/>
    </w:p>
    <w:p w14:paraId="00C715DB" w14:textId="77777777" w:rsidR="009244F4" w:rsidRPr="00061C32" w:rsidRDefault="009244F4" w:rsidP="009244F4">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1172E2A2" w14:textId="77777777" w:rsidR="009244F4" w:rsidRDefault="009244F4" w:rsidP="009244F4">
      <w:pPr>
        <w:pStyle w:val="Heading2"/>
        <w:tabs>
          <w:tab w:val="clear" w:pos="1116"/>
          <w:tab w:val="num" w:pos="0"/>
          <w:tab w:val="num" w:pos="4716"/>
        </w:tabs>
        <w:ind w:left="648" w:hanging="648"/>
      </w:pPr>
      <w:bookmarkStart w:id="135" w:name="_Toc451248941"/>
      <w:bookmarkStart w:id="136" w:name="_Toc464646860"/>
      <w:bookmarkStart w:id="137" w:name="_Ref465340431"/>
      <w:r>
        <w:t>Wythers</w:t>
      </w:r>
      <w:bookmarkEnd w:id="135"/>
      <w:bookmarkEnd w:id="136"/>
      <w:bookmarkEnd w:id="137"/>
    </w:p>
    <w:p w14:paraId="7F6D23A6" w14:textId="77777777" w:rsidR="009244F4" w:rsidRPr="00061C32" w:rsidRDefault="009244F4" w:rsidP="009244F4">
      <w:pPr>
        <w:pStyle w:val="textbody"/>
        <w:ind w:left="720"/>
        <w:rPr>
          <w:sz w:val="23"/>
          <w:szCs w:val="23"/>
        </w:rPr>
      </w:pPr>
      <w:r>
        <w:rPr>
          <w:sz w:val="23"/>
          <w:szCs w:val="23"/>
        </w:rPr>
        <w:t>Boolean variable turning the Wythers correction on or off.  The Wythers correction accounts for acclimation of foliar respiration to elevated temperatures (Wythers et al 2013).</w:t>
      </w:r>
      <w:r w:rsidRPr="00EB498E">
        <w:t xml:space="preserve"> </w:t>
      </w:r>
      <w:r>
        <w:t xml:space="preserve"> </w:t>
      </w:r>
      <w:r w:rsidRPr="00361F61">
        <w:t xml:space="preserve">Value: </w:t>
      </w:r>
      <w:r>
        <w:t xml:space="preserve">true/false.  </w:t>
      </w:r>
    </w:p>
    <w:p w14:paraId="18FD81BE" w14:textId="77777777" w:rsidR="009244F4" w:rsidRDefault="009244F4" w:rsidP="009244F4">
      <w:pPr>
        <w:pStyle w:val="Heading2"/>
        <w:tabs>
          <w:tab w:val="clear" w:pos="1116"/>
          <w:tab w:val="num" w:pos="0"/>
          <w:tab w:val="num" w:pos="4716"/>
        </w:tabs>
        <w:ind w:left="648" w:hanging="648"/>
      </w:pPr>
      <w:bookmarkStart w:id="138" w:name="_Toc451248942"/>
      <w:bookmarkStart w:id="139" w:name="_Toc464646861"/>
      <w:bookmarkStart w:id="140" w:name="_Ref465340413"/>
      <w:r>
        <w:t>DTEMP</w:t>
      </w:r>
      <w:bookmarkEnd w:id="138"/>
      <w:bookmarkEnd w:id="139"/>
      <w:bookmarkEnd w:id="140"/>
    </w:p>
    <w:p w14:paraId="50671D94" w14:textId="2A859040" w:rsidR="009244F4" w:rsidRPr="00061C32" w:rsidRDefault="009244F4" w:rsidP="009244F4">
      <w:pPr>
        <w:pStyle w:val="textbody"/>
        <w:ind w:left="720"/>
        <w:rPr>
          <w:sz w:val="23"/>
          <w:szCs w:val="23"/>
        </w:rPr>
      </w:pPr>
      <w:r>
        <w:rPr>
          <w:sz w:val="23"/>
          <w:szCs w:val="23"/>
        </w:rPr>
        <w:t xml:space="preserve">Boolean variable turning the PnET-II DTEMP temperature reduction </w:t>
      </w:r>
      <w:r w:rsidR="00165617">
        <w:rPr>
          <w:sz w:val="23"/>
          <w:szCs w:val="23"/>
        </w:rPr>
        <w:t xml:space="preserve">factor </w:t>
      </w:r>
      <w:r>
        <w:rPr>
          <w:sz w:val="23"/>
          <w:szCs w:val="23"/>
        </w:rPr>
        <w:t>(Aber and Federer 1992) on or off.  A value of “true” uses the DTEMP function, which reduces NetPsn symmetrically from 1.0 at PsnTOpt to 0.0 at both PsnTMin and PsnTMax.</w:t>
      </w:r>
      <w:r w:rsidRPr="00EB498E">
        <w:t xml:space="preserve"> </w:t>
      </w:r>
      <w:r>
        <w:t xml:space="preserve"> PsnTMax is computed as PsnTOpt+(PsnTopt-PsnTMin).  </w:t>
      </w:r>
      <w:r>
        <w:rPr>
          <w:sz w:val="23"/>
          <w:szCs w:val="23"/>
        </w:rPr>
        <w:t xml:space="preserve">A value of “false” will use the original PnET-Succession (v1.0) function that behaves the same as DTEMP at temperatures below PsnTOpt, but does not reduce NetPsn at temperatures above PsnTOpt, relying solely on VPD-driven reductions to drop NetPsn to zero at about 40 </w:t>
      </w:r>
      <w:r w:rsidRPr="00C86624">
        <w:rPr>
          <w:sz w:val="23"/>
          <w:szCs w:val="23"/>
          <w:vertAlign w:val="superscript"/>
        </w:rPr>
        <w:t>o</w:t>
      </w:r>
      <w:r>
        <w:rPr>
          <w:sz w:val="23"/>
          <w:szCs w:val="23"/>
        </w:rPr>
        <w:t xml:space="preserve">C.  DTEMP produces somewhat more of a NetPsn penalty above PsnTOpt for species with PsnTOpt &lt;~24 </w:t>
      </w:r>
      <w:r w:rsidRPr="003C5513">
        <w:rPr>
          <w:sz w:val="23"/>
          <w:szCs w:val="23"/>
          <w:vertAlign w:val="superscript"/>
        </w:rPr>
        <w:t>o</w:t>
      </w:r>
      <w:r>
        <w:rPr>
          <w:sz w:val="23"/>
          <w:szCs w:val="23"/>
        </w:rPr>
        <w:t xml:space="preserve">C.  The difference between the functions is small for species with PsnTOpt &gt;24 </w:t>
      </w:r>
      <w:r w:rsidRPr="003B0B5E">
        <w:rPr>
          <w:sz w:val="23"/>
          <w:szCs w:val="23"/>
          <w:vertAlign w:val="superscript"/>
        </w:rPr>
        <w:t>o</w:t>
      </w:r>
      <w:r>
        <w:rPr>
          <w:sz w:val="23"/>
          <w:szCs w:val="23"/>
        </w:rPr>
        <w:t xml:space="preserve">C.  </w:t>
      </w:r>
      <w:r w:rsidRPr="00361F61">
        <w:t xml:space="preserve">Value: </w:t>
      </w:r>
      <w:r>
        <w:t xml:space="preserve">true/false.  </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41" w:name="_Toc464646862"/>
      <w:r>
        <w:lastRenderedPageBreak/>
        <w:t>Input File – PnET</w:t>
      </w:r>
      <w:r w:rsidR="000F375C">
        <w:t xml:space="preserve"> </w:t>
      </w:r>
      <w:r>
        <w:t>Species</w:t>
      </w:r>
      <w:r w:rsidR="000F375C">
        <w:t xml:space="preserve"> </w:t>
      </w:r>
      <w:r>
        <w:t>Parameters</w:t>
      </w:r>
      <w:bookmarkEnd w:id="141"/>
    </w:p>
    <w:p w14:paraId="7FEEFACE" w14:textId="32573FAA" w:rsidR="00D54FA2" w:rsidRDefault="008F1B67" w:rsidP="00F023FD">
      <w:pPr>
        <w:pStyle w:val="textbody"/>
        <w:ind w:left="540"/>
      </w:pPr>
      <w:r>
        <w:t>These parameter values typically vary by species.</w:t>
      </w:r>
      <w:r w:rsidR="00D955D6">
        <w:t xml:space="preserve">  If they do not, they may more conveniently be placed in the </w:t>
      </w:r>
      <w:r w:rsidR="00D955D6" w:rsidRPr="00D955D6">
        <w:t>PnETGenericParameters</w:t>
      </w:r>
      <w:r w:rsidR="00D955D6">
        <w:t xml:space="preserve"> file (Section </w:t>
      </w:r>
      <w:r w:rsidR="00DB266A">
        <w:fldChar w:fldCharType="begin"/>
      </w:r>
      <w:r w:rsidR="00DB266A">
        <w:instrText xml:space="preserve"> REF _Ref465340320 \r \h </w:instrText>
      </w:r>
      <w:r w:rsidR="00DB266A">
        <w:fldChar w:fldCharType="separate"/>
      </w:r>
      <w:r w:rsidR="00DB266A">
        <w:t>7</w:t>
      </w:r>
      <w:r w:rsidR="00DB266A">
        <w:fldChar w:fldCharType="end"/>
      </w:r>
      <w:r w:rsidR="00D955D6">
        <w:t>).</w:t>
      </w:r>
      <w:r>
        <w:t xml:space="preserve">  </w:t>
      </w:r>
      <w:r w:rsidR="00D54FA2">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42" w:name="_Toc464646863"/>
      <w:r>
        <w:t>Example file:</w:t>
      </w:r>
      <w:bookmarkEnd w:id="142"/>
    </w:p>
    <w:p w14:paraId="38108828" w14:textId="28E21A6A"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PnETSpeciesParameters</w:t>
      </w:r>
    </w:p>
    <w:p w14:paraId="6D4436ED" w14:textId="77777777"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SpeciesName</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WUEcnst</w:t>
      </w:r>
      <w:r w:rsidRPr="00D54FA2">
        <w:rPr>
          <w:rFonts w:ascii="Courier New" w:hAnsi="Courier New" w:cs="Courier New"/>
          <w:sz w:val="20"/>
          <w:szCs w:val="20"/>
        </w:rPr>
        <w:tab/>
        <w:t>MaintResp</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4E2BE20E"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7</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p>
    <w:p w14:paraId="1F2A1C3E" w14:textId="048C202F"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8</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p>
    <w:p w14:paraId="59F70523" w14:textId="47D8F9DB" w:rsidR="001B60DB" w:rsidRDefault="00D54FA2" w:rsidP="00B31338">
      <w:pPr>
        <w:pStyle w:val="textbody"/>
        <w:ind w:left="720"/>
      </w:pPr>
      <w:r w:rsidRPr="00D54FA2">
        <w:rPr>
          <w:rFonts w:ascii="Courier New" w:hAnsi="Courier New" w:cs="Courier New"/>
          <w:sz w:val="20"/>
          <w:szCs w:val="20"/>
        </w:rPr>
        <w:t>acersac</w:t>
      </w:r>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6</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p>
    <w:p w14:paraId="1D1601DD" w14:textId="77777777" w:rsidR="00A721A3" w:rsidRDefault="00A721A3" w:rsidP="00B31338">
      <w:pPr>
        <w:pStyle w:val="Heading2"/>
        <w:tabs>
          <w:tab w:val="num" w:pos="0"/>
        </w:tabs>
        <w:ind w:left="648" w:hanging="648"/>
      </w:pPr>
      <w:bookmarkStart w:id="143" w:name="_Toc393188821"/>
      <w:bookmarkStart w:id="144" w:name="_Toc464646864"/>
      <w:r>
        <w:t>SpeciesName</w:t>
      </w:r>
      <w:bookmarkEnd w:id="143"/>
      <w:bookmarkEnd w:id="144"/>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45" w:name="_Toc464646865"/>
      <w:r>
        <w:t>FolN</w:t>
      </w:r>
      <w:bookmarkEnd w:id="145"/>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46" w:name="_Toc464646866"/>
      <w:r w:rsidRPr="00C96618">
        <w:t>SLWmax</w:t>
      </w:r>
      <w:bookmarkEnd w:id="146"/>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47" w:name="_Toc464646867"/>
      <w:r>
        <w:t>SLWDel</w:t>
      </w:r>
      <w:bookmarkEnd w:id="147"/>
      <w:r>
        <w:t xml:space="preserve"> </w:t>
      </w:r>
    </w:p>
    <w:p w14:paraId="3B3F85C8" w14:textId="76CFB1C6" w:rsidR="0060452F" w:rsidRDefault="0060452F" w:rsidP="00F023FD">
      <w:pPr>
        <w:pStyle w:val="textbody"/>
        <w:ind w:left="540"/>
      </w:pPr>
      <w:r w:rsidRPr="00C96618">
        <w:t xml:space="preserve">Rate of change in specific leaf weight from the top of </w:t>
      </w:r>
      <w:r w:rsidR="009244F4">
        <w:t>a</w:t>
      </w:r>
      <w:r w:rsidR="009244F4" w:rsidRPr="00C96618">
        <w:t xml:space="preserve"> </w:t>
      </w:r>
      <w:r w:rsidRPr="00C96618">
        <w:t xml:space="preserve">canopy </w:t>
      </w:r>
      <w:r w:rsidR="009244F4">
        <w:t xml:space="preserve">layer </w:t>
      </w:r>
      <w:r w:rsidRPr="00C96618">
        <w:t xml:space="preserve">to the bottom.  Set to zero to make SLW constant throughout </w:t>
      </w:r>
      <w:r w:rsidR="009244F4">
        <w:t xml:space="preserve">a </w:t>
      </w:r>
      <w:r w:rsidRPr="00C96618">
        <w:t>canopy</w:t>
      </w:r>
      <w:r w:rsidR="009244F4">
        <w:t xml:space="preserve"> layer</w:t>
      </w:r>
      <w:r w:rsidRPr="00C96618">
        <w:t>.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48" w:name="_Toc464646868"/>
      <w:r>
        <w:lastRenderedPageBreak/>
        <w:t>Tofol</w:t>
      </w:r>
      <w:bookmarkEnd w:id="148"/>
    </w:p>
    <w:p w14:paraId="00372CE2" w14:textId="18E3F071" w:rsidR="00A721A3" w:rsidRDefault="00A721A3" w:rsidP="00F023FD">
      <w:pPr>
        <w:pStyle w:val="textbody"/>
        <w:ind w:left="540"/>
      </w:pPr>
      <w:r>
        <w:t xml:space="preserve">Turnover of </w:t>
      </w:r>
      <w:r w:rsidR="003D238C">
        <w:t>f</w:t>
      </w:r>
      <w:r>
        <w:t>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49" w:name="_Toc393188830"/>
      <w:bookmarkStart w:id="150" w:name="_Toc464646869"/>
      <w:r>
        <w:t>AmaxA</w:t>
      </w:r>
      <w:bookmarkEnd w:id="149"/>
      <w:bookmarkEnd w:id="150"/>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51" w:name="_Toc393188831"/>
      <w:bookmarkStart w:id="152" w:name="_Toc464646870"/>
      <w:r>
        <w:t>AmaxB</w:t>
      </w:r>
      <w:bookmarkEnd w:id="151"/>
      <w:bookmarkEnd w:id="152"/>
    </w:p>
    <w:p w14:paraId="1F88A1E0" w14:textId="0846B8FD"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w:t>
      </w:r>
      <w:r w:rsidR="00A91A1C" w:rsidRPr="00DA366F">
        <w:t>nmol CO</w:t>
      </w:r>
      <w:r w:rsidR="00A91A1C" w:rsidRPr="007E7756">
        <w:rPr>
          <w:vertAlign w:val="subscript"/>
        </w:rPr>
        <w:t>2</w:t>
      </w:r>
      <w:r w:rsidR="00A91A1C" w:rsidRPr="00DA366F">
        <w:t xml:space="preserve"> g</w:t>
      </w:r>
      <w:r w:rsidR="00A91A1C" w:rsidRPr="007E7756">
        <w:rPr>
          <w:vertAlign w:val="superscript"/>
        </w:rPr>
        <w:t>-1</w:t>
      </w:r>
      <w:r w:rsidR="00A91A1C" w:rsidRPr="00DA366F">
        <w:t xml:space="preserve"> leaf s</w:t>
      </w:r>
      <w:r w:rsidR="00A91A1C" w:rsidDel="00A91A1C">
        <w:t xml:space="preserve"> </w:t>
      </w:r>
      <w:r w:rsidRPr="00337E14">
        <w:rPr>
          <w:vertAlign w:val="superscript"/>
        </w:rPr>
        <w:t>-1</w:t>
      </w:r>
      <w:r>
        <w:t xml:space="preserve">. </w:t>
      </w:r>
      <w:r w:rsidR="009244F4">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53" w:name="_Toc382310200"/>
      <w:bookmarkStart w:id="154" w:name="_Toc393188832"/>
      <w:bookmarkStart w:id="155" w:name="_Toc464646871"/>
      <w:bookmarkEnd w:id="153"/>
      <w:r>
        <w:t>HalfSat</w:t>
      </w:r>
      <w:bookmarkEnd w:id="154"/>
      <w:bookmarkEnd w:id="155"/>
      <w:r>
        <w:t xml:space="preserve"> </w:t>
      </w:r>
    </w:p>
    <w:p w14:paraId="1BE69AF6" w14:textId="04C9F5CE"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p>
    <w:p w14:paraId="5C1257A7" w14:textId="77777777" w:rsidR="0060452F" w:rsidRDefault="0060452F" w:rsidP="0060452F">
      <w:pPr>
        <w:pStyle w:val="Heading2"/>
        <w:tabs>
          <w:tab w:val="num" w:pos="0"/>
        </w:tabs>
        <w:ind w:left="648" w:hanging="648"/>
      </w:pPr>
      <w:bookmarkStart w:id="156" w:name="_Toc464646872"/>
      <w:bookmarkStart w:id="157" w:name="_Toc393188833"/>
      <w:r>
        <w:t>H2, H3, H4</w:t>
      </w:r>
      <w:bookmarkEnd w:id="156"/>
    </w:p>
    <w:p w14:paraId="46B98459" w14:textId="2A96C4D2" w:rsidR="0060452F" w:rsidRDefault="0060452F" w:rsidP="00F023FD">
      <w:pPr>
        <w:pStyle w:val="textbody"/>
        <w:ind w:left="540"/>
      </w:pPr>
      <w:r>
        <w:t xml:space="preserve">Water stress parameters according to Feddes et al. (1978).  See </w:t>
      </w:r>
      <w:r w:rsidR="005E2C6E">
        <w:t xml:space="preserve">Section </w:t>
      </w:r>
      <w:r w:rsidR="005E2C6E">
        <w:fldChar w:fldCharType="begin"/>
      </w:r>
      <w:r w:rsidR="005E2C6E">
        <w:instrText xml:space="preserve"> REF _Ref426377972 \r \h </w:instrText>
      </w:r>
      <w:r w:rsidR="005E2C6E">
        <w:fldChar w:fldCharType="separate"/>
      </w:r>
      <w:r w:rsidR="005E2C6E">
        <w:t>2.4.2.3</w:t>
      </w:r>
      <w:r w:rsidR="005E2C6E">
        <w:fldChar w:fldCharType="end"/>
      </w:r>
      <w:r>
        <w:t xml:space="preserve">.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r w:rsidR="00590A84">
        <w:t xml:space="preserve">  Units: m pressure head.</w:t>
      </w:r>
    </w:p>
    <w:p w14:paraId="7F14E556" w14:textId="77777777" w:rsidR="00D71AD7" w:rsidRDefault="008F1057" w:rsidP="00A721A3">
      <w:pPr>
        <w:pStyle w:val="Heading2"/>
        <w:tabs>
          <w:tab w:val="clear" w:pos="1116"/>
          <w:tab w:val="num" w:pos="0"/>
          <w:tab w:val="num" w:pos="4716"/>
        </w:tabs>
        <w:ind w:left="648" w:hanging="648"/>
      </w:pPr>
      <w:bookmarkStart w:id="158" w:name="_Toc393188835"/>
      <w:bookmarkStart w:id="159" w:name="_Toc464646873"/>
      <w:bookmarkEnd w:id="157"/>
      <w:r>
        <w:t>PsnAgeRed</w:t>
      </w:r>
      <w:bookmarkEnd w:id="158"/>
      <w:bookmarkEnd w:id="159"/>
    </w:p>
    <w:p w14:paraId="5FAF1B30" w14:textId="7C3534FE"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w:t>
      </w:r>
      <w:r w:rsidR="009244F4">
        <w:t>fAge</w:t>
      </w:r>
      <w:r w:rsidR="007A4AAA">
        <w:t xml:space="preserve">=1.0 </w:t>
      </w:r>
      <w:r w:rsidR="00F35D50">
        <w:t>at age 1</w:t>
      </w:r>
      <w:r w:rsidR="00760B4C">
        <w:t xml:space="preserve"> and </w:t>
      </w:r>
      <w:r w:rsidR="009244F4">
        <w:t>fAge</w:t>
      </w:r>
      <w:r w:rsidR="009244F4" w:rsidDel="009244F4">
        <w:t xml:space="preserve"> </w:t>
      </w:r>
      <w:r w:rsidR="007A4AAA">
        <w:t xml:space="preserve">=0.0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r w:rsidR="000F3F2D">
        <w:t>(</w:t>
      </w:r>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60" w:name="_Toc393188837"/>
      <w:bookmarkStart w:id="161" w:name="_Toc464646874"/>
      <w:r>
        <w:lastRenderedPageBreak/>
        <w:t>PsnTMin</w:t>
      </w:r>
      <w:bookmarkEnd w:id="160"/>
      <w:bookmarkEnd w:id="161"/>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62" w:name="_Toc393188838"/>
      <w:bookmarkStart w:id="163" w:name="_Toc464646875"/>
      <w:r>
        <w:t>PsnTOpt</w:t>
      </w:r>
      <w:bookmarkEnd w:id="162"/>
      <w:bookmarkEnd w:id="163"/>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64" w:name="_Toc393188841"/>
      <w:bookmarkStart w:id="165" w:name="_Toc464646876"/>
      <w:r>
        <w:t>k</w:t>
      </w:r>
      <w:bookmarkEnd w:id="164"/>
      <w:bookmarkEnd w:id="165"/>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52263EF5" w14:textId="77777777" w:rsidR="00A805DC" w:rsidRDefault="00A805DC" w:rsidP="00A721A3">
      <w:pPr>
        <w:pStyle w:val="Heading2"/>
        <w:tabs>
          <w:tab w:val="clear" w:pos="1116"/>
          <w:tab w:val="num" w:pos="0"/>
          <w:tab w:val="num" w:pos="4716"/>
        </w:tabs>
        <w:ind w:left="648" w:hanging="648"/>
      </w:pPr>
      <w:bookmarkStart w:id="166" w:name="_Toc393188843"/>
      <w:bookmarkStart w:id="167" w:name="_Toc464646877"/>
      <w:r>
        <w:t>WU</w:t>
      </w:r>
      <w:r w:rsidRPr="00A721A3">
        <w:t>E</w:t>
      </w:r>
      <w:r>
        <w:t>Cnst</w:t>
      </w:r>
      <w:bookmarkEnd w:id="166"/>
      <w:bookmarkEnd w:id="167"/>
    </w:p>
    <w:p w14:paraId="204A1340" w14:textId="7E39C03C" w:rsidR="00A805DC" w:rsidRDefault="00017E6C" w:rsidP="00F023FD">
      <w:pPr>
        <w:pStyle w:val="textbody"/>
        <w:ind w:left="540"/>
      </w:pPr>
      <w:r w:rsidRPr="00017E6C">
        <w:t xml:space="preserve">Constant in equation for computing water use efficiency (WUE) as a function of VPD. </w:t>
      </w:r>
      <w:r w:rsidR="00A91A1C">
        <w:t xml:space="preserve"> </w:t>
      </w:r>
      <w:r w:rsidRPr="00017E6C">
        <w:t>WUE=WUEConst/VPD.  Higher values result in higher WUE.  Value: decimal &gt;0.0.  Units: none.</w:t>
      </w:r>
    </w:p>
    <w:p w14:paraId="54D13459" w14:textId="77777777" w:rsidR="000D497C" w:rsidRDefault="00F33D61" w:rsidP="00A721A3">
      <w:pPr>
        <w:pStyle w:val="Heading2"/>
        <w:tabs>
          <w:tab w:val="clear" w:pos="1116"/>
          <w:tab w:val="num" w:pos="0"/>
          <w:tab w:val="num" w:pos="4716"/>
        </w:tabs>
        <w:ind w:left="648" w:hanging="648"/>
      </w:pPr>
      <w:bookmarkStart w:id="168" w:name="_Toc393188844"/>
      <w:bookmarkStart w:id="169" w:name="_Toc464646878"/>
      <w:r>
        <w:t>MaintResp</w:t>
      </w:r>
      <w:bookmarkEnd w:id="168"/>
      <w:bookmarkEnd w:id="169"/>
    </w:p>
    <w:p w14:paraId="78D219B6" w14:textId="0890B550" w:rsidR="000D497C" w:rsidRDefault="009244F4" w:rsidP="00F023FD">
      <w:pPr>
        <w:pStyle w:val="textbody"/>
        <w:ind w:left="540"/>
      </w:pPr>
      <w:r w:rsidRPr="009244F4">
        <w:t xml:space="preserve">Loss of NSC due to maintenance </w:t>
      </w:r>
      <w:r w:rsidR="00B94F79" w:rsidRPr="009244F4">
        <w:t>respiration.</w:t>
      </w:r>
      <w:r w:rsidRPr="009244F4">
        <w:t xml:space="preserve"> This rate is modified by temperature using a Q10 relationship, and is applied to the biomass pool monthly.  </w:t>
      </w:r>
      <w:r w:rsidR="008557DE" w:rsidRPr="00361F61">
        <w:t>Value: 0.0</w:t>
      </w:r>
      <w:r w:rsidR="008557DE" w:rsidRPr="00361F61">
        <w:rPr>
          <w:u w:val="single"/>
        </w:rPr>
        <w:t>&lt;</w:t>
      </w:r>
      <w:r w:rsidR="008557DE" w:rsidRPr="00361F61">
        <w:t xml:space="preserve"> decimal </w:t>
      </w:r>
      <w:r w:rsidR="008557DE" w:rsidRPr="00361F61">
        <w:rPr>
          <w:u w:val="single"/>
        </w:rPr>
        <w:t>&lt;</w:t>
      </w:r>
      <w:r w:rsidR="008557DE" w:rsidRPr="00361F61">
        <w:t xml:space="preserve">1.0.   Units: </w:t>
      </w:r>
      <w:r w:rsidR="00FF4921">
        <w:t>proportion</w:t>
      </w:r>
      <w:r w:rsidR="008557DE" w:rsidRPr="00361F61">
        <w:t xml:space="preserve"> </w:t>
      </w:r>
      <w:r w:rsidR="00D31E5D">
        <w:t xml:space="preserve">of NSC lost </w:t>
      </w:r>
      <w:r w:rsidR="008557DE" w:rsidRPr="00361F61">
        <w:t>per month.</w:t>
      </w:r>
    </w:p>
    <w:p w14:paraId="2F316416" w14:textId="77777777" w:rsidR="000D497C" w:rsidRDefault="00973270" w:rsidP="00A721A3">
      <w:pPr>
        <w:pStyle w:val="Heading2"/>
        <w:tabs>
          <w:tab w:val="clear" w:pos="1116"/>
          <w:tab w:val="num" w:pos="0"/>
          <w:tab w:val="num" w:pos="4716"/>
        </w:tabs>
        <w:ind w:left="648" w:hanging="648"/>
      </w:pPr>
      <w:bookmarkStart w:id="170" w:name="_Toc393188845"/>
      <w:bookmarkStart w:id="171" w:name="_Toc464646879"/>
      <w:r>
        <w:t>DNSC</w:t>
      </w:r>
      <w:bookmarkEnd w:id="170"/>
      <w:bookmarkEnd w:id="171"/>
    </w:p>
    <w:p w14:paraId="14D97B55" w14:textId="3BA5CA66" w:rsidR="000D497C" w:rsidRDefault="00D849D4" w:rsidP="00F023FD">
      <w:pPr>
        <w:pStyle w:val="textbody"/>
        <w:ind w:left="540"/>
      </w:pPr>
      <w:r>
        <w:t xml:space="preserve">Proportion </w:t>
      </w:r>
      <w:r w:rsidR="0060452F">
        <w:t xml:space="preserve">of NSC relative to total </w:t>
      </w:r>
      <w:r>
        <w:t>active</w:t>
      </w:r>
      <w:r w:rsidR="0060452F">
        <w:t xml:space="preserve"> biomass that will be maintained</w:t>
      </w:r>
      <w:r w:rsidR="004079A6">
        <w:t xml:space="preserve"> as long as net photosynthesis exceeds maintenance respiration</w:t>
      </w:r>
      <w:r w:rsidR="0060452F">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 xml:space="preserve">of </w:t>
      </w:r>
      <w:r>
        <w:t>active biomass</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72" w:name="_Toc464646880"/>
      <w:r>
        <w:t>FracBelowG</w:t>
      </w:r>
      <w:bookmarkEnd w:id="172"/>
    </w:p>
    <w:p w14:paraId="6FF2BBEC" w14:textId="305A3101" w:rsidR="00394F55" w:rsidRDefault="00C763F8" w:rsidP="00F023FD">
      <w:pPr>
        <w:pStyle w:val="textbody"/>
        <w:ind w:left="540"/>
      </w:pPr>
      <w:r>
        <w:t xml:space="preserve">Fraction of </w:t>
      </w:r>
      <w:r w:rsidR="00D849D4">
        <w:t xml:space="preserve">non-foliar </w:t>
      </w:r>
      <w:r>
        <w:t>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73" w:name="_Toc393188847"/>
      <w:bookmarkStart w:id="174" w:name="_Toc464646881"/>
      <w:r>
        <w:t>EstMoist</w:t>
      </w:r>
      <w:bookmarkEnd w:id="173"/>
      <w:bookmarkEnd w:id="174"/>
    </w:p>
    <w:p w14:paraId="47992BEB" w14:textId="0D6B558E"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w:t>
      </w:r>
      <w:r w:rsidR="00DB266A">
        <w:t xml:space="preserve">Section </w:t>
      </w:r>
      <w:r w:rsidR="00DB266A">
        <w:fldChar w:fldCharType="begin"/>
      </w:r>
      <w:r w:rsidR="00DB266A">
        <w:instrText xml:space="preserve"> REF _Ref426377972 \r \h </w:instrText>
      </w:r>
      <w:r w:rsidR="00DB266A">
        <w:fldChar w:fldCharType="separate"/>
      </w:r>
      <w:r w:rsidR="00DB266A">
        <w:t>2.4.</w:t>
      </w:r>
      <w:r w:rsidR="00DB266A">
        <w:t>2</w:t>
      </w:r>
      <w:r w:rsidR="00DB266A">
        <w:t>.3</w:t>
      </w:r>
      <w:r w:rsidR="00DB266A">
        <w:fldChar w:fldCharType="end"/>
      </w:r>
      <w:r w:rsidR="00B80918">
        <w:t xml:space="preserve"> and </w:t>
      </w:r>
      <w:r w:rsidR="00DB266A">
        <w:t>F</w:t>
      </w:r>
      <w:r w:rsidR="00B80918">
        <w:t xml:space="preserve">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75" w:name="_Toc393188848"/>
      <w:bookmarkStart w:id="176" w:name="_Toc464646882"/>
      <w:r>
        <w:lastRenderedPageBreak/>
        <w:t>EstRad</w:t>
      </w:r>
      <w:bookmarkEnd w:id="175"/>
      <w:bookmarkEnd w:id="176"/>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77" w:name="_Toc464646883"/>
      <w:r>
        <w:t>FracFol</w:t>
      </w:r>
      <w:bookmarkEnd w:id="177"/>
    </w:p>
    <w:p w14:paraId="20BFB2F4" w14:textId="3C5BA98C" w:rsidR="004079A6" w:rsidRDefault="004079A6" w:rsidP="00F023FD">
      <w:pPr>
        <w:pStyle w:val="textbody"/>
        <w:ind w:left="540"/>
      </w:pPr>
      <w:r>
        <w:t xml:space="preserve">Fraction of the amount of active woody </w:t>
      </w:r>
      <w:r w:rsidR="00D849D4">
        <w:t>biomass</w:t>
      </w:r>
      <w:r>
        <w:t xml:space="preserve"> </w:t>
      </w:r>
      <w:r w:rsidR="00A91A1C">
        <w:t xml:space="preserve">(above and belowground) </w:t>
      </w:r>
      <w:r>
        <w:t>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592EF0FA" w:rsidR="004079A6" w:rsidRDefault="004079A6" w:rsidP="004079A6">
      <w:pPr>
        <w:pStyle w:val="Heading2"/>
        <w:tabs>
          <w:tab w:val="clear" w:pos="1116"/>
          <w:tab w:val="num" w:pos="0"/>
          <w:tab w:val="num" w:pos="4716"/>
        </w:tabs>
        <w:ind w:left="648" w:hanging="648"/>
      </w:pPr>
      <w:bookmarkStart w:id="178" w:name="_Toc464646884"/>
      <w:r>
        <w:t>FracActWd</w:t>
      </w:r>
      <w:bookmarkEnd w:id="178"/>
    </w:p>
    <w:p w14:paraId="6136DB81" w14:textId="75E9F9D7"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79" w:name="_Toc464646885"/>
      <w:r>
        <w:lastRenderedPageBreak/>
        <w:t xml:space="preserve">Input file - </w:t>
      </w:r>
      <w:r w:rsidR="00F93A75">
        <w:t>Ecoregion parameter</w:t>
      </w:r>
      <w:r w:rsidR="00D54FA2">
        <w:t>s</w:t>
      </w:r>
      <w:bookmarkEnd w:id="179"/>
      <w:r w:rsidR="00F93A75">
        <w:t xml:space="preserve"> </w:t>
      </w:r>
    </w:p>
    <w:p w14:paraId="735B7177" w14:textId="77777777" w:rsidR="00F93A75" w:rsidRDefault="00F93A75" w:rsidP="00682A1E">
      <w:pPr>
        <w:pStyle w:val="Heading2"/>
        <w:tabs>
          <w:tab w:val="clear" w:pos="1116"/>
          <w:tab w:val="num" w:pos="0"/>
          <w:tab w:val="num" w:pos="4716"/>
        </w:tabs>
        <w:ind w:left="648" w:hanging="648"/>
      </w:pPr>
      <w:bookmarkStart w:id="180" w:name="_Toc393188790"/>
      <w:bookmarkStart w:id="181" w:name="_Toc464646886"/>
      <w:bookmarkStart w:id="182" w:name="_Toc170289886"/>
      <w:r>
        <w:t>Ecoregion</w:t>
      </w:r>
      <w:bookmarkEnd w:id="180"/>
      <w:bookmarkEnd w:id="181"/>
      <w:r>
        <w:t xml:space="preserve"> </w:t>
      </w:r>
      <w:bookmarkEnd w:id="182"/>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83" w:name="_Toc464646887"/>
      <w:r>
        <w:t>SoilType</w:t>
      </w:r>
      <w:bookmarkEnd w:id="183"/>
    </w:p>
    <w:p w14:paraId="5DDF21A3" w14:textId="266DB860" w:rsidR="00B7613E" w:rsidRPr="00962905"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xml:space="preserve">), and supports the following soil types: SAND (sand), LOSA (loamy sand), SALO (sandy loam), LOAM (loam), SILO (silt loam), SILT (silt), SNCL (sandy clay loam), CLLO (clay loam), SLCL (silty clay loam), SACL (sandy clay) , SICL (silty clay), CLAY (clay).  These categories correspond with FAO soil types.  </w:t>
      </w:r>
      <w:r w:rsidRPr="0075050D">
        <w:t>Value</w:t>
      </w:r>
      <w:r w:rsidRPr="0097188E">
        <w:t xml:space="preserve">: </w:t>
      </w:r>
      <w:r>
        <w:t>4-letter string</w:t>
      </w:r>
      <w:r w:rsidR="009244F4" w:rsidRPr="009244F4">
        <w:t>, case sensitive</w:t>
      </w:r>
      <w:r w:rsidRPr="0097188E">
        <w:t>.</w:t>
      </w:r>
    </w:p>
    <w:p w14:paraId="1C442F17" w14:textId="77777777" w:rsidR="00E90758" w:rsidRDefault="00E90758" w:rsidP="00E90758">
      <w:pPr>
        <w:pStyle w:val="Heading2"/>
        <w:tabs>
          <w:tab w:val="clear" w:pos="1116"/>
          <w:tab w:val="num" w:pos="0"/>
          <w:tab w:val="num" w:pos="4716"/>
        </w:tabs>
        <w:ind w:left="648" w:hanging="648"/>
      </w:pPr>
      <w:bookmarkStart w:id="184" w:name="_Toc403034283"/>
      <w:bookmarkStart w:id="185" w:name="_Toc403034536"/>
      <w:bookmarkStart w:id="186" w:name="_Toc403034898"/>
      <w:bookmarkStart w:id="187" w:name="_Toc403035076"/>
      <w:bookmarkStart w:id="188" w:name="_Toc403116275"/>
      <w:bookmarkStart w:id="189" w:name="_Toc403117610"/>
      <w:bookmarkStart w:id="190" w:name="_Toc464646888"/>
      <w:bookmarkStart w:id="191" w:name="_Toc393188794"/>
      <w:bookmarkEnd w:id="184"/>
      <w:bookmarkEnd w:id="185"/>
      <w:bookmarkEnd w:id="186"/>
      <w:bookmarkEnd w:id="187"/>
      <w:bookmarkEnd w:id="188"/>
      <w:bookmarkEnd w:id="189"/>
      <w:r>
        <w:t>RootingDepth</w:t>
      </w:r>
      <w:bookmarkEnd w:id="190"/>
    </w:p>
    <w:p w14:paraId="62C61446" w14:textId="77777777" w:rsidR="009244F4" w:rsidRDefault="009244F4" w:rsidP="009244F4">
      <w:pPr>
        <w:pStyle w:val="textbody"/>
        <w:ind w:left="720"/>
      </w:pPr>
      <w:r>
        <w:t xml:space="preserve">This represents the rooting zone, the soil depth to which roots typically penetrate.  Using the bucket-model analogy, this determines the depth of the “bucket.”  </w:t>
      </w:r>
      <w:r w:rsidRPr="001D0AA5">
        <w:t xml:space="preserve">Value: </w:t>
      </w:r>
      <w:r>
        <w:t>integer</w:t>
      </w:r>
      <w:r w:rsidRPr="001D0AA5">
        <w:t xml:space="preserve"> </w:t>
      </w:r>
      <w:r>
        <w:rPr>
          <w:u w:val="single"/>
        </w:rPr>
        <w:t>&gt;</w:t>
      </w:r>
      <w:r>
        <w:t>0.  Units: mm.</w:t>
      </w:r>
    </w:p>
    <w:p w14:paraId="18D8A936" w14:textId="77777777" w:rsidR="00F93A75" w:rsidRDefault="00F93A75" w:rsidP="00682A1E">
      <w:pPr>
        <w:pStyle w:val="Heading2"/>
        <w:tabs>
          <w:tab w:val="clear" w:pos="1116"/>
          <w:tab w:val="num" w:pos="0"/>
          <w:tab w:val="num" w:pos="4716"/>
        </w:tabs>
        <w:ind w:left="648" w:hanging="648"/>
      </w:pPr>
      <w:bookmarkStart w:id="192" w:name="_Toc464646889"/>
      <w:r>
        <w:t>PrecLoss</w:t>
      </w:r>
      <w:r w:rsidRPr="003E2E51">
        <w:t>Frac</w:t>
      </w:r>
      <w:bookmarkEnd w:id="191"/>
      <w:bookmarkEnd w:id="192"/>
      <w:r>
        <w:t xml:space="preserve"> </w:t>
      </w:r>
    </w:p>
    <w:p w14:paraId="4F1AC6B1" w14:textId="1F2303F9" w:rsidR="00962905" w:rsidRDefault="00F93A75" w:rsidP="00B31338">
      <w:pPr>
        <w:pStyle w:val="textbody"/>
        <w:ind w:left="720"/>
      </w:pPr>
      <w:r>
        <w:t xml:space="preserve">Precipitation Loss Fraction.  Proportion of precipitation that does not enter the soil (e.g.,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93" w:name="_Toc464646890"/>
      <w:r>
        <w:t>LeakageFrac</w:t>
      </w:r>
      <w:bookmarkEnd w:id="193"/>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FEA1DA5" w14:textId="6D4D3D8A" w:rsidR="000811CC" w:rsidRDefault="000811CC" w:rsidP="000811CC">
      <w:pPr>
        <w:pStyle w:val="Heading2"/>
        <w:tabs>
          <w:tab w:val="clear" w:pos="1116"/>
          <w:tab w:val="num" w:pos="0"/>
          <w:tab w:val="num" w:pos="4716"/>
        </w:tabs>
        <w:ind w:left="648" w:hanging="648"/>
      </w:pPr>
      <w:bookmarkStart w:id="194" w:name="_Toc464646891"/>
      <w:bookmarkStart w:id="195" w:name="_Toc393188796"/>
      <w:r>
        <w:lastRenderedPageBreak/>
        <w:t>PrecIntConst</w:t>
      </w:r>
      <w:bookmarkEnd w:id="194"/>
    </w:p>
    <w:p w14:paraId="5436A4D0" w14:textId="77777777" w:rsidR="009C1733" w:rsidRDefault="009C1733" w:rsidP="009C1733">
      <w:pPr>
        <w:pStyle w:val="textbody"/>
        <w:ind w:left="720"/>
      </w:pPr>
      <w:r>
        <w:t xml:space="preserve">This represents the rate of precipitation interception for each unit of leaf area index, which is lost to evaporation, and therefore does not enter the soil.  See the interception equation in section </w:t>
      </w:r>
      <w:r>
        <w:fldChar w:fldCharType="begin"/>
      </w:r>
      <w:r>
        <w:instrText xml:space="preserve"> REF _Ref463294732 \r \h </w:instrText>
      </w:r>
      <w:r>
        <w:fldChar w:fldCharType="separate"/>
      </w:r>
      <w:r>
        <w:t>2.4.2.1</w:t>
      </w:r>
      <w:r>
        <w:fldChar w:fldCharType="end"/>
      </w:r>
      <w:r>
        <w:t xml:space="preserve">.  </w:t>
      </w:r>
      <w:r w:rsidRPr="001D0AA5">
        <w:t xml:space="preserve">Value: </w:t>
      </w:r>
      <w:r>
        <w:t>d</w:t>
      </w:r>
      <w:r w:rsidRPr="001D0AA5">
        <w:t xml:space="preserve">ecimal </w:t>
      </w:r>
      <w:r>
        <w:rPr>
          <w:u w:val="single"/>
        </w:rPr>
        <w:t>≥</w:t>
      </w:r>
      <w:r>
        <w:t>0.0.  Units: unitless.</w:t>
      </w:r>
    </w:p>
    <w:p w14:paraId="6BEC5FFA" w14:textId="308F2C5D" w:rsidR="00A07668" w:rsidRDefault="00A07668" w:rsidP="00A07668">
      <w:pPr>
        <w:pStyle w:val="Heading2"/>
        <w:tabs>
          <w:tab w:val="clear" w:pos="1116"/>
          <w:tab w:val="num" w:pos="0"/>
          <w:tab w:val="num" w:pos="4716"/>
        </w:tabs>
        <w:ind w:left="648" w:hanging="648"/>
      </w:pPr>
      <w:bookmarkStart w:id="196" w:name="_Toc464646892"/>
      <w:r>
        <w:t>SnowSublimFrac</w:t>
      </w:r>
      <w:bookmarkEnd w:id="196"/>
    </w:p>
    <w:p w14:paraId="662AFAC5" w14:textId="404D05A4" w:rsidR="00A07668" w:rsidRPr="00061C32" w:rsidRDefault="00A07668" w:rsidP="00A07668">
      <w:pPr>
        <w:pStyle w:val="textbody"/>
        <w:ind w:left="720"/>
        <w:rPr>
          <w:sz w:val="23"/>
          <w:szCs w:val="23"/>
        </w:rPr>
      </w:pPr>
      <w:r>
        <w:rPr>
          <w:sz w:val="23"/>
          <w:szCs w:val="23"/>
        </w:rPr>
        <w:t xml:space="preserve">Fraction of </w:t>
      </w:r>
      <w:r w:rsidR="00C126C7">
        <w:rPr>
          <w:sz w:val="23"/>
          <w:szCs w:val="23"/>
        </w:rPr>
        <w:t xml:space="preserve">the </w:t>
      </w:r>
      <w:r>
        <w:rPr>
          <w:sz w:val="23"/>
          <w:szCs w:val="23"/>
        </w:rPr>
        <w:t>snowpack that sublimates</w:t>
      </w:r>
      <w:r w:rsidR="00C126C7">
        <w:rPr>
          <w:sz w:val="23"/>
          <w:szCs w:val="23"/>
        </w:rPr>
        <w:t xml:space="preserve">. </w:t>
      </w:r>
      <w:r>
        <w:rPr>
          <w:sz w:val="23"/>
          <w:szCs w:val="23"/>
        </w:rPr>
        <w:t xml:space="preserve"> </w:t>
      </w:r>
      <w:r w:rsidR="00C126C7">
        <w:rPr>
          <w:sz w:val="23"/>
          <w:szCs w:val="23"/>
        </w:rPr>
        <w:t xml:space="preserve">This fraction is removed just </w:t>
      </w:r>
      <w:r>
        <w:rPr>
          <w:sz w:val="23"/>
          <w:szCs w:val="23"/>
        </w:rPr>
        <w:t>prior to snowmelt.  Recommended default is 0.15 (Hood et al 1999).</w:t>
      </w:r>
      <w:r w:rsidRPr="00EB498E">
        <w:t xml:space="preserve"> </w:t>
      </w:r>
      <w:r>
        <w:t xml:space="preserve"> </w:t>
      </w:r>
      <w:r w:rsidRPr="00C96618">
        <w:t xml:space="preserve">Value: </w:t>
      </w:r>
      <w:r>
        <w:t xml:space="preserve">0.0 </w:t>
      </w:r>
      <w:r w:rsidRPr="005D0B3A">
        <w:rPr>
          <w:u w:val="single"/>
        </w:rPr>
        <w:t>&lt;</w:t>
      </w:r>
      <w:r>
        <w:t xml:space="preserve">decimal </w:t>
      </w:r>
      <w:r>
        <w:rPr>
          <w:u w:val="single"/>
        </w:rPr>
        <w:t>&lt;</w:t>
      </w:r>
      <w:r w:rsidRPr="00A85C15">
        <w:t>1.0</w:t>
      </w:r>
      <w:r w:rsidR="00C126C7">
        <w:t xml:space="preserve">.  </w:t>
      </w:r>
      <w:r>
        <w:t>Units: proportion.</w:t>
      </w:r>
    </w:p>
    <w:p w14:paraId="159EFA86" w14:textId="77777777" w:rsidR="00F93A75" w:rsidRDefault="00F93A75" w:rsidP="00682A1E">
      <w:pPr>
        <w:pStyle w:val="Heading2"/>
        <w:tabs>
          <w:tab w:val="clear" w:pos="1116"/>
          <w:tab w:val="num" w:pos="0"/>
          <w:tab w:val="num" w:pos="4716"/>
        </w:tabs>
        <w:ind w:left="648" w:hanging="648"/>
      </w:pPr>
      <w:bookmarkStart w:id="197" w:name="_Toc464646893"/>
      <w:r>
        <w:t>ClimateFileName</w:t>
      </w:r>
      <w:bookmarkEnd w:id="195"/>
      <w:bookmarkEnd w:id="197"/>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43CBB743" w14:textId="77777777" w:rsidR="0094756B" w:rsidRDefault="0094756B" w:rsidP="00B31338">
      <w:pPr>
        <w:pStyle w:val="textbody"/>
        <w:ind w:left="720"/>
      </w:pPr>
    </w:p>
    <w:p w14:paraId="79426505" w14:textId="77777777" w:rsidR="0094756B" w:rsidRDefault="0094756B" w:rsidP="00B31338">
      <w:pPr>
        <w:pStyle w:val="textbody"/>
        <w:ind w:left="720"/>
      </w:pPr>
    </w:p>
    <w:p w14:paraId="23BA640E" w14:textId="77777777" w:rsidR="009244F4" w:rsidRDefault="009244F4" w:rsidP="00A85C15">
      <w:pPr>
        <w:pStyle w:val="Heading1"/>
        <w:pageBreakBefore w:val="0"/>
      </w:pPr>
      <w:bookmarkStart w:id="198" w:name="_Toc451248973"/>
      <w:bookmarkStart w:id="199" w:name="_Toc464646894"/>
      <w:bookmarkStart w:id="200" w:name="_Toc393188860"/>
      <w:r>
        <w:t xml:space="preserve">Input File - </w:t>
      </w:r>
      <w:r w:rsidRPr="00B3583A">
        <w:t>Output-PnET</w:t>
      </w:r>
      <w:bookmarkEnd w:id="198"/>
      <w:bookmarkEnd w:id="199"/>
      <w:r w:rsidRPr="00B3583A">
        <w:t xml:space="preserve"> </w:t>
      </w:r>
    </w:p>
    <w:p w14:paraId="409D2EB9" w14:textId="77777777" w:rsidR="009244F4" w:rsidRDefault="009244F4" w:rsidP="009244F4">
      <w:pPr>
        <w:pStyle w:val="textbody"/>
        <w:ind w:left="720"/>
      </w:pPr>
      <w:r>
        <w:t>This file contains parameters for the optional PnET-Succession output extension.</w:t>
      </w:r>
    </w:p>
    <w:p w14:paraId="69164D8A" w14:textId="77777777" w:rsidR="009244F4" w:rsidRDefault="009244F4" w:rsidP="009244F4">
      <w:pPr>
        <w:pStyle w:val="Heading2"/>
        <w:tabs>
          <w:tab w:val="clear" w:pos="1116"/>
          <w:tab w:val="num" w:pos="0"/>
          <w:tab w:val="num" w:pos="4716"/>
        </w:tabs>
        <w:ind w:left="648" w:hanging="648"/>
      </w:pPr>
      <w:bookmarkStart w:id="201" w:name="_Toc451248974"/>
      <w:bookmarkStart w:id="202" w:name="_Toc464646895"/>
      <w:r>
        <w:t>Example file:</w:t>
      </w:r>
      <w:bookmarkEnd w:id="201"/>
      <w:bookmarkEnd w:id="202"/>
    </w:p>
    <w:p w14:paraId="17A99B46"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LandisData  "Output-PnET"</w:t>
      </w:r>
    </w:p>
    <w:p w14:paraId="60B694BC"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Timestep 10</w:t>
      </w:r>
    </w:p>
    <w:p w14:paraId="5774D500"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Species All</w:t>
      </w:r>
    </w:p>
    <w:p w14:paraId="381C3FA3"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Biomass </w:t>
      </w:r>
      <w:r w:rsidRPr="00B3583A">
        <w:rPr>
          <w:rFonts w:ascii="Courier New" w:hAnsi="Courier New" w:cs="Courier New"/>
          <w:sz w:val="20"/>
          <w:szCs w:val="20"/>
        </w:rPr>
        <w:t>output/biomass/{species}/Biomass_{timestep}.img</w:t>
      </w:r>
    </w:p>
    <w:p w14:paraId="2EC21380" w14:textId="77777777" w:rsidR="009244F4" w:rsidRPr="00B3583A" w:rsidRDefault="009244F4" w:rsidP="009244F4">
      <w:pPr>
        <w:pStyle w:val="textbody"/>
        <w:ind w:left="720"/>
        <w:rPr>
          <w:rFonts w:ascii="Courier New" w:hAnsi="Courier New" w:cs="Courier New"/>
          <w:sz w:val="20"/>
          <w:szCs w:val="20"/>
        </w:rPr>
      </w:pPr>
      <w:r w:rsidRPr="00AB26CF">
        <w:rPr>
          <w:rFonts w:ascii="Courier New" w:hAnsi="Courier New" w:cs="Courier New"/>
          <w:sz w:val="20"/>
          <w:szCs w:val="20"/>
        </w:rPr>
        <w:t>AnnualPsn</w:t>
      </w:r>
      <w:r w:rsidRPr="00B3583A">
        <w:rPr>
          <w:rFonts w:ascii="Courier New" w:hAnsi="Courier New" w:cs="Courier New"/>
          <w:sz w:val="20"/>
          <w:szCs w:val="20"/>
        </w:rPr>
        <w:t xml:space="preserve"> output/</w:t>
      </w:r>
      <w:r w:rsidRPr="00AB26CF">
        <w:rPr>
          <w:rFonts w:ascii="Courier New" w:hAnsi="Courier New" w:cs="Courier New"/>
          <w:sz w:val="20"/>
          <w:szCs w:val="20"/>
        </w:rPr>
        <w:t>AnnualPsn</w:t>
      </w:r>
      <w:r>
        <w:rPr>
          <w:rFonts w:ascii="Courier New" w:hAnsi="Courier New" w:cs="Courier New"/>
          <w:sz w:val="20"/>
          <w:szCs w:val="20"/>
        </w:rPr>
        <w:t>/{species}/Psn_{timestep}.img</w:t>
      </w:r>
    </w:p>
    <w:p w14:paraId="6672F3AF"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BelowgroundBiomass output/BGB/BGB-{timestep}.img</w:t>
      </w:r>
    </w:p>
    <w:p w14:paraId="62FB66C6"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WoodyDebris output/WoodyDebris/WoodyDebris-{timestep}.img</w:t>
      </w:r>
    </w:p>
    <w:p w14:paraId="61A2B0D7" w14:textId="77777777" w:rsidR="009244F4" w:rsidRPr="00B3583A" w:rsidRDefault="009244F4" w:rsidP="009244F4">
      <w:pPr>
        <w:pStyle w:val="textbody"/>
        <w:ind w:left="720"/>
        <w:rPr>
          <w:rFonts w:ascii="Courier New" w:hAnsi="Courier New" w:cs="Courier New"/>
          <w:sz w:val="20"/>
          <w:szCs w:val="20"/>
        </w:rPr>
      </w:pPr>
      <w:r w:rsidRPr="00B3583A">
        <w:rPr>
          <w:rFonts w:ascii="Courier New" w:hAnsi="Courier New" w:cs="Courier New"/>
          <w:sz w:val="20"/>
          <w:szCs w:val="20"/>
        </w:rPr>
        <w:t>Litter output/NonWoodyDebris/Litter-{timestep}.img</w:t>
      </w:r>
    </w:p>
    <w:p w14:paraId="39670C0F" w14:textId="77777777" w:rsidR="009244F4" w:rsidRPr="00B3583A" w:rsidRDefault="009244F4" w:rsidP="009244F4">
      <w:pPr>
        <w:pStyle w:val="textbody"/>
        <w:ind w:left="720"/>
        <w:rPr>
          <w:rFonts w:ascii="Courier New" w:hAnsi="Courier New" w:cs="Courier New"/>
          <w:sz w:val="20"/>
          <w:szCs w:val="20"/>
        </w:rPr>
      </w:pPr>
      <w:r>
        <w:rPr>
          <w:rFonts w:ascii="Courier New" w:hAnsi="Courier New" w:cs="Courier New"/>
          <w:sz w:val="20"/>
          <w:szCs w:val="20"/>
        </w:rPr>
        <w:t xml:space="preserve">CohortBalance </w:t>
      </w:r>
      <w:r w:rsidRPr="00B3583A">
        <w:rPr>
          <w:rFonts w:ascii="Courier New" w:hAnsi="Courier New" w:cs="Courier New"/>
          <w:sz w:val="20"/>
          <w:szCs w:val="20"/>
        </w:rPr>
        <w:t>output/TotalCohorts.txt</w:t>
      </w:r>
    </w:p>
    <w:p w14:paraId="41468121" w14:textId="77777777" w:rsidR="009244F4" w:rsidRPr="003D7488" w:rsidRDefault="009244F4" w:rsidP="009244F4">
      <w:pPr>
        <w:pStyle w:val="textbody"/>
        <w:spacing w:after="0"/>
        <w:ind w:left="720"/>
        <w:rPr>
          <w:rFonts w:ascii="Courier New" w:hAnsi="Courier New" w:cs="Courier New"/>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/SoilWater/water_{timestep}.img</w:t>
      </w:r>
    </w:p>
    <w:p w14:paraId="48D4951F" w14:textId="77777777" w:rsidR="009244F4" w:rsidRDefault="009244F4" w:rsidP="009244F4">
      <w:pPr>
        <w:pStyle w:val="Heading2"/>
        <w:tabs>
          <w:tab w:val="clear" w:pos="1116"/>
          <w:tab w:val="num" w:pos="0"/>
          <w:tab w:val="num" w:pos="4716"/>
        </w:tabs>
        <w:ind w:left="648" w:hanging="648"/>
      </w:pPr>
      <w:bookmarkStart w:id="203" w:name="_Toc451248975"/>
      <w:bookmarkStart w:id="204" w:name="_Toc464646896"/>
      <w:r>
        <w:t>LandisData</w:t>
      </w:r>
      <w:bookmarkEnd w:id="203"/>
      <w:bookmarkEnd w:id="204"/>
    </w:p>
    <w:p w14:paraId="1E69A0B4" w14:textId="77777777" w:rsidR="009244F4" w:rsidRDefault="009244F4" w:rsidP="009244F4">
      <w:pPr>
        <w:pStyle w:val="textbody"/>
        <w:ind w:left="720"/>
        <w:rPr>
          <w:sz w:val="23"/>
          <w:szCs w:val="23"/>
        </w:rPr>
      </w:pPr>
      <w:r w:rsidRPr="00B31338">
        <w:t>This</w:t>
      </w:r>
      <w:r>
        <w:rPr>
          <w:sz w:val="23"/>
          <w:szCs w:val="23"/>
        </w:rPr>
        <w:t xml:space="preserve"> parameter’s value must be </w:t>
      </w:r>
      <w:r w:rsidRPr="00061C32">
        <w:rPr>
          <w:sz w:val="23"/>
          <w:szCs w:val="23"/>
        </w:rPr>
        <w:t>"</w:t>
      </w:r>
      <w:r w:rsidRPr="00913363">
        <w:rPr>
          <w:sz w:val="23"/>
          <w:szCs w:val="23"/>
        </w:rPr>
        <w:t>Output-PnET</w:t>
      </w:r>
      <w:r w:rsidRPr="00061C32">
        <w:rPr>
          <w:sz w:val="23"/>
          <w:szCs w:val="23"/>
        </w:rPr>
        <w:t>"</w:t>
      </w:r>
      <w:r>
        <w:rPr>
          <w:sz w:val="23"/>
          <w:szCs w:val="23"/>
        </w:rPr>
        <w:t>.</w:t>
      </w:r>
    </w:p>
    <w:p w14:paraId="5546D615" w14:textId="77777777" w:rsidR="009244F4" w:rsidRDefault="009244F4" w:rsidP="009244F4">
      <w:pPr>
        <w:pStyle w:val="Heading2"/>
        <w:tabs>
          <w:tab w:val="clear" w:pos="1116"/>
          <w:tab w:val="num" w:pos="0"/>
          <w:tab w:val="num" w:pos="4716"/>
        </w:tabs>
        <w:ind w:left="648" w:hanging="648"/>
      </w:pPr>
      <w:bookmarkStart w:id="205" w:name="_Toc451248976"/>
      <w:bookmarkStart w:id="206" w:name="_Toc464646897"/>
      <w:r>
        <w:lastRenderedPageBreak/>
        <w:t>Timestep</w:t>
      </w:r>
      <w:bookmarkEnd w:id="205"/>
      <w:bookmarkEnd w:id="206"/>
    </w:p>
    <w:p w14:paraId="198FC26A" w14:textId="77777777" w:rsidR="009244F4" w:rsidRDefault="009244F4" w:rsidP="009244F4">
      <w:pPr>
        <w:pStyle w:val="textbody"/>
        <w:ind w:left="720"/>
        <w:rPr>
          <w:sz w:val="23"/>
          <w:szCs w:val="23"/>
        </w:rPr>
      </w:pPr>
      <w:r>
        <w:t>This parameter is the time step of the extension.  Value: integer &gt; 0.  Units: years.</w:t>
      </w:r>
    </w:p>
    <w:p w14:paraId="3B222DBB" w14:textId="77777777" w:rsidR="009244F4" w:rsidRDefault="009244F4" w:rsidP="009244F4">
      <w:pPr>
        <w:pStyle w:val="Heading2"/>
        <w:tabs>
          <w:tab w:val="clear" w:pos="1116"/>
          <w:tab w:val="num" w:pos="0"/>
          <w:tab w:val="num" w:pos="4716"/>
        </w:tabs>
        <w:ind w:left="648" w:hanging="648"/>
      </w:pPr>
      <w:bookmarkStart w:id="207" w:name="_Toc451248977"/>
      <w:bookmarkStart w:id="208" w:name="_Toc464646898"/>
      <w:r w:rsidRPr="00AB26CF">
        <w:t>Species</w:t>
      </w:r>
      <w:bookmarkEnd w:id="207"/>
      <w:bookmarkEnd w:id="208"/>
    </w:p>
    <w:p w14:paraId="294134E1" w14:textId="77777777" w:rsidR="009244F4" w:rsidRDefault="009244F4" w:rsidP="009244F4">
      <w:pPr>
        <w:pStyle w:val="textbody"/>
        <w:ind w:left="720"/>
        <w:rPr>
          <w:sz w:val="23"/>
          <w:szCs w:val="23"/>
        </w:rPr>
      </w:pPr>
      <w:r w:rsidRPr="00B31338">
        <w:t>This</w:t>
      </w:r>
      <w:r>
        <w:rPr>
          <w:sz w:val="23"/>
          <w:szCs w:val="23"/>
        </w:rPr>
        <w:t xml:space="preserve"> keyword lists the species for which data are to be output.  Value: space-delimited list of species names or the generic term All.</w:t>
      </w:r>
    </w:p>
    <w:p w14:paraId="45965C54" w14:textId="77777777" w:rsidR="009244F4" w:rsidRDefault="009244F4" w:rsidP="009244F4">
      <w:pPr>
        <w:pStyle w:val="Heading2"/>
        <w:tabs>
          <w:tab w:val="clear" w:pos="1116"/>
          <w:tab w:val="num" w:pos="0"/>
          <w:tab w:val="num" w:pos="4716"/>
        </w:tabs>
        <w:ind w:left="648" w:hanging="648"/>
      </w:pPr>
      <w:bookmarkStart w:id="209" w:name="_Toc451248978"/>
      <w:bookmarkStart w:id="210" w:name="_Toc464646899"/>
      <w:r>
        <w:t>Map Name Template</w:t>
      </w:r>
      <w:bookmarkEnd w:id="209"/>
      <w:bookmarkEnd w:id="210"/>
    </w:p>
    <w:p w14:paraId="3460CC05" w14:textId="77777777" w:rsidR="009244F4" w:rsidRPr="00AB26CF" w:rsidRDefault="009244F4" w:rsidP="009244F4">
      <w:pPr>
        <w:pStyle w:val="textbody"/>
        <w:ind w:left="720"/>
        <w:rPr>
          <w:sz w:val="23"/>
          <w:szCs w:val="23"/>
        </w:rPr>
      </w:pPr>
      <w:r>
        <w:rPr>
          <w:sz w:val="23"/>
          <w:szCs w:val="23"/>
        </w:rPr>
        <w:t xml:space="preserve">Subsequent input lines list the variables to be output along with the output file naming rules.  List one variable per line.  Each line begins with the variable to be output, followed by a description of </w:t>
      </w:r>
      <w:r w:rsidRPr="00B3583A">
        <w:rPr>
          <w:color w:val="000000"/>
          <w:sz w:val="22"/>
          <w:szCs w:val="22"/>
        </w:rPr>
        <w:t xml:space="preserve">where </w:t>
      </w:r>
      <w:r>
        <w:rPr>
          <w:color w:val="000000"/>
          <w:sz w:val="22"/>
          <w:szCs w:val="22"/>
        </w:rPr>
        <w:t xml:space="preserve">the </w:t>
      </w:r>
      <w:r w:rsidRPr="00B3583A">
        <w:rPr>
          <w:color w:val="000000"/>
          <w:sz w:val="22"/>
          <w:szCs w:val="22"/>
        </w:rPr>
        <w:t xml:space="preserve">output </w:t>
      </w:r>
      <w:r>
        <w:rPr>
          <w:color w:val="000000"/>
          <w:sz w:val="22"/>
          <w:szCs w:val="22"/>
        </w:rPr>
        <w:t>files</w:t>
      </w:r>
      <w:r w:rsidRPr="00B3583A">
        <w:rPr>
          <w:color w:val="000000"/>
          <w:sz w:val="22"/>
          <w:szCs w:val="22"/>
        </w:rPr>
        <w:t xml:space="preserve"> are placed and their </w:t>
      </w:r>
      <w:r>
        <w:rPr>
          <w:color w:val="000000"/>
          <w:sz w:val="22"/>
          <w:szCs w:val="22"/>
        </w:rPr>
        <w:t xml:space="preserve">naming convention.  </w:t>
      </w:r>
      <w:r w:rsidRPr="00B3583A">
        <w:rPr>
          <w:color w:val="000000"/>
          <w:sz w:val="22"/>
          <w:szCs w:val="22"/>
        </w:rPr>
        <w:t xml:space="preserve">The first portion lists the directory where the </w:t>
      </w:r>
      <w:r>
        <w:rPr>
          <w:color w:val="000000"/>
          <w:sz w:val="22"/>
          <w:szCs w:val="22"/>
        </w:rPr>
        <w:t>files</w:t>
      </w:r>
      <w:r w:rsidRPr="00B3583A">
        <w:rPr>
          <w:color w:val="000000"/>
          <w:sz w:val="22"/>
          <w:szCs w:val="22"/>
        </w:rPr>
        <w:t xml:space="preserve"> should be placed, relative the location of the scenario text file (e.g., </w:t>
      </w:r>
      <w:r>
        <w:rPr>
          <w:color w:val="000000"/>
          <w:sz w:val="22"/>
          <w:szCs w:val="22"/>
        </w:rPr>
        <w:t>output/</w:t>
      </w:r>
      <w:r w:rsidRPr="00B3583A">
        <w:rPr>
          <w:rFonts w:ascii="Courier New" w:hAnsi="Courier New" w:cs="Courier New"/>
          <w:color w:val="000000"/>
          <w:sz w:val="22"/>
          <w:szCs w:val="22"/>
        </w:rPr>
        <w:t>agemaps/</w:t>
      </w:r>
      <w:r w:rsidRPr="00B3583A">
        <w:rPr>
          <w:color w:val="000000"/>
          <w:sz w:val="22"/>
          <w:szCs w:val="22"/>
        </w:rPr>
        <w:t xml:space="preserve">). The second portion includes </w:t>
      </w:r>
      <w:r>
        <w:rPr>
          <w:color w:val="000000"/>
          <w:sz w:val="22"/>
          <w:szCs w:val="22"/>
        </w:rPr>
        <w:t>one or two</w:t>
      </w:r>
      <w:r w:rsidRPr="00B3583A">
        <w:rPr>
          <w:color w:val="000000"/>
          <w:sz w:val="22"/>
          <w:szCs w:val="22"/>
        </w:rPr>
        <w:t xml:space="preserve"> variables </w:t>
      </w:r>
      <w:r>
        <w:rPr>
          <w:color w:val="000000"/>
          <w:sz w:val="22"/>
          <w:szCs w:val="22"/>
        </w:rPr>
        <w:t xml:space="preserve">(depending on the variable) </w:t>
      </w:r>
      <w:r w:rsidRPr="00B3583A">
        <w:rPr>
          <w:color w:val="000000"/>
          <w:sz w:val="22"/>
          <w:szCs w:val="22"/>
        </w:rPr>
        <w:t xml:space="preserve">for creating file names. </w:t>
      </w:r>
      <w:r w:rsidRPr="00B3583A">
        <w:rPr>
          <w:rFonts w:ascii="Courier New" w:hAnsi="Courier New" w:cs="Courier New"/>
          <w:color w:val="000000"/>
          <w:sz w:val="22"/>
          <w:szCs w:val="22"/>
        </w:rPr>
        <w:t xml:space="preserve">{species} </w:t>
      </w:r>
      <w:r w:rsidRPr="00B3583A">
        <w:rPr>
          <w:color w:val="000000"/>
          <w:sz w:val="22"/>
          <w:szCs w:val="22"/>
        </w:rPr>
        <w:t xml:space="preserve">will be replaced with the species name. </w:t>
      </w:r>
      <w:r w:rsidRPr="00B3583A">
        <w:rPr>
          <w:rFonts w:ascii="Courier New" w:hAnsi="Courier New" w:cs="Courier New"/>
          <w:color w:val="000000"/>
          <w:sz w:val="22"/>
          <w:szCs w:val="22"/>
        </w:rPr>
        <w:t xml:space="preserve">{timestep} </w:t>
      </w:r>
      <w:r w:rsidRPr="00B3583A">
        <w:rPr>
          <w:color w:val="000000"/>
          <w:sz w:val="22"/>
          <w:szCs w:val="22"/>
        </w:rPr>
        <w:t xml:space="preserve">will be replaced with the output time step. </w:t>
      </w:r>
      <w:r>
        <w:rPr>
          <w:color w:val="000000"/>
          <w:sz w:val="22"/>
          <w:szCs w:val="22"/>
        </w:rPr>
        <w:t xml:space="preserve"> </w:t>
      </w:r>
      <w:r w:rsidRPr="00B3583A">
        <w:rPr>
          <w:color w:val="000000"/>
          <w:sz w:val="22"/>
          <w:szCs w:val="22"/>
        </w:rPr>
        <w:t xml:space="preserve">Other characters can be inserted as desired. </w:t>
      </w:r>
      <w:r>
        <w:rPr>
          <w:color w:val="000000"/>
          <w:sz w:val="22"/>
          <w:szCs w:val="22"/>
        </w:rPr>
        <w:t xml:space="preserve"> </w:t>
      </w:r>
      <w:r w:rsidRPr="00B3583A">
        <w:rPr>
          <w:color w:val="000000"/>
          <w:sz w:val="22"/>
          <w:szCs w:val="22"/>
        </w:rPr>
        <w:t>A</w:t>
      </w:r>
      <w:r>
        <w:rPr>
          <w:color w:val="000000"/>
          <w:sz w:val="22"/>
          <w:szCs w:val="22"/>
        </w:rPr>
        <w:t>n appropriate</w:t>
      </w:r>
      <w:r w:rsidRPr="00B3583A">
        <w:rPr>
          <w:color w:val="000000"/>
          <w:sz w:val="22"/>
          <w:szCs w:val="22"/>
        </w:rPr>
        <w:t xml:space="preserve"> file extension (e.g., .</w:t>
      </w:r>
      <w:r>
        <w:rPr>
          <w:rFonts w:ascii="Courier New" w:hAnsi="Courier New" w:cs="Courier New"/>
          <w:color w:val="000000"/>
          <w:sz w:val="22"/>
          <w:szCs w:val="22"/>
        </w:rPr>
        <w:t>img, txt</w:t>
      </w:r>
      <w:r w:rsidRPr="00B3583A">
        <w:rPr>
          <w:color w:val="000000"/>
          <w:sz w:val="22"/>
          <w:szCs w:val="22"/>
        </w:rPr>
        <w:t>) should also be included</w:t>
      </w:r>
      <w:r>
        <w:rPr>
          <w:color w:val="000000"/>
          <w:sz w:val="22"/>
          <w:szCs w:val="22"/>
        </w:rPr>
        <w:t xml:space="preserve"> for the type of output</w:t>
      </w:r>
      <w:r w:rsidRPr="00B3583A">
        <w:rPr>
          <w:color w:val="000000"/>
          <w:sz w:val="22"/>
          <w:szCs w:val="22"/>
        </w:rPr>
        <w:t>.</w:t>
      </w:r>
      <w:r>
        <w:rPr>
          <w:color w:val="000000"/>
          <w:sz w:val="22"/>
          <w:szCs w:val="22"/>
        </w:rPr>
        <w:t xml:space="preserve"> </w:t>
      </w:r>
      <w:r w:rsidRPr="00B3583A">
        <w:rPr>
          <w:color w:val="000000"/>
          <w:sz w:val="22"/>
          <w:szCs w:val="22"/>
        </w:rPr>
        <w:t xml:space="preserve"> For example: </w:t>
      </w:r>
    </w:p>
    <w:p w14:paraId="007FBCED" w14:textId="77777777" w:rsidR="009244F4" w:rsidRDefault="009244F4" w:rsidP="009244F4">
      <w:pPr>
        <w:autoSpaceDE w:val="0"/>
        <w:autoSpaceDN w:val="0"/>
        <w:adjustRightInd w:val="0"/>
        <w:ind w:left="1260"/>
        <w:rPr>
          <w:rFonts w:ascii="Courier New" w:hAnsi="Courier New" w:cs="Courier New"/>
          <w:color w:val="000000"/>
          <w:sz w:val="20"/>
          <w:szCs w:val="20"/>
        </w:rPr>
      </w:pPr>
      <w:r w:rsidRPr="00B3583A">
        <w:rPr>
          <w:rFonts w:ascii="Courier New" w:hAnsi="Courier New" w:cs="Courier New"/>
          <w:sz w:val="20"/>
          <w:szCs w:val="20"/>
        </w:rPr>
        <w:t>Water output</w:t>
      </w:r>
      <w:r>
        <w:rPr>
          <w:rFonts w:ascii="Courier New" w:hAnsi="Courier New" w:cs="Courier New"/>
          <w:sz w:val="20"/>
          <w:szCs w:val="20"/>
        </w:rPr>
        <w:t>/SoilWater/water-{timestep}.img</w:t>
      </w:r>
      <w:r w:rsidRPr="00B3583A">
        <w:rPr>
          <w:rFonts w:ascii="Courier New" w:hAnsi="Courier New" w:cs="Courier New"/>
          <w:color w:val="000000"/>
          <w:sz w:val="20"/>
          <w:szCs w:val="20"/>
        </w:rPr>
        <w:t xml:space="preserve"> </w:t>
      </w:r>
    </w:p>
    <w:p w14:paraId="3F7F9329" w14:textId="77777777" w:rsidR="009244F4" w:rsidRPr="00B3583A" w:rsidRDefault="009244F4" w:rsidP="009244F4">
      <w:pPr>
        <w:autoSpaceDE w:val="0"/>
        <w:autoSpaceDN w:val="0"/>
        <w:adjustRightInd w:val="0"/>
        <w:ind w:left="1260"/>
        <w:rPr>
          <w:rFonts w:ascii="Courier New" w:hAnsi="Courier New" w:cs="Courier New"/>
          <w:color w:val="000000"/>
          <w:sz w:val="20"/>
          <w:szCs w:val="20"/>
        </w:rPr>
      </w:pPr>
    </w:p>
    <w:p w14:paraId="1C3D552E" w14:textId="77777777" w:rsidR="009244F4" w:rsidRDefault="009244F4" w:rsidP="009244F4">
      <w:pPr>
        <w:pStyle w:val="textbody"/>
        <w:ind w:left="720"/>
        <w:rPr>
          <w:b/>
          <w:bCs/>
          <w:color w:val="000000"/>
          <w:sz w:val="23"/>
          <w:szCs w:val="23"/>
        </w:rPr>
      </w:pPr>
      <w:r w:rsidRPr="00B3583A">
        <w:rPr>
          <w:b/>
          <w:bCs/>
          <w:color w:val="000000"/>
          <w:sz w:val="23"/>
          <w:szCs w:val="23"/>
        </w:rPr>
        <w:t xml:space="preserve">Note: </w:t>
      </w:r>
      <w:r>
        <w:rPr>
          <w:b/>
          <w:bCs/>
          <w:color w:val="000000"/>
          <w:sz w:val="23"/>
          <w:szCs w:val="23"/>
        </w:rPr>
        <w:t>Most</w:t>
      </w:r>
      <w:r w:rsidRPr="00B3583A">
        <w:rPr>
          <w:b/>
          <w:bCs/>
          <w:color w:val="000000"/>
          <w:sz w:val="23"/>
          <w:szCs w:val="23"/>
        </w:rPr>
        <w:t xml:space="preserve"> output maps are not compatible with the .gis map output type</w:t>
      </w:r>
      <w:r>
        <w:rPr>
          <w:b/>
          <w:bCs/>
          <w:color w:val="000000"/>
          <w:sz w:val="23"/>
          <w:szCs w:val="23"/>
        </w:rPr>
        <w:t xml:space="preserve"> because the values are not integers</w:t>
      </w:r>
      <w:r w:rsidRPr="00B3583A">
        <w:rPr>
          <w:b/>
          <w:bCs/>
          <w:color w:val="000000"/>
          <w:sz w:val="23"/>
          <w:szCs w:val="23"/>
        </w:rPr>
        <w:t>.</w:t>
      </w:r>
    </w:p>
    <w:p w14:paraId="77F97703" w14:textId="77777777" w:rsidR="009244F4" w:rsidRPr="00AB26CF" w:rsidRDefault="009244F4" w:rsidP="009244F4">
      <w:pPr>
        <w:pStyle w:val="textbody"/>
        <w:ind w:left="720"/>
        <w:rPr>
          <w:bCs/>
          <w:color w:val="000000"/>
          <w:sz w:val="23"/>
          <w:szCs w:val="23"/>
        </w:rPr>
      </w:pPr>
      <w:r>
        <w:rPr>
          <w:bCs/>
          <w:color w:val="000000"/>
          <w:sz w:val="23"/>
          <w:szCs w:val="23"/>
        </w:rPr>
        <w:t>Here are the v</w:t>
      </w:r>
      <w:r w:rsidRPr="00AB26CF">
        <w:rPr>
          <w:bCs/>
          <w:color w:val="000000"/>
          <w:sz w:val="23"/>
          <w:szCs w:val="23"/>
        </w:rPr>
        <w:t xml:space="preserve">alid variable names </w:t>
      </w:r>
      <w:r>
        <w:rPr>
          <w:bCs/>
          <w:color w:val="000000"/>
          <w:sz w:val="23"/>
          <w:szCs w:val="23"/>
        </w:rPr>
        <w:t>and the required naming variables and file type of the output files</w:t>
      </w:r>
      <w:r w:rsidRPr="00AB26CF">
        <w:rPr>
          <w:bCs/>
          <w:color w:val="000000"/>
          <w:sz w:val="23"/>
          <w:szCs w:val="23"/>
        </w:rPr>
        <w:t>:</w:t>
      </w:r>
      <w:r>
        <w:rPr>
          <w:bCs/>
          <w:color w:val="000000"/>
          <w:sz w:val="23"/>
          <w:szCs w:val="23"/>
        </w:rPr>
        <w:t xml:space="preserve">  All variables are optional.</w:t>
      </w:r>
    </w:p>
    <w:p w14:paraId="38579BDC" w14:textId="6EB6DC83" w:rsidR="009244F4" w:rsidRDefault="009244F4" w:rsidP="00E15C05">
      <w:pPr>
        <w:pStyle w:val="textbody"/>
        <w:ind w:left="1080" w:hanging="360"/>
        <w:rPr>
          <w:rStyle w:val="pl-s"/>
        </w:rPr>
      </w:pPr>
      <w:r>
        <w:rPr>
          <w:rStyle w:val="pl-s"/>
        </w:rPr>
        <w:t xml:space="preserve">Biomass, </w:t>
      </w:r>
      <w:r w:rsidRPr="00D07168">
        <w:rPr>
          <w:rStyle w:val="pl-s"/>
        </w:rPr>
        <w:t>{species}, {timestep}.  Map.  Units: g/m2.</w:t>
      </w:r>
      <w:r w:rsidR="00AF63DE">
        <w:rPr>
          <w:rStyle w:val="pl-s"/>
        </w:rPr>
        <w:t xml:space="preserve">  Biomass is the sum of </w:t>
      </w:r>
      <w:r w:rsidR="00A91A1C">
        <w:rPr>
          <w:rStyle w:val="pl-s"/>
        </w:rPr>
        <w:t>wood and roots, but not foliage</w:t>
      </w:r>
      <w:r w:rsidR="00AF63DE">
        <w:rPr>
          <w:rStyle w:val="pl-s"/>
        </w:rPr>
        <w:t xml:space="preserve"> biomass.</w:t>
      </w:r>
    </w:p>
    <w:p w14:paraId="2419F455" w14:textId="40346558" w:rsidR="00AF63DE" w:rsidRPr="00D07168" w:rsidRDefault="00AF63DE" w:rsidP="00E15C05">
      <w:pPr>
        <w:pStyle w:val="textbody"/>
        <w:ind w:left="1080" w:hanging="360"/>
        <w:rPr>
          <w:rStyle w:val="pl-s"/>
        </w:rPr>
      </w:pPr>
      <w:r>
        <w:rPr>
          <w:rStyle w:val="pl-s"/>
        </w:rPr>
        <w:t xml:space="preserve">AbovegroundBiomass, </w:t>
      </w:r>
      <w:r w:rsidRPr="00D07168">
        <w:rPr>
          <w:rStyle w:val="pl-s"/>
        </w:rPr>
        <w:t>{timestep}.  Map.  Units: g/m2.</w:t>
      </w:r>
      <w:r>
        <w:rPr>
          <w:rStyle w:val="pl-s"/>
        </w:rPr>
        <w:t xml:space="preserve">  AbovegroundBiomass includes aboveground wood and foliage.</w:t>
      </w:r>
    </w:p>
    <w:p w14:paraId="12BF19FA" w14:textId="228C7ADE" w:rsidR="00AF63DE" w:rsidRDefault="00AF63DE" w:rsidP="00E15C05">
      <w:pPr>
        <w:pStyle w:val="textbody"/>
        <w:ind w:left="1080" w:hanging="360"/>
        <w:rPr>
          <w:rStyle w:val="pl-s"/>
        </w:rPr>
      </w:pPr>
      <w:r>
        <w:rPr>
          <w:rStyle w:val="pl-s"/>
        </w:rPr>
        <w:t xml:space="preserve">BelowgroundBiomass, </w:t>
      </w:r>
      <w:r w:rsidRPr="00D07168">
        <w:rPr>
          <w:rStyle w:val="pl-s"/>
        </w:rPr>
        <w:t>{timestep}.  Map.  Units: g/m2.</w:t>
      </w:r>
      <w:r>
        <w:rPr>
          <w:rStyle w:val="pl-s"/>
        </w:rPr>
        <w:t xml:space="preserve">  BelowgroundBiomass includes roots</w:t>
      </w:r>
      <w:r w:rsidR="00A91A1C">
        <w:rPr>
          <w:rStyle w:val="pl-s"/>
        </w:rPr>
        <w:t xml:space="preserve"> only</w:t>
      </w:r>
      <w:r>
        <w:rPr>
          <w:rStyle w:val="pl-s"/>
        </w:rPr>
        <w:t>.</w:t>
      </w:r>
    </w:p>
    <w:p w14:paraId="140324CF" w14:textId="77777777" w:rsidR="009244F4" w:rsidRDefault="009244F4" w:rsidP="00E15C05">
      <w:pPr>
        <w:pStyle w:val="textbody"/>
        <w:ind w:left="1080" w:hanging="360"/>
        <w:rPr>
          <w:rStyle w:val="pl-s"/>
        </w:rPr>
      </w:pPr>
      <w:r>
        <w:rPr>
          <w:rStyle w:val="pl-s"/>
        </w:rPr>
        <w:t xml:space="preserve">LeafAreaIndex, </w:t>
      </w:r>
      <w:r w:rsidRPr="00D07168">
        <w:rPr>
          <w:rStyle w:val="pl-s"/>
        </w:rPr>
        <w:t>{species}, {timestep}.  Map.  Units: m2.</w:t>
      </w:r>
    </w:p>
    <w:p w14:paraId="57A7E387" w14:textId="77777777" w:rsidR="009244F4" w:rsidRDefault="009244F4" w:rsidP="00E15C05">
      <w:pPr>
        <w:pStyle w:val="textbody"/>
        <w:ind w:left="1080" w:hanging="360"/>
        <w:rPr>
          <w:rStyle w:val="pl-s"/>
        </w:rPr>
      </w:pPr>
      <w:r>
        <w:rPr>
          <w:rStyle w:val="pl-s"/>
        </w:rPr>
        <w:t xml:space="preserve">Establishment, </w:t>
      </w:r>
      <w:r w:rsidRPr="00D07168">
        <w:rPr>
          <w:rStyle w:val="pl-s"/>
        </w:rPr>
        <w:t xml:space="preserve">{species}, {timestep}.  Map.  Units: </w:t>
      </w:r>
      <w:r w:rsidRPr="00C86624">
        <w:rPr>
          <w:rStyle w:val="pl-s"/>
        </w:rPr>
        <w:t>#</w:t>
      </w:r>
      <w:r>
        <w:rPr>
          <w:rStyle w:val="pl-s"/>
        </w:rPr>
        <w:t xml:space="preserve"> </w:t>
      </w:r>
      <w:r w:rsidRPr="00C86624">
        <w:rPr>
          <w:rStyle w:val="pl-s"/>
        </w:rPr>
        <w:t>cohorts</w:t>
      </w:r>
    </w:p>
    <w:p w14:paraId="5ED09313" w14:textId="77777777" w:rsidR="009244F4" w:rsidRDefault="009244F4" w:rsidP="00E15C05">
      <w:pPr>
        <w:pStyle w:val="textbody"/>
        <w:ind w:left="1080" w:hanging="360"/>
        <w:rPr>
          <w:rStyle w:val="pl-s"/>
        </w:rPr>
      </w:pPr>
      <w:r>
        <w:rPr>
          <w:rStyle w:val="pl-s"/>
        </w:rPr>
        <w:t xml:space="preserve">EstablishmentProbability, </w:t>
      </w:r>
      <w:r w:rsidRPr="00D07168">
        <w:rPr>
          <w:rStyle w:val="pl-s"/>
        </w:rPr>
        <w:t>{species}, {timestep}.  Map.  Units: probability.</w:t>
      </w:r>
    </w:p>
    <w:p w14:paraId="02A7225D" w14:textId="77777777" w:rsidR="009244F4" w:rsidRDefault="009244F4" w:rsidP="00E15C05">
      <w:pPr>
        <w:pStyle w:val="textbody"/>
        <w:ind w:left="1080" w:hanging="360"/>
        <w:rPr>
          <w:rStyle w:val="pl-s"/>
        </w:rPr>
      </w:pPr>
      <w:r>
        <w:rPr>
          <w:rStyle w:val="pl-s"/>
        </w:rPr>
        <w:t xml:space="preserve">MonthlyNetPsn, </w:t>
      </w:r>
      <w:r w:rsidRPr="00D07168">
        <w:rPr>
          <w:rStyle w:val="pl-s"/>
        </w:rPr>
        <w:t>{species}, {timestep}.  Map.  Units: g/m2.</w:t>
      </w:r>
    </w:p>
    <w:p w14:paraId="60DDF0D2" w14:textId="77777777" w:rsidR="009244F4" w:rsidRDefault="009244F4" w:rsidP="00E15C05">
      <w:pPr>
        <w:pStyle w:val="textbody"/>
        <w:ind w:left="1080" w:hanging="360"/>
        <w:rPr>
          <w:rStyle w:val="pl-s"/>
        </w:rPr>
      </w:pPr>
      <w:r>
        <w:rPr>
          <w:rStyle w:val="pl-s"/>
        </w:rPr>
        <w:t xml:space="preserve">MonthlyFolResp, </w:t>
      </w:r>
      <w:r w:rsidRPr="00D07168">
        <w:rPr>
          <w:rStyle w:val="pl-s"/>
        </w:rPr>
        <w:t>{species}, {timestep}.  Map.  Units: g/m2.</w:t>
      </w:r>
    </w:p>
    <w:p w14:paraId="3D6C9A7C" w14:textId="77777777" w:rsidR="009244F4" w:rsidRDefault="009244F4" w:rsidP="00E15C05">
      <w:pPr>
        <w:pStyle w:val="textbody"/>
        <w:ind w:left="1080" w:hanging="360"/>
        <w:rPr>
          <w:rStyle w:val="pl-s"/>
        </w:rPr>
      </w:pPr>
      <w:r>
        <w:rPr>
          <w:rStyle w:val="pl-s"/>
        </w:rPr>
        <w:lastRenderedPageBreak/>
        <w:t xml:space="preserve">MonthlyGrossPsn, </w:t>
      </w:r>
      <w:r w:rsidRPr="00D07168">
        <w:rPr>
          <w:rStyle w:val="pl-s"/>
        </w:rPr>
        <w:t>{species}, {timestep}.  Map.  Units: g/m2.</w:t>
      </w:r>
    </w:p>
    <w:p w14:paraId="0A6F4AA3" w14:textId="77777777" w:rsidR="009244F4" w:rsidRDefault="009244F4" w:rsidP="00E15C05">
      <w:pPr>
        <w:pStyle w:val="textbody"/>
        <w:ind w:left="1080" w:hanging="360"/>
        <w:rPr>
          <w:rStyle w:val="pl-s"/>
        </w:rPr>
      </w:pPr>
      <w:r>
        <w:rPr>
          <w:rStyle w:val="pl-s"/>
        </w:rPr>
        <w:t xml:space="preserve">MonthlyMaintResp, </w:t>
      </w:r>
      <w:r w:rsidRPr="00D07168">
        <w:rPr>
          <w:rStyle w:val="pl-s"/>
        </w:rPr>
        <w:t>{species}, {timestep}.  Map.  Units: g/m2.</w:t>
      </w:r>
    </w:p>
    <w:p w14:paraId="6A8EFC8B" w14:textId="77777777" w:rsidR="009244F4" w:rsidRDefault="009244F4" w:rsidP="00E15C05">
      <w:pPr>
        <w:pStyle w:val="textbody"/>
        <w:ind w:left="1080" w:hanging="360"/>
        <w:rPr>
          <w:rStyle w:val="pl-s"/>
        </w:rPr>
      </w:pPr>
      <w:r>
        <w:rPr>
          <w:rStyle w:val="pl-s"/>
        </w:rPr>
        <w:t xml:space="preserve">Water, </w:t>
      </w:r>
      <w:r w:rsidRPr="00D07168">
        <w:rPr>
          <w:rStyle w:val="pl-s"/>
        </w:rPr>
        <w:t>{timestep}.  Map.  Units: mm.</w:t>
      </w:r>
    </w:p>
    <w:p w14:paraId="0A7B5C95" w14:textId="77777777" w:rsidR="009244F4" w:rsidRDefault="009244F4" w:rsidP="00E15C05">
      <w:pPr>
        <w:pStyle w:val="textbody"/>
        <w:ind w:left="1080" w:hanging="360"/>
        <w:rPr>
          <w:rStyle w:val="pl-s"/>
        </w:rPr>
      </w:pPr>
      <w:r>
        <w:rPr>
          <w:rStyle w:val="pl-s"/>
        </w:rPr>
        <w:t xml:space="preserve">SubCanopyPAR, </w:t>
      </w:r>
      <w:r w:rsidRPr="00D07168">
        <w:rPr>
          <w:rStyle w:val="pl-s"/>
        </w:rPr>
        <w:t>{timestep}.  Map.  Units: W/m2 or mmol/m2, depending on input units.</w:t>
      </w:r>
    </w:p>
    <w:p w14:paraId="1A83E06F" w14:textId="77777777" w:rsidR="009244F4" w:rsidRDefault="009244F4" w:rsidP="00E15C05">
      <w:pPr>
        <w:pStyle w:val="textbody"/>
        <w:ind w:left="1080" w:hanging="360"/>
        <w:rPr>
          <w:rStyle w:val="pl-s"/>
        </w:rPr>
      </w:pPr>
      <w:r>
        <w:rPr>
          <w:rStyle w:val="pl-s"/>
        </w:rPr>
        <w:t xml:space="preserve">CohortsPerSpecies, </w:t>
      </w:r>
      <w:r w:rsidRPr="00D07168">
        <w:rPr>
          <w:rStyle w:val="pl-s"/>
        </w:rPr>
        <w:t>{timestep}.  Map.  Units: count.</w:t>
      </w:r>
    </w:p>
    <w:p w14:paraId="5045BBF2" w14:textId="77777777" w:rsidR="009244F4" w:rsidRDefault="009244F4" w:rsidP="00E15C05">
      <w:pPr>
        <w:pStyle w:val="textbody"/>
        <w:ind w:left="1080" w:hanging="360"/>
        <w:rPr>
          <w:rStyle w:val="pl-s"/>
        </w:rPr>
      </w:pPr>
      <w:r>
        <w:rPr>
          <w:rStyle w:val="pl-s"/>
        </w:rPr>
        <w:t xml:space="preserve">AnnualPsn, </w:t>
      </w:r>
      <w:r w:rsidRPr="00D07168">
        <w:rPr>
          <w:rStyle w:val="pl-s"/>
        </w:rPr>
        <w:t>{timestep}.  Map.  Units: g/m2.</w:t>
      </w:r>
    </w:p>
    <w:p w14:paraId="1E48008B" w14:textId="77777777" w:rsidR="009244F4" w:rsidRDefault="009244F4" w:rsidP="00E15C05">
      <w:pPr>
        <w:pStyle w:val="textbody"/>
        <w:ind w:left="1080" w:hanging="360"/>
        <w:rPr>
          <w:rStyle w:val="pl-s"/>
        </w:rPr>
      </w:pPr>
      <w:r>
        <w:rPr>
          <w:rStyle w:val="pl-s"/>
        </w:rPr>
        <w:t xml:space="preserve">WoodyDebris, </w:t>
      </w:r>
      <w:r w:rsidRPr="00D07168">
        <w:rPr>
          <w:rStyle w:val="pl-s"/>
        </w:rPr>
        <w:t>{timestep}.  Map.  Units: g/m2.</w:t>
      </w:r>
    </w:p>
    <w:p w14:paraId="4B498EDD" w14:textId="77777777" w:rsidR="009244F4" w:rsidRDefault="009244F4" w:rsidP="00E15C05">
      <w:pPr>
        <w:pStyle w:val="textbody"/>
        <w:ind w:left="1080" w:hanging="360"/>
        <w:rPr>
          <w:rStyle w:val="pl-s"/>
        </w:rPr>
      </w:pPr>
      <w:r>
        <w:rPr>
          <w:rStyle w:val="pl-s"/>
        </w:rPr>
        <w:t xml:space="preserve">Litter, </w:t>
      </w:r>
      <w:r w:rsidRPr="00D07168">
        <w:rPr>
          <w:rStyle w:val="pl-s"/>
        </w:rPr>
        <w:t>{timestep}.  Map.  Units: g/m2.</w:t>
      </w:r>
    </w:p>
    <w:p w14:paraId="5FFAA13B" w14:textId="77777777" w:rsidR="009244F4" w:rsidRDefault="009244F4" w:rsidP="00E15C05">
      <w:pPr>
        <w:pStyle w:val="textbody"/>
        <w:ind w:left="1080" w:hanging="360"/>
        <w:rPr>
          <w:rStyle w:val="pl-s"/>
        </w:rPr>
      </w:pPr>
      <w:r w:rsidRPr="00121CFA">
        <w:rPr>
          <w:rStyle w:val="pl-s"/>
        </w:rPr>
        <w:t>AgeDistribution</w:t>
      </w:r>
      <w:r w:rsidRPr="0059192B">
        <w:rPr>
          <w:rStyle w:val="pl-s"/>
        </w:rPr>
        <w:t xml:space="preserve">, {timestep}.  </w:t>
      </w:r>
      <w:r w:rsidRPr="00C86624">
        <w:rPr>
          <w:rStyle w:val="pl-s"/>
        </w:rPr>
        <w:t>Map</w:t>
      </w:r>
      <w:r w:rsidRPr="00121CFA">
        <w:rPr>
          <w:rStyle w:val="pl-s"/>
        </w:rPr>
        <w:t>.</w:t>
      </w:r>
      <w:r w:rsidRPr="0059192B">
        <w:rPr>
          <w:rStyle w:val="pl-s"/>
        </w:rPr>
        <w:t xml:space="preserve">  Units: </w:t>
      </w:r>
      <w:r w:rsidRPr="0059192B">
        <w:rPr>
          <w:sz w:val="19"/>
          <w:szCs w:val="19"/>
        </w:rPr>
        <w:t xml:space="preserve"># </w:t>
      </w:r>
      <w:r w:rsidRPr="00C86624">
        <w:rPr>
          <w:rStyle w:val="pl-s"/>
        </w:rPr>
        <w:t>cohorts</w:t>
      </w:r>
    </w:p>
    <w:p w14:paraId="5BA145AC" w14:textId="77777777" w:rsidR="009C1733" w:rsidRPr="00A85C15" w:rsidRDefault="009C1733" w:rsidP="00A85C15">
      <w:pPr>
        <w:pStyle w:val="textbody"/>
        <w:ind w:left="1080" w:hanging="360"/>
        <w:rPr>
          <w:rStyle w:val="pl-s"/>
        </w:rPr>
      </w:pPr>
      <w:r w:rsidRPr="00A85C15">
        <w:rPr>
          <w:rStyle w:val="pl-s"/>
        </w:rPr>
        <w:t>WoodSenescence, {species}, {timestep}.  Map.  Units: g/m2.</w:t>
      </w:r>
    </w:p>
    <w:p w14:paraId="5CBF0C50" w14:textId="54FAC88D" w:rsidR="00A3278F" w:rsidRDefault="009C1733" w:rsidP="009C1733">
      <w:pPr>
        <w:pStyle w:val="textbody"/>
        <w:ind w:left="1080" w:hanging="360"/>
        <w:rPr>
          <w:rStyle w:val="pl-s"/>
        </w:rPr>
      </w:pPr>
      <w:r w:rsidRPr="00A85C15">
        <w:rPr>
          <w:rStyle w:val="pl-s"/>
        </w:rPr>
        <w:t>FoliageSenescence {species}, {timestep}.  Map.  Units: g/m2.</w:t>
      </w:r>
    </w:p>
    <w:p w14:paraId="2D083252" w14:textId="77777777" w:rsidR="009244F4" w:rsidRPr="00D07168" w:rsidRDefault="009244F4" w:rsidP="00E15C05">
      <w:pPr>
        <w:pStyle w:val="textbody"/>
        <w:ind w:left="1080" w:hanging="360"/>
        <w:rPr>
          <w:rStyle w:val="pl-s"/>
        </w:rPr>
      </w:pPr>
      <w:r>
        <w:rPr>
          <w:rStyle w:val="pl-s"/>
        </w:rPr>
        <w:t>CohortBalance</w:t>
      </w:r>
      <w:r w:rsidRPr="00D07168">
        <w:rPr>
          <w:rStyle w:val="pl-s"/>
        </w:rPr>
        <w:t xml:space="preserve">  </w:t>
      </w:r>
      <w:r>
        <w:rPr>
          <w:rStyle w:val="pl-s"/>
        </w:rPr>
        <w:t>tab-delimited</w:t>
      </w:r>
      <w:r w:rsidRPr="00D07168">
        <w:rPr>
          <w:rStyle w:val="pl-s"/>
        </w:rPr>
        <w:t xml:space="preserve"> text file containing landscape total or average values of the following variables for each time step.</w:t>
      </w:r>
    </w:p>
    <w:p w14:paraId="2E7F3E1F" w14:textId="77777777" w:rsidR="009244F4" w:rsidRDefault="009244F4" w:rsidP="009244F4">
      <w:pPr>
        <w:pStyle w:val="textbody"/>
        <w:ind w:left="1440"/>
        <w:rPr>
          <w:rStyle w:val="pl-s"/>
        </w:rPr>
      </w:pPr>
      <w:r>
        <w:rPr>
          <w:rStyle w:val="pl-s"/>
        </w:rPr>
        <w:t># of cohorts (landscape total)</w:t>
      </w:r>
    </w:p>
    <w:p w14:paraId="627EE5EE" w14:textId="77777777" w:rsidR="009244F4" w:rsidRDefault="009244F4" w:rsidP="009244F4">
      <w:pPr>
        <w:pStyle w:val="textbody"/>
        <w:ind w:left="1440"/>
        <w:rPr>
          <w:rStyle w:val="pl-s"/>
        </w:rPr>
      </w:pPr>
      <w:r w:rsidRPr="00B3583A">
        <w:rPr>
          <w:rStyle w:val="pl-s"/>
        </w:rPr>
        <w:t>Average</w:t>
      </w:r>
      <w:r>
        <w:rPr>
          <w:rStyle w:val="pl-s"/>
        </w:rPr>
        <w:t xml:space="preserve"> </w:t>
      </w:r>
      <w:r w:rsidRPr="00B3583A">
        <w:rPr>
          <w:rStyle w:val="pl-s"/>
        </w:rPr>
        <w:t>Age</w:t>
      </w:r>
      <w:r>
        <w:rPr>
          <w:rStyle w:val="pl-s"/>
        </w:rPr>
        <w:t xml:space="preserve"> of all cohorts on the landscape (years)</w:t>
      </w:r>
    </w:p>
    <w:p w14:paraId="3947BDEB" w14:textId="77777777" w:rsidR="009244F4" w:rsidRPr="00AB26CF" w:rsidRDefault="009244F4" w:rsidP="009244F4">
      <w:pPr>
        <w:pStyle w:val="textbody"/>
        <w:ind w:left="1440"/>
        <w:rPr>
          <w:rStyle w:val="pl-s"/>
        </w:rPr>
      </w:pPr>
      <w:r w:rsidRPr="00AB26CF">
        <w:rPr>
          <w:rStyle w:val="pl-s"/>
        </w:rPr>
        <w:t>Average Biomass / site</w:t>
      </w:r>
      <w:r>
        <w:rPr>
          <w:rStyle w:val="pl-s"/>
        </w:rPr>
        <w:t xml:space="preserve"> </w:t>
      </w:r>
      <w:r w:rsidRPr="00AB26CF">
        <w:rPr>
          <w:rStyle w:val="pl-s"/>
        </w:rPr>
        <w:t>(g/m2)</w:t>
      </w:r>
    </w:p>
    <w:p w14:paraId="104DADC6"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LAI</w:t>
      </w:r>
      <w:r>
        <w:rPr>
          <w:rStyle w:val="pl-s"/>
        </w:rPr>
        <w:t xml:space="preserve"> / site </w:t>
      </w:r>
      <w:r w:rsidRPr="00AB26CF">
        <w:rPr>
          <w:rStyle w:val="pl-s"/>
        </w:rPr>
        <w:t>(m2)</w:t>
      </w:r>
      <w:r>
        <w:rPr>
          <w:rStyle w:val="pl-s"/>
        </w:rPr>
        <w:t xml:space="preserve"> </w:t>
      </w:r>
    </w:p>
    <w:p w14:paraId="0F1050C3" w14:textId="77777777" w:rsidR="009244F4" w:rsidRPr="00AB26CF" w:rsidRDefault="009244F4" w:rsidP="009244F4">
      <w:pPr>
        <w:pStyle w:val="textbody"/>
        <w:ind w:left="1440"/>
        <w:rPr>
          <w:rStyle w:val="pl-s"/>
        </w:rPr>
      </w:pPr>
      <w:r w:rsidRPr="00AB26CF">
        <w:rPr>
          <w:rStyle w:val="pl-s"/>
        </w:rPr>
        <w:t>Average</w:t>
      </w:r>
      <w:r>
        <w:rPr>
          <w:rStyle w:val="pl-s"/>
        </w:rPr>
        <w:t xml:space="preserve"> </w:t>
      </w:r>
      <w:r w:rsidRPr="00AB26CF">
        <w:rPr>
          <w:rStyle w:val="pl-s"/>
        </w:rPr>
        <w:t>Water</w:t>
      </w:r>
      <w:r>
        <w:rPr>
          <w:rStyle w:val="pl-s"/>
        </w:rPr>
        <w:t xml:space="preserve"> / site </w:t>
      </w:r>
      <w:r w:rsidRPr="00AB26CF">
        <w:rPr>
          <w:rStyle w:val="pl-s"/>
        </w:rPr>
        <w:t>(mm)</w:t>
      </w:r>
    </w:p>
    <w:p w14:paraId="7FF6F56B" w14:textId="77777777" w:rsidR="009244F4" w:rsidRPr="00AB26CF" w:rsidRDefault="009244F4" w:rsidP="009244F4">
      <w:pPr>
        <w:pStyle w:val="textbody"/>
        <w:ind w:left="1440"/>
        <w:rPr>
          <w:rStyle w:val="pl-s"/>
        </w:rPr>
      </w:pPr>
      <w:r w:rsidRPr="00AB26CF">
        <w:rPr>
          <w:rStyle w:val="pl-s"/>
        </w:rPr>
        <w:t>SubCanopy</w:t>
      </w:r>
      <w:r>
        <w:rPr>
          <w:rStyle w:val="pl-s"/>
        </w:rPr>
        <w:t xml:space="preserve"> </w:t>
      </w:r>
      <w:r w:rsidRPr="00AB26CF">
        <w:rPr>
          <w:rStyle w:val="pl-s"/>
        </w:rPr>
        <w:t>PAR</w:t>
      </w:r>
      <w:r>
        <w:rPr>
          <w:rStyle w:val="pl-s"/>
        </w:rPr>
        <w:t xml:space="preserve"> / site </w:t>
      </w:r>
      <w:r w:rsidRPr="00AB26CF">
        <w:rPr>
          <w:rStyle w:val="pl-s"/>
        </w:rPr>
        <w:t>(W/m2</w:t>
      </w:r>
      <w:r>
        <w:rPr>
          <w:rStyle w:val="pl-s"/>
        </w:rPr>
        <w:t xml:space="preserve"> or </w:t>
      </w:r>
      <w:r w:rsidRPr="00AB26CF">
        <w:rPr>
          <w:rStyle w:val="pl-s"/>
          <w:rFonts w:ascii="Symbol" w:hAnsi="Symbol"/>
        </w:rPr>
        <w:t></w:t>
      </w:r>
      <w:r>
        <w:rPr>
          <w:rStyle w:val="pl-s"/>
        </w:rPr>
        <w:t>mol/m2, depending on input units</w:t>
      </w:r>
      <w:r w:rsidRPr="00AB26CF">
        <w:rPr>
          <w:rStyle w:val="pl-s"/>
        </w:rPr>
        <w:t>)</w:t>
      </w:r>
    </w:p>
    <w:p w14:paraId="40320CFF" w14:textId="1D5C2619" w:rsidR="009244F4" w:rsidRPr="00AB26CF" w:rsidRDefault="009244F4" w:rsidP="009244F4">
      <w:pPr>
        <w:pStyle w:val="textbody"/>
        <w:ind w:left="1440"/>
        <w:rPr>
          <w:rStyle w:val="pl-s"/>
        </w:rPr>
      </w:pPr>
      <w:r w:rsidRPr="00AB26CF">
        <w:rPr>
          <w:rStyle w:val="pl-s"/>
        </w:rPr>
        <w:t>Litter</w:t>
      </w:r>
      <w:r>
        <w:rPr>
          <w:rStyle w:val="pl-s"/>
        </w:rPr>
        <w:t xml:space="preserve"> / site </w:t>
      </w:r>
      <w:r w:rsidRPr="00AB26CF">
        <w:rPr>
          <w:rStyle w:val="pl-s"/>
        </w:rPr>
        <w:t>(gDW/m2)</w:t>
      </w:r>
    </w:p>
    <w:p w14:paraId="5B2967AE" w14:textId="732E6139" w:rsidR="009244F4" w:rsidRPr="00AB26CF" w:rsidRDefault="009244F4" w:rsidP="009244F4">
      <w:pPr>
        <w:pStyle w:val="textbody"/>
        <w:ind w:left="1440"/>
        <w:rPr>
          <w:rStyle w:val="pl-s"/>
        </w:rPr>
      </w:pPr>
      <w:r w:rsidRPr="00AB26CF">
        <w:rPr>
          <w:rStyle w:val="pl-s"/>
        </w:rPr>
        <w:t>WoodyDebris</w:t>
      </w:r>
      <w:r>
        <w:rPr>
          <w:rStyle w:val="pl-s"/>
        </w:rPr>
        <w:t xml:space="preserve"> / site </w:t>
      </w:r>
      <w:r w:rsidRPr="00AB26CF">
        <w:rPr>
          <w:rStyle w:val="pl-s"/>
        </w:rPr>
        <w:t>(gDW/m2)</w:t>
      </w:r>
    </w:p>
    <w:p w14:paraId="5E7B5E44" w14:textId="77777777" w:rsidR="009244F4" w:rsidRDefault="009244F4" w:rsidP="009244F4">
      <w:pPr>
        <w:pStyle w:val="textbody"/>
        <w:ind w:left="1440"/>
        <w:rPr>
          <w:rStyle w:val="pl-s"/>
        </w:rPr>
      </w:pPr>
      <w:r w:rsidRPr="00412CF5">
        <w:rPr>
          <w:rStyle w:val="pl-s"/>
        </w:rPr>
        <w:t>AverageBelowGround(g/m2)</w:t>
      </w:r>
    </w:p>
    <w:p w14:paraId="3DDC51A9" w14:textId="77777777" w:rsidR="009244F4" w:rsidRDefault="009244F4" w:rsidP="009244F4">
      <w:pPr>
        <w:pStyle w:val="textbody"/>
        <w:ind w:left="1440"/>
        <w:rPr>
          <w:rStyle w:val="pl-s"/>
        </w:rPr>
      </w:pPr>
      <w:r w:rsidRPr="00412CF5">
        <w:rPr>
          <w:rStyle w:val="pl-s"/>
        </w:rPr>
        <w:t>AverageFoliage(g/m2)</w:t>
      </w:r>
    </w:p>
    <w:p w14:paraId="48359D01" w14:textId="77777777" w:rsidR="009244F4" w:rsidRPr="00AB26CF" w:rsidRDefault="009244F4" w:rsidP="009244F4">
      <w:pPr>
        <w:pStyle w:val="textbody"/>
        <w:ind w:left="1440"/>
        <w:rPr>
          <w:rStyle w:val="pl-s"/>
        </w:rPr>
      </w:pPr>
      <w:r w:rsidRPr="00412CF5">
        <w:rPr>
          <w:rStyle w:val="pl-s"/>
        </w:rPr>
        <w:t>AverageNSC(gC</w:t>
      </w:r>
      <w:r>
        <w:rPr>
          <w:rStyle w:val="pl-s"/>
        </w:rPr>
        <w:t>/m2</w:t>
      </w:r>
      <w:r w:rsidRPr="00412CF5">
        <w:rPr>
          <w:rStyle w:val="pl-s"/>
        </w:rPr>
        <w:t>)</w:t>
      </w:r>
    </w:p>
    <w:p w14:paraId="5CFF895F" w14:textId="50F2F9D0" w:rsidR="00F13975" w:rsidRDefault="00F13975" w:rsidP="00F13975">
      <w:pPr>
        <w:pStyle w:val="Heading1"/>
      </w:pPr>
      <w:bookmarkStart w:id="211" w:name="_Toc464646900"/>
      <w:r>
        <w:lastRenderedPageBreak/>
        <w:t xml:space="preserve">Input File – </w:t>
      </w:r>
      <w:r w:rsidRPr="00F13975">
        <w:t>PNEToutputsites</w:t>
      </w:r>
      <w:bookmarkEnd w:id="211"/>
    </w:p>
    <w:p w14:paraId="5245E338" w14:textId="03C17C88" w:rsidR="00F13975" w:rsidRDefault="00F13975" w:rsidP="00B31338">
      <w:pPr>
        <w:pStyle w:val="textbody"/>
        <w:ind w:left="720"/>
      </w:pPr>
      <w:r>
        <w:t>This file contains parameters for the site data output extension.</w:t>
      </w:r>
      <w:r w:rsidR="002E2BF9" w:rsidRPr="002E2BF9">
        <w:t xml:space="preserve"> </w:t>
      </w:r>
      <w:r w:rsidR="002E2BF9">
        <w:t xml:space="preserve"> </w:t>
      </w:r>
      <w:r w:rsidR="002E2BF9" w:rsidRPr="002E2BF9">
        <w:t>This extension outputs state variables each month for individual sites.  This extension is used primarily for debugging input parameters because it slows model execution.</w:t>
      </w:r>
    </w:p>
    <w:p w14:paraId="5E2AAFC9" w14:textId="77777777" w:rsidR="00F13975" w:rsidRDefault="00F13975" w:rsidP="008166A4">
      <w:pPr>
        <w:pStyle w:val="Heading2"/>
        <w:tabs>
          <w:tab w:val="clear" w:pos="1116"/>
          <w:tab w:val="num" w:pos="0"/>
          <w:tab w:val="num" w:pos="4716"/>
        </w:tabs>
        <w:ind w:left="648" w:hanging="648"/>
      </w:pPr>
      <w:bookmarkStart w:id="212" w:name="_Toc464646901"/>
      <w:r>
        <w:t>Example file:</w:t>
      </w:r>
      <w:bookmarkEnd w:id="212"/>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213" w:name="_Toc464646902"/>
      <w:r>
        <w:t>LandisData</w:t>
      </w:r>
      <w:bookmarkEnd w:id="213"/>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214" w:name="_Toc464646903"/>
      <w:r w:rsidRPr="00E1488F">
        <w:t>PnEToutputsites</w:t>
      </w:r>
      <w:bookmarkEnd w:id="214"/>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215" w:name="_Toc464646904"/>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200"/>
      <w:bookmarkEnd w:id="215"/>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2084670B" w14:textId="77777777" w:rsidR="00D35715" w:rsidRDefault="00D35715" w:rsidP="00682A1E">
      <w:pPr>
        <w:pStyle w:val="Heading2"/>
        <w:tabs>
          <w:tab w:val="num" w:pos="0"/>
        </w:tabs>
        <w:ind w:left="648" w:hanging="648"/>
      </w:pPr>
      <w:bookmarkStart w:id="216" w:name="_Toc393188861"/>
      <w:bookmarkStart w:id="217" w:name="_Toc464646905"/>
      <w:r>
        <w:t>NrOfCohorts</w:t>
      </w:r>
      <w:bookmarkEnd w:id="216"/>
      <w:bookmarkEnd w:id="217"/>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218" w:name="_Toc464646906"/>
      <w:bookmarkStart w:id="219" w:name="_Toc393188862"/>
      <w:r w:rsidRPr="00215381">
        <w:t>MaxLayerStdev</w:t>
      </w:r>
      <w:bookmarkEnd w:id="218"/>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5554C73C" w:rsidR="00631AA3" w:rsidRDefault="009C1733" w:rsidP="00631AA3">
      <w:pPr>
        <w:pStyle w:val="Heading2"/>
        <w:tabs>
          <w:tab w:val="num" w:pos="0"/>
        </w:tabs>
        <w:ind w:left="648" w:hanging="648"/>
      </w:pPr>
      <w:bookmarkStart w:id="220" w:name="_Toc464646907"/>
      <w:r>
        <w:t>L</w:t>
      </w:r>
      <w:r w:rsidR="00631AA3">
        <w:t>ayers</w:t>
      </w:r>
      <w:bookmarkEnd w:id="220"/>
      <w:r w:rsidR="00631AA3">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221" w:name="_Toc464646908"/>
      <w:r>
        <w:t>PAR0</w:t>
      </w:r>
      <w:bookmarkEnd w:id="221"/>
      <w:r>
        <w:t xml:space="preserve"> </w:t>
      </w:r>
    </w:p>
    <w:p w14:paraId="6B1CC9A3" w14:textId="6A291D33"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file.</w:t>
      </w:r>
    </w:p>
    <w:p w14:paraId="36597047" w14:textId="77777777" w:rsidR="00A52A41" w:rsidRDefault="0074741C" w:rsidP="00682A1E">
      <w:pPr>
        <w:pStyle w:val="Heading2"/>
        <w:tabs>
          <w:tab w:val="num" w:pos="0"/>
        </w:tabs>
        <w:ind w:left="648" w:hanging="648"/>
      </w:pPr>
      <w:bookmarkStart w:id="222" w:name="_Toc464646909"/>
      <w:r>
        <w:t>Tday</w:t>
      </w:r>
      <w:r w:rsidR="00E034C3">
        <w:t>(C)</w:t>
      </w:r>
      <w:bookmarkEnd w:id="219"/>
      <w:bookmarkEnd w:id="222"/>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223" w:name="_Toc382310236"/>
      <w:bookmarkStart w:id="224" w:name="_Toc393188863"/>
      <w:bookmarkStart w:id="225" w:name="_Toc464646910"/>
      <w:bookmarkEnd w:id="223"/>
      <w:r>
        <w:t>Precip(mm_mo)</w:t>
      </w:r>
      <w:bookmarkEnd w:id="224"/>
      <w:bookmarkEnd w:id="225"/>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4B2D90FB" w14:textId="77777777" w:rsidR="00576040" w:rsidRDefault="00576040" w:rsidP="00682A1E">
      <w:pPr>
        <w:pStyle w:val="Heading2"/>
        <w:tabs>
          <w:tab w:val="num" w:pos="0"/>
        </w:tabs>
        <w:ind w:left="648" w:hanging="648"/>
      </w:pPr>
      <w:bookmarkStart w:id="226" w:name="_Toc382310238"/>
      <w:bookmarkStart w:id="227" w:name="_Toc393188864"/>
      <w:bookmarkStart w:id="228" w:name="_Toc464646911"/>
      <w:bookmarkEnd w:id="226"/>
      <w:r>
        <w:t>RunOff(mm_mo)</w:t>
      </w:r>
      <w:bookmarkEnd w:id="227"/>
      <w:bookmarkEnd w:id="228"/>
      <w:r>
        <w:t xml:space="preserve"> </w:t>
      </w:r>
    </w:p>
    <w:p w14:paraId="2E1FCA2C" w14:textId="77777777" w:rsidR="00576040" w:rsidRP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229" w:name="_Toc382310241"/>
      <w:bookmarkStart w:id="230" w:name="_Toc464646912"/>
      <w:bookmarkStart w:id="231" w:name="_Toc393188866"/>
      <w:bookmarkEnd w:id="229"/>
      <w:r>
        <w:t>Leakage(mm)</w:t>
      </w:r>
      <w:bookmarkEnd w:id="230"/>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232" w:name="_Toc464646913"/>
      <w:r>
        <w:lastRenderedPageBreak/>
        <w:t>PET(mm)</w:t>
      </w:r>
      <w:bookmarkEnd w:id="232"/>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233" w:name="_Toc464646914"/>
      <w:r>
        <w:t>Evaporation(mm)</w:t>
      </w:r>
      <w:bookmarkEnd w:id="233"/>
      <w:r>
        <w:t xml:space="preserve"> </w:t>
      </w:r>
    </w:p>
    <w:p w14:paraId="731FC7DA" w14:textId="4CE52398" w:rsidR="002359D6" w:rsidRPr="00576040" w:rsidRDefault="002359D6" w:rsidP="00B31338">
      <w:pPr>
        <w:pStyle w:val="textbody"/>
        <w:ind w:left="720"/>
      </w:pPr>
      <w:r>
        <w:t>Precipitation lost to evaporation from the soil surface as a function of the LAI on the site.</w:t>
      </w:r>
    </w:p>
    <w:p w14:paraId="6CBFF73B" w14:textId="0FD136AA" w:rsidR="00576040" w:rsidRDefault="002359D6" w:rsidP="00682A1E">
      <w:pPr>
        <w:pStyle w:val="Heading2"/>
        <w:tabs>
          <w:tab w:val="num" w:pos="0"/>
        </w:tabs>
        <w:ind w:left="648" w:hanging="648"/>
      </w:pPr>
      <w:bookmarkStart w:id="234" w:name="_Toc464646915"/>
      <w:r>
        <w:t>Transpiration(mm</w:t>
      </w:r>
      <w:r w:rsidR="00576040">
        <w:t>)</w:t>
      </w:r>
      <w:bookmarkEnd w:id="231"/>
      <w:bookmarkEnd w:id="234"/>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235" w:name="_Toc382310243"/>
      <w:bookmarkStart w:id="236" w:name="_Toc464646916"/>
      <w:bookmarkStart w:id="237" w:name="_Toc393188867"/>
      <w:bookmarkEnd w:id="235"/>
      <w:r>
        <w:t>Interception(mm)</w:t>
      </w:r>
      <w:bookmarkEnd w:id="236"/>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28CF2390" w14:textId="77777777" w:rsidR="00A52A41" w:rsidRPr="00D31F89" w:rsidRDefault="00A52A41" w:rsidP="00682A1E">
      <w:pPr>
        <w:pStyle w:val="Heading2"/>
        <w:tabs>
          <w:tab w:val="num" w:pos="0"/>
        </w:tabs>
        <w:ind w:left="648" w:hanging="648"/>
      </w:pPr>
      <w:bookmarkStart w:id="238" w:name="_Toc382310245"/>
      <w:bookmarkStart w:id="239" w:name="_Toc393188868"/>
      <w:bookmarkStart w:id="240" w:name="_Toc464646917"/>
      <w:bookmarkEnd w:id="237"/>
      <w:bookmarkEnd w:id="238"/>
      <w:r w:rsidRPr="00D31F89">
        <w:t>Water</w:t>
      </w:r>
      <w:r w:rsidR="00E034C3">
        <w:t>(mm)</w:t>
      </w:r>
      <w:bookmarkEnd w:id="239"/>
      <w:bookmarkEnd w:id="240"/>
    </w:p>
    <w:p w14:paraId="2D9402E9" w14:textId="78A12E03"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r w:rsidR="000A17B7">
        <w:t xml:space="preserve"> Note that this gives the amount of water at the end of the month.  To compute the amount of water at the beginning of the month, sum water, evaporation and transpiration. </w:t>
      </w:r>
    </w:p>
    <w:p w14:paraId="5E98B0C8" w14:textId="28981EE4" w:rsidR="00215381" w:rsidRPr="00D31F89" w:rsidRDefault="00215381" w:rsidP="00215381">
      <w:pPr>
        <w:pStyle w:val="Heading2"/>
        <w:tabs>
          <w:tab w:val="num" w:pos="0"/>
        </w:tabs>
        <w:ind w:left="648" w:hanging="648"/>
      </w:pPr>
      <w:bookmarkStart w:id="241" w:name="_Toc382310247"/>
      <w:bookmarkStart w:id="242" w:name="_Toc464646918"/>
      <w:bookmarkStart w:id="243" w:name="_Toc393188869"/>
      <w:bookmarkEnd w:id="241"/>
      <w:r>
        <w:t>P</w:t>
      </w:r>
      <w:r w:rsidR="00B80918">
        <w:t>ressureHead(m</w:t>
      </w:r>
      <w:r>
        <w:t>)</w:t>
      </w:r>
      <w:bookmarkEnd w:id="242"/>
    </w:p>
    <w:p w14:paraId="22C2D1C8" w14:textId="5A6F2026" w:rsidR="00215381" w:rsidRDefault="00215381" w:rsidP="00B31338">
      <w:pPr>
        <w:pStyle w:val="textbody"/>
        <w:ind w:left="720"/>
      </w:pPr>
      <w:r>
        <w:t xml:space="preserve">Pressure head </w:t>
      </w:r>
      <w:r w:rsidR="000A17B7">
        <w:t xml:space="preserve">(at the end of the month)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244" w:name="_Toc464646919"/>
      <w:r w:rsidRPr="00DA0A52">
        <w:t>SnowPack (mm)</w:t>
      </w:r>
      <w:bookmarkEnd w:id="243"/>
      <w:bookmarkEnd w:id="244"/>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245" w:name="_Toc393188870"/>
      <w:bookmarkStart w:id="246" w:name="_Toc464646920"/>
      <w:r>
        <w:t>LAI</w:t>
      </w:r>
      <w:r w:rsidR="00E034C3">
        <w:t>(m2)</w:t>
      </w:r>
      <w:bookmarkEnd w:id="245"/>
      <w:bookmarkEnd w:id="246"/>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47" w:name="_Toc382310250"/>
      <w:bookmarkStart w:id="248" w:name="_Toc393188871"/>
      <w:bookmarkStart w:id="249" w:name="_Toc464646921"/>
      <w:bookmarkEnd w:id="247"/>
      <w:r>
        <w:t>VPD</w:t>
      </w:r>
      <w:r w:rsidR="00E034C3">
        <w:t>(kPa)</w:t>
      </w:r>
      <w:bookmarkEnd w:id="248"/>
      <w:bookmarkEnd w:id="249"/>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250" w:name="_Toc382310252"/>
      <w:bookmarkStart w:id="251" w:name="_Toc393188872"/>
      <w:bookmarkStart w:id="252" w:name="_Toc464646922"/>
      <w:bookmarkEnd w:id="250"/>
      <w:r>
        <w:t>GrossPsn</w:t>
      </w:r>
      <w:r w:rsidR="00E034C3">
        <w:t>(gC/mo)</w:t>
      </w:r>
      <w:bookmarkEnd w:id="251"/>
      <w:bookmarkEnd w:id="252"/>
    </w:p>
    <w:p w14:paraId="2B8E3A3C" w14:textId="77777777"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/mo</w:t>
      </w:r>
      <w:r w:rsidR="00113139">
        <w:t>)</w:t>
      </w:r>
      <w:r>
        <w:t>.</w:t>
      </w:r>
    </w:p>
    <w:p w14:paraId="0A5CEBAA" w14:textId="77777777" w:rsidR="00A920A5" w:rsidRDefault="00A920A5" w:rsidP="00682A1E">
      <w:pPr>
        <w:pStyle w:val="Heading2"/>
        <w:tabs>
          <w:tab w:val="num" w:pos="0"/>
        </w:tabs>
        <w:ind w:left="648" w:hanging="648"/>
      </w:pPr>
      <w:bookmarkStart w:id="253" w:name="_Toc393188873"/>
      <w:bookmarkStart w:id="254" w:name="_Toc464646923"/>
      <w:r>
        <w:lastRenderedPageBreak/>
        <w:t>NetPsn</w:t>
      </w:r>
      <w:r w:rsidR="00E034C3">
        <w:t>(gC/mo)</w:t>
      </w:r>
      <w:bookmarkEnd w:id="253"/>
      <w:bookmarkEnd w:id="254"/>
    </w:p>
    <w:p w14:paraId="29C98066" w14:textId="77777777"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/mo</w:t>
      </w:r>
      <w:r w:rsidR="00113139">
        <w:t>)</w:t>
      </w:r>
      <w:r>
        <w:t>.</w:t>
      </w:r>
    </w:p>
    <w:p w14:paraId="324F7FE7" w14:textId="75D1BE16" w:rsidR="00A920A5" w:rsidRDefault="00215381" w:rsidP="00682A1E">
      <w:pPr>
        <w:pStyle w:val="Heading2"/>
        <w:tabs>
          <w:tab w:val="num" w:pos="0"/>
        </w:tabs>
        <w:ind w:left="648" w:hanging="648"/>
      </w:pPr>
      <w:bookmarkStart w:id="255" w:name="_Toc393188874"/>
      <w:bookmarkStart w:id="256" w:name="_Toc464646924"/>
      <w:r>
        <w:t>Maintenance</w:t>
      </w:r>
      <w:r w:rsidR="00A920A5">
        <w:t>Resp</w:t>
      </w:r>
      <w:r w:rsidR="006A01C9">
        <w:t>iration</w:t>
      </w:r>
      <w:r w:rsidR="00E034C3">
        <w:t>(gC/mo)</w:t>
      </w:r>
      <w:bookmarkEnd w:id="255"/>
      <w:bookmarkEnd w:id="256"/>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257" w:name="_Toc382310257"/>
      <w:bookmarkStart w:id="258" w:name="_Toc393188876"/>
      <w:bookmarkStart w:id="259" w:name="_Toc464646925"/>
      <w:bookmarkEnd w:id="257"/>
      <w:r>
        <w:t>Wood</w:t>
      </w:r>
      <w:r w:rsidR="00576040">
        <w:t>(gDW)</w:t>
      </w:r>
      <w:bookmarkEnd w:id="258"/>
      <w:bookmarkEnd w:id="259"/>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260" w:name="_Toc382310259"/>
      <w:bookmarkStart w:id="261" w:name="_Toc393188877"/>
      <w:bookmarkStart w:id="262" w:name="_Toc464646926"/>
      <w:bookmarkEnd w:id="260"/>
      <w:r>
        <w:t>Root</w:t>
      </w:r>
      <w:r w:rsidR="00BA09BA">
        <w:t>(gDW)</w:t>
      </w:r>
      <w:bookmarkEnd w:id="261"/>
      <w:bookmarkEnd w:id="262"/>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63" w:name="_Toc393188878"/>
      <w:bookmarkStart w:id="264" w:name="_Toc464646927"/>
      <w:r>
        <w:t>Fol</w:t>
      </w:r>
      <w:r w:rsidR="00BA09BA">
        <w:t>(gDW)</w:t>
      </w:r>
      <w:bookmarkEnd w:id="263"/>
      <w:bookmarkEnd w:id="264"/>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265" w:name="_Toc393188879"/>
      <w:bookmarkStart w:id="266" w:name="_Toc464646928"/>
      <w:r>
        <w:t>NSC</w:t>
      </w:r>
      <w:r w:rsidR="00BA09BA">
        <w:t>(gC)</w:t>
      </w:r>
      <w:bookmarkEnd w:id="265"/>
      <w:bookmarkEnd w:id="266"/>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267" w:name="_Toc464646929"/>
      <w:r w:rsidRPr="002359D6">
        <w:t>HeteroResp(gC_mo</w:t>
      </w:r>
      <w:r>
        <w:t>)</w:t>
      </w:r>
      <w:bookmarkEnd w:id="267"/>
    </w:p>
    <w:p w14:paraId="0606F60B" w14:textId="7E2C4FCC" w:rsidR="002359D6" w:rsidRDefault="002359D6" w:rsidP="002359D6">
      <w:pPr>
        <w:pStyle w:val="textbody"/>
      </w:pPr>
      <w:r>
        <w:t>Heterotrophic respiration</w:t>
      </w:r>
      <w:r w:rsidR="00B80918">
        <w:t xml:space="preserve"> (decay of dead pools)</w:t>
      </w:r>
      <w:r>
        <w:t>.</w:t>
      </w:r>
    </w:p>
    <w:p w14:paraId="452502FE" w14:textId="77777777" w:rsidR="00A920A5" w:rsidRDefault="00A920A5" w:rsidP="00682A1E">
      <w:pPr>
        <w:pStyle w:val="Heading2"/>
        <w:tabs>
          <w:tab w:val="num" w:pos="0"/>
        </w:tabs>
        <w:ind w:left="648" w:hanging="648"/>
      </w:pPr>
      <w:bookmarkStart w:id="268" w:name="_Toc382310263"/>
      <w:bookmarkStart w:id="269" w:name="_Toc393188880"/>
      <w:bookmarkStart w:id="270" w:name="_Toc464646930"/>
      <w:bookmarkEnd w:id="268"/>
      <w:r>
        <w:t>Litter</w:t>
      </w:r>
      <w:r w:rsidR="00BA09BA">
        <w:t>(gDW)</w:t>
      </w:r>
      <w:bookmarkEnd w:id="269"/>
      <w:bookmarkEnd w:id="270"/>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71" w:name="_Toc393188881"/>
      <w:bookmarkStart w:id="272" w:name="_Toc464646931"/>
      <w:r>
        <w:t>CWD</w:t>
      </w:r>
      <w:r w:rsidR="00BA09BA">
        <w:t>(gDW/m</w:t>
      </w:r>
      <w:r w:rsidR="00BA09BA" w:rsidRPr="00D26DDA">
        <w:rPr>
          <w:vertAlign w:val="superscript"/>
        </w:rPr>
        <w:t>2</w:t>
      </w:r>
      <w:r w:rsidR="00BA09BA" w:rsidRPr="00D26DDA">
        <w:t>)</w:t>
      </w:r>
      <w:bookmarkEnd w:id="271"/>
      <w:bookmarkEnd w:id="272"/>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55ECC4B8" w14:textId="77777777" w:rsidR="00CF010F" w:rsidRDefault="00CF010F" w:rsidP="00FE0D30">
      <w:pPr>
        <w:pStyle w:val="textbody"/>
      </w:pPr>
    </w:p>
    <w:p w14:paraId="7743A819" w14:textId="38AD97FA" w:rsidR="0078294C" w:rsidRDefault="000F375C" w:rsidP="00682A1E">
      <w:pPr>
        <w:pStyle w:val="Heading1"/>
      </w:pPr>
      <w:bookmarkStart w:id="273" w:name="_Toc393188882"/>
      <w:bookmarkStart w:id="274" w:name="_Toc464646932"/>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273"/>
      <w:bookmarkEnd w:id="274"/>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5A5ADC87" w14:textId="5DBA688E" w:rsidR="00AF30CA" w:rsidRDefault="00AF30CA" w:rsidP="00682A1E">
      <w:pPr>
        <w:pStyle w:val="Heading2"/>
        <w:tabs>
          <w:tab w:val="num" w:pos="0"/>
        </w:tabs>
        <w:ind w:left="648" w:hanging="648"/>
      </w:pPr>
      <w:bookmarkStart w:id="275" w:name="_Toc393188883"/>
      <w:bookmarkStart w:id="276" w:name="_Toc464646933"/>
      <w:r>
        <w:t>Age</w:t>
      </w:r>
      <w:bookmarkEnd w:id="275"/>
      <w:r w:rsidR="006F26F6">
        <w:t>(yr)</w:t>
      </w:r>
      <w:bookmarkEnd w:id="276"/>
    </w:p>
    <w:p w14:paraId="6ACAFB09" w14:textId="77777777" w:rsidR="00AF30CA" w:rsidRDefault="00AF30CA" w:rsidP="00B31338">
      <w:pPr>
        <w:pStyle w:val="textbody"/>
        <w:ind w:left="720"/>
      </w:pPr>
      <w:r>
        <w:t xml:space="preserve">Current age of the cohort (calendar years). </w:t>
      </w:r>
    </w:p>
    <w:p w14:paraId="080D79DD" w14:textId="572CA817" w:rsidR="009E0EEF" w:rsidRDefault="00291E4B" w:rsidP="00682A1E">
      <w:pPr>
        <w:pStyle w:val="Heading2"/>
        <w:tabs>
          <w:tab w:val="num" w:pos="0"/>
        </w:tabs>
        <w:ind w:left="648" w:hanging="648"/>
      </w:pPr>
      <w:bookmarkStart w:id="277" w:name="_Toc464646934"/>
      <w:r>
        <w:t>Layer</w:t>
      </w:r>
      <w:r w:rsidR="006F26F6">
        <w:t>(-)</w:t>
      </w:r>
      <w:bookmarkEnd w:id="277"/>
    </w:p>
    <w:p w14:paraId="0808D4DA" w14:textId="6CD8C88B" w:rsidR="009E0EEF" w:rsidRDefault="00291E4B" w:rsidP="00B31338">
      <w:pPr>
        <w:pStyle w:val="textbody"/>
        <w:ind w:left="720"/>
      </w:pPr>
      <w:r>
        <w:t>The layer number to which the cohort is assigned, with 0 being the lowest layer</w:t>
      </w:r>
      <w:r w:rsidR="00C01B97">
        <w:t>.</w:t>
      </w:r>
    </w:p>
    <w:p w14:paraId="3C655B88" w14:textId="77777777" w:rsidR="003C43A6" w:rsidRDefault="003C43A6" w:rsidP="00682A1E">
      <w:pPr>
        <w:pStyle w:val="Heading2"/>
        <w:tabs>
          <w:tab w:val="num" w:pos="0"/>
        </w:tabs>
        <w:ind w:left="648" w:hanging="648"/>
      </w:pPr>
      <w:bookmarkStart w:id="278" w:name="_Toc393188887"/>
      <w:bookmarkStart w:id="279" w:name="_Toc464646935"/>
      <w:r>
        <w:t>LAI</w:t>
      </w:r>
      <w:r w:rsidR="00BA09BA">
        <w:t>(m2)</w:t>
      </w:r>
      <w:bookmarkEnd w:id="278"/>
      <w:bookmarkEnd w:id="279"/>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280" w:name="_Toc393188889"/>
      <w:bookmarkStart w:id="281" w:name="_Toc464646936"/>
      <w:r>
        <w:t>GrossPsn</w:t>
      </w:r>
      <w:r w:rsidR="00BA09BA">
        <w:t>(gC/m2/mo)</w:t>
      </w:r>
      <w:bookmarkEnd w:id="280"/>
      <w:bookmarkEnd w:id="281"/>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282" w:name="_Toc393188890"/>
      <w:bookmarkStart w:id="283" w:name="_Toc464646937"/>
      <w:r>
        <w:t>FolResp(gC/m2/mo)</w:t>
      </w:r>
      <w:bookmarkEnd w:id="282"/>
      <w:bookmarkEnd w:id="283"/>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284" w:name="_Toc393188891"/>
      <w:bookmarkStart w:id="285" w:name="_Toc464646938"/>
      <w:r>
        <w:t>MaintResp(gC/m2/mo)</w:t>
      </w:r>
      <w:bookmarkEnd w:id="284"/>
      <w:bookmarkEnd w:id="285"/>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286" w:name="_Toc393188892"/>
      <w:bookmarkStart w:id="287" w:name="_Toc464646939"/>
      <w:r>
        <w:t>NetPsn</w:t>
      </w:r>
      <w:r w:rsidR="00BA09BA">
        <w:t>(gC/m2/mo)</w:t>
      </w:r>
      <w:bookmarkEnd w:id="286"/>
      <w:bookmarkEnd w:id="287"/>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288" w:name="_Toc393188900"/>
      <w:bookmarkStart w:id="289" w:name="_Toc464646940"/>
      <w:bookmarkStart w:id="290" w:name="_Toc393188893"/>
      <w:r>
        <w:t>Transpiration(mm/mo)</w:t>
      </w:r>
      <w:bookmarkEnd w:id="288"/>
      <w:bookmarkEnd w:id="289"/>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291" w:name="_Toc393188898"/>
      <w:bookmarkStart w:id="292" w:name="_Toc464646941"/>
      <w:bookmarkEnd w:id="290"/>
      <w:r>
        <w:lastRenderedPageBreak/>
        <w:t>WUE</w:t>
      </w:r>
      <w:r w:rsidR="00E55AA8">
        <w:t>(g/mm)</w:t>
      </w:r>
      <w:bookmarkEnd w:id="291"/>
      <w:bookmarkEnd w:id="292"/>
    </w:p>
    <w:p w14:paraId="5F4DA355" w14:textId="29B69F83" w:rsidR="003C43A6" w:rsidRDefault="003C43A6" w:rsidP="00B31338">
      <w:pPr>
        <w:pStyle w:val="textbody"/>
        <w:ind w:left="720"/>
      </w:pPr>
      <w:r>
        <w:t>Cohort mean water use efficiency</w:t>
      </w:r>
      <w:r w:rsidR="00D26DDA">
        <w:t xml:space="preserve"> (g</w:t>
      </w:r>
      <w:r w:rsidR="002E2BF9">
        <w:t>C</w:t>
      </w:r>
      <w:r w:rsidR="00D26DDA">
        <w:t>/mm</w:t>
      </w:r>
      <w:r w:rsidR="002E2BF9">
        <w:t xml:space="preserve"> </w:t>
      </w:r>
      <w:r w:rsidR="002E2BF9" w:rsidRPr="002E2BF9">
        <w:t>H</w:t>
      </w:r>
      <w:r w:rsidR="002E2BF9" w:rsidRPr="002E2BF9">
        <w:rPr>
          <w:vertAlign w:val="subscript"/>
        </w:rPr>
        <w:t>2</w:t>
      </w:r>
      <w:r w:rsidR="002E2BF9" w:rsidRPr="002E2BF9">
        <w:t>O</w:t>
      </w:r>
      <w:r w:rsidR="00D26DDA">
        <w:t>)</w:t>
      </w:r>
      <w:r>
        <w:t>.</w:t>
      </w:r>
    </w:p>
    <w:p w14:paraId="0F63837E" w14:textId="77777777" w:rsidR="00995734" w:rsidRDefault="00995734" w:rsidP="00682A1E">
      <w:pPr>
        <w:pStyle w:val="Heading2"/>
        <w:tabs>
          <w:tab w:val="num" w:pos="0"/>
        </w:tabs>
        <w:ind w:left="648" w:hanging="648"/>
      </w:pPr>
      <w:bookmarkStart w:id="293" w:name="_Toc393188901"/>
      <w:bookmarkStart w:id="294" w:name="_Toc464646942"/>
      <w:r>
        <w:t>Fol</w:t>
      </w:r>
      <w:r w:rsidR="00E55AA8">
        <w:t>(gDW/m</w:t>
      </w:r>
      <w:r w:rsidR="00E55AA8" w:rsidRPr="00D26DDA">
        <w:rPr>
          <w:vertAlign w:val="superscript"/>
        </w:rPr>
        <w:t>2</w:t>
      </w:r>
      <w:r w:rsidR="00E55AA8" w:rsidRPr="00D26DDA">
        <w:t>)</w:t>
      </w:r>
      <w:bookmarkEnd w:id="293"/>
      <w:bookmarkEnd w:id="294"/>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295" w:name="_Toc393188902"/>
      <w:bookmarkStart w:id="296" w:name="_Toc464646943"/>
      <w:r>
        <w:t>Root</w:t>
      </w:r>
      <w:r w:rsidR="00E55AA8">
        <w:t>(gDW/m</w:t>
      </w:r>
      <w:r w:rsidR="00E55AA8" w:rsidRPr="00D26DDA">
        <w:rPr>
          <w:vertAlign w:val="superscript"/>
        </w:rPr>
        <w:t>2</w:t>
      </w:r>
      <w:r w:rsidR="00E55AA8" w:rsidRPr="00D26DDA">
        <w:t>)</w:t>
      </w:r>
      <w:bookmarkEnd w:id="295"/>
      <w:bookmarkEnd w:id="296"/>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297" w:name="_Toc393188903"/>
      <w:bookmarkStart w:id="298" w:name="_Toc464646944"/>
      <w:r>
        <w:t>Wood</w:t>
      </w:r>
      <w:r w:rsidR="00E55AA8">
        <w:t>(gDW/m</w:t>
      </w:r>
      <w:r w:rsidR="00E55AA8" w:rsidRPr="00D26DDA">
        <w:rPr>
          <w:vertAlign w:val="superscript"/>
        </w:rPr>
        <w:t>2</w:t>
      </w:r>
      <w:r w:rsidR="00E55AA8" w:rsidRPr="00D26DDA">
        <w:t>)</w:t>
      </w:r>
      <w:bookmarkEnd w:id="297"/>
      <w:bookmarkEnd w:id="298"/>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299" w:name="_Toc393188904"/>
      <w:bookmarkStart w:id="300" w:name="_Toc464646945"/>
      <w:r>
        <w:t>N</w:t>
      </w:r>
      <w:r w:rsidR="00995734">
        <w:t>S</w:t>
      </w:r>
      <w:r>
        <w:t>C</w:t>
      </w:r>
      <w:r w:rsidR="00E55AA8">
        <w:t>(gC/m</w:t>
      </w:r>
      <w:r w:rsidR="00E55AA8" w:rsidRPr="00D26DDA">
        <w:rPr>
          <w:vertAlign w:val="superscript"/>
        </w:rPr>
        <w:t>2</w:t>
      </w:r>
      <w:r w:rsidR="00E55AA8" w:rsidRPr="00D26DDA">
        <w:t>)</w:t>
      </w:r>
      <w:bookmarkEnd w:id="299"/>
      <w:bookmarkEnd w:id="300"/>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301" w:name="_Toc464646946"/>
      <w:bookmarkStart w:id="302" w:name="_Toc393188905"/>
      <w:r>
        <w:t>N</w:t>
      </w:r>
      <w:r w:rsidR="006F26F6">
        <w:t>S</w:t>
      </w:r>
      <w:r>
        <w:t>C</w:t>
      </w:r>
      <w:r w:rsidR="006F26F6">
        <w:t>frac(-</w:t>
      </w:r>
      <w:r w:rsidR="006F26F6" w:rsidRPr="00D26DDA">
        <w:t>)</w:t>
      </w:r>
      <w:bookmarkEnd w:id="301"/>
    </w:p>
    <w:p w14:paraId="4A4650A0" w14:textId="0D37D910" w:rsidR="006F26F6" w:rsidRDefault="00784B29" w:rsidP="00B31338">
      <w:pPr>
        <w:pStyle w:val="textbody"/>
        <w:ind w:left="720"/>
      </w:pPr>
      <w:r>
        <w:t xml:space="preserve">Fraction of carbon in the cohort non-structural carbon pool relative to active biomass (NSC / (FActiveBiom * </w:t>
      </w:r>
      <w:r w:rsidRPr="00784B29">
        <w:t>(wood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303" w:name="_Toc464646947"/>
      <w:r>
        <w:t>f</w:t>
      </w:r>
      <w:r w:rsidR="00995734">
        <w:t>Water</w:t>
      </w:r>
      <w:r w:rsidR="00E55AA8">
        <w:t>(-)</w:t>
      </w:r>
      <w:bookmarkEnd w:id="302"/>
      <w:bookmarkEnd w:id="303"/>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304" w:name="_Toc464646948"/>
      <w:bookmarkStart w:id="305" w:name="_Toc393188906"/>
      <w:r>
        <w:t>fRad</w:t>
      </w:r>
      <w:r w:rsidRPr="00682A1E">
        <w:t>(</w:t>
      </w:r>
      <w:r>
        <w:t>-)</w:t>
      </w:r>
      <w:bookmarkEnd w:id="304"/>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087C44F8" w14:textId="77777777" w:rsidR="00E55AA8" w:rsidRDefault="0096541D" w:rsidP="00682A1E">
      <w:pPr>
        <w:pStyle w:val="Heading2"/>
        <w:tabs>
          <w:tab w:val="num" w:pos="0"/>
        </w:tabs>
        <w:ind w:left="648" w:hanging="648"/>
      </w:pPr>
      <w:bookmarkStart w:id="306" w:name="_Toc464646949"/>
      <w:r>
        <w:t>f</w:t>
      </w:r>
      <w:r w:rsidR="00E55AA8">
        <w:t>Temp_psn(-)</w:t>
      </w:r>
      <w:bookmarkEnd w:id="305"/>
      <w:bookmarkEnd w:id="306"/>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43FA853B" w14:textId="77777777" w:rsidR="00585394" w:rsidRDefault="00585394" w:rsidP="00585394">
      <w:pPr>
        <w:pStyle w:val="Heading2"/>
        <w:tabs>
          <w:tab w:val="num" w:pos="0"/>
        </w:tabs>
        <w:ind w:left="648" w:hanging="648"/>
      </w:pPr>
      <w:bookmarkStart w:id="307" w:name="_Toc464646950"/>
      <w:bookmarkStart w:id="308" w:name="_Toc393188907"/>
      <w:r>
        <w:t>DelAmax(-)</w:t>
      </w:r>
      <w:bookmarkEnd w:id="307"/>
    </w:p>
    <w:p w14:paraId="7CD61141" w14:textId="77777777" w:rsidR="00585394" w:rsidRDefault="00585394" w:rsidP="00585394">
      <w:pPr>
        <w:pStyle w:val="textbody"/>
        <w:ind w:left="720"/>
      </w:pPr>
      <w:r>
        <w:t>Enhancement factor related to CO</w:t>
      </w:r>
      <w:r w:rsidRPr="00585394">
        <w:rPr>
          <w:vertAlign w:val="subscript"/>
        </w:rPr>
        <w:t>2</w:t>
      </w:r>
      <w:r>
        <w:t xml:space="preserve"> effects on photosynthesis.</w:t>
      </w:r>
    </w:p>
    <w:p w14:paraId="081B10F9" w14:textId="3BBF8298" w:rsidR="00E55AA8" w:rsidRDefault="0096541D" w:rsidP="00682A1E">
      <w:pPr>
        <w:pStyle w:val="Heading2"/>
        <w:tabs>
          <w:tab w:val="num" w:pos="0"/>
        </w:tabs>
        <w:ind w:left="648" w:hanging="648"/>
      </w:pPr>
      <w:bookmarkStart w:id="309" w:name="_Toc464646951"/>
      <w:r>
        <w:t>f</w:t>
      </w:r>
      <w:r w:rsidR="00E55AA8">
        <w:t>Temp_resp(-)</w:t>
      </w:r>
      <w:bookmarkEnd w:id="308"/>
      <w:bookmarkEnd w:id="309"/>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310" w:name="_Toc393188908"/>
      <w:bookmarkStart w:id="311" w:name="_Toc464646952"/>
      <w:r>
        <w:lastRenderedPageBreak/>
        <w:t>fA</w:t>
      </w:r>
      <w:r w:rsidR="00EE0C47">
        <w:t>ge(-)</w:t>
      </w:r>
      <w:bookmarkEnd w:id="310"/>
      <w:bookmarkEnd w:id="311"/>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312" w:name="_Toc464646953"/>
      <w:bookmarkStart w:id="313" w:name="_Toc393188909"/>
      <w:r>
        <w:t>LeafOn(-)</w:t>
      </w:r>
      <w:bookmarkEnd w:id="312"/>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314" w:name="_Toc464646954"/>
      <w:r>
        <w:t>FActiveBiomass(gDW_gDW)</w:t>
      </w:r>
      <w:bookmarkEnd w:id="314"/>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63E92D9D" w14:textId="10DA4644" w:rsidR="00D84C37" w:rsidRDefault="000F375C" w:rsidP="00682A1E">
      <w:pPr>
        <w:pStyle w:val="Heading1"/>
      </w:pPr>
      <w:bookmarkStart w:id="315" w:name="_Toc393188910"/>
      <w:bookmarkStart w:id="316" w:name="_Toc464646955"/>
      <w:bookmarkEnd w:id="313"/>
      <w:r>
        <w:lastRenderedPageBreak/>
        <w:t xml:space="preserve">Output file </w:t>
      </w:r>
      <w:r w:rsidR="0055593B">
        <w:t>–</w:t>
      </w:r>
      <w:bookmarkEnd w:id="315"/>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316"/>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317" w:name="_Toc464646956"/>
      <w:r>
        <w:t>Year</w:t>
      </w:r>
      <w:bookmarkEnd w:id="317"/>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318" w:name="_Toc464646957"/>
      <w:r>
        <w:t>Species</w:t>
      </w:r>
      <w:bookmarkEnd w:id="318"/>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319" w:name="_Toc464646958"/>
      <w:r>
        <w:t>Pest</w:t>
      </w:r>
      <w:bookmarkEnd w:id="319"/>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320" w:name="_Toc464646959"/>
      <w:r>
        <w:t>fWater</w:t>
      </w:r>
      <w:bookmarkEnd w:id="320"/>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321" w:name="_Toc464646960"/>
      <w:r>
        <w:t>fRad</w:t>
      </w:r>
      <w:bookmarkEnd w:id="321"/>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322" w:name="_Toc464646961"/>
      <w:r>
        <w:t>Est</w:t>
      </w:r>
      <w:bookmarkEnd w:id="322"/>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323" w:name="_Toc464646962"/>
      <w:r>
        <w:lastRenderedPageBreak/>
        <w:t xml:space="preserve">Appendix. </w:t>
      </w:r>
      <w:r w:rsidR="00CD1DC2">
        <w:t xml:space="preserve"> </w:t>
      </w:r>
      <w:r w:rsidRPr="00864A39">
        <w:t>Calibration tips.</w:t>
      </w:r>
      <w:bookmarkEnd w:id="323"/>
    </w:p>
    <w:p w14:paraId="7855D138" w14:textId="77777777" w:rsidR="00864A39" w:rsidRPr="00864A39" w:rsidRDefault="00864A39" w:rsidP="00864A39">
      <w:pPr>
        <w:pStyle w:val="textbody"/>
      </w:pPr>
    </w:p>
    <w:p w14:paraId="75D0C92A" w14:textId="77777777" w:rsidR="002E2BF9" w:rsidRDefault="002E2BF9" w:rsidP="002E2BF9">
      <w:pPr>
        <w:rPr>
          <w:b/>
        </w:rPr>
      </w:pPr>
      <w:r w:rsidRPr="004D359A">
        <w:rPr>
          <w:b/>
        </w:rPr>
        <w:t>Calibration</w:t>
      </w:r>
      <w:r>
        <w:rPr>
          <w:b/>
        </w:rPr>
        <w:t xml:space="preserve"> tips</w:t>
      </w:r>
      <w:r>
        <w:rPr>
          <w:b/>
        </w:rPr>
        <w:tab/>
      </w:r>
      <w:r>
        <w:rPr>
          <w:b/>
        </w:rPr>
        <w:tab/>
      </w:r>
      <w:r>
        <w:rPr>
          <w:b/>
        </w:rPr>
        <w:tab/>
      </w:r>
      <w:r>
        <w:rPr>
          <w:b/>
        </w:rPr>
        <w:tab/>
      </w:r>
      <w:r>
        <w:rPr>
          <w:b/>
        </w:rPr>
        <w:tab/>
      </w:r>
      <w:r>
        <w:rPr>
          <w:b/>
        </w:rPr>
        <w:tab/>
      </w:r>
      <w:r>
        <w:rPr>
          <w:b/>
        </w:rPr>
        <w:tab/>
      </w:r>
      <w:r>
        <w:rPr>
          <w:b/>
        </w:rPr>
        <w:tab/>
      </w:r>
      <w:r>
        <w:t>May 17, 2016</w:t>
      </w:r>
    </w:p>
    <w:p w14:paraId="65C24D9C" w14:textId="77777777" w:rsidR="002E2BF9" w:rsidRDefault="002E2BF9" w:rsidP="002E2BF9">
      <w:pPr>
        <w:rPr>
          <w:b/>
        </w:rPr>
      </w:pPr>
      <w:r>
        <w:rPr>
          <w:b/>
        </w:rPr>
        <w:t xml:space="preserve">Eric Gustafson </w:t>
      </w:r>
      <w:r w:rsidRPr="008E5CC6">
        <w:t>(egustafson@fs.fed.us)</w:t>
      </w:r>
    </w:p>
    <w:p w14:paraId="6A285587" w14:textId="77777777" w:rsidR="002E2BF9" w:rsidRDefault="002E2BF9" w:rsidP="002E2BF9">
      <w:pPr>
        <w:rPr>
          <w:b/>
        </w:rPr>
      </w:pPr>
    </w:p>
    <w:p w14:paraId="2865FF8D" w14:textId="77777777" w:rsidR="002E2BF9" w:rsidRDefault="002E2BF9" w:rsidP="002E2BF9">
      <w:pPr>
        <w:rPr>
          <w:b/>
        </w:rPr>
      </w:pPr>
      <w:r>
        <w:rPr>
          <w:b/>
        </w:rPr>
        <w:t>General</w:t>
      </w:r>
    </w:p>
    <w:p w14:paraId="6C098017" w14:textId="77777777" w:rsidR="002E2BF9" w:rsidRDefault="002E2BF9" w:rsidP="002E2BF9"/>
    <w:p w14:paraId="4383D137" w14:textId="77777777" w:rsidR="002E2BF9" w:rsidRDefault="002E2BF9" w:rsidP="002E2BF9">
      <w:r>
        <w:t xml:space="preserve">I calibrate each species separately, a single cohort initialized on a single cell and grown for about 150 years.  I compare simulated biomass growth through time with empirical biomass growth curves.  Use the </w:t>
      </w:r>
      <w:r w:rsidRPr="00DE2BAC">
        <w:t xml:space="preserve">PNEToutputsites </w:t>
      </w:r>
      <w:r>
        <w:t>option to produce the cohort output needed for calibration.</w:t>
      </w:r>
    </w:p>
    <w:p w14:paraId="32FE0352" w14:textId="77777777" w:rsidR="002E2BF9" w:rsidRDefault="002E2BF9" w:rsidP="002E2BF9"/>
    <w:p w14:paraId="55D2408C" w14:textId="77777777" w:rsidR="002E2BF9" w:rsidRDefault="002E2BF9" w:rsidP="002E2BF9">
      <w:r>
        <w:t xml:space="preserve">To produce predictable competitive interactions that can be controlled by intuitive modification of a small number of parameters for individual species, it is best to use common parameter values across all species as much as possible.  These can be conveniently maintained (and modified as necessary) in the </w:t>
      </w:r>
      <w:r w:rsidRPr="00095DA7">
        <w:t xml:space="preserve">GenericPnETSpeciesParameters </w:t>
      </w:r>
      <w:r>
        <w:t>file.  Other parameters vary by life history trait or growth form, and each species having a particular trait should have the same parameter value that represents that trait.  Examples of such traits include shade tolerance (HalfSat), drought tolerance (H3 &amp; H4), extinction coefficient (k), relationship between foliar N and photosynthetic capacity (AmaxA and AmaxB) and leaf weight change by canopy position (SLWdel).</w:t>
      </w:r>
    </w:p>
    <w:p w14:paraId="7E0319F1" w14:textId="77777777" w:rsidR="002E2BF9" w:rsidRDefault="002E2BF9" w:rsidP="002E2BF9"/>
    <w:p w14:paraId="58071FA5" w14:textId="77777777" w:rsidR="002E2BF9" w:rsidRDefault="002E2BF9" w:rsidP="002E2BF9">
      <w:r>
        <w:t xml:space="preserve">Calibration is ideally done by modifying only FolN (to control relative productivity), FracFol (to control gross LAI and the initial growth part of the growth curve), SLWmax (to fine-tune mature LAI and the ability to compete for light), and FrActWd (which controls the amount of foliage in mature cohorts and the maximum height of the growth curve).  FracFol and FrActWd can have a profound effect on the competitive ability of cohorts, so to achieve reasonable competitive interactions it is best to find a common value to use for both of these parameters for all species having a common growth form (deciduous v. conifer), modifying them only for species that have exceptionally unusual growth curves.  FracFol must generally be higher for conifers because their AmaxA and AmaxB terms produce much less growth per unit of foliage.  Find a value that generally works for all species of a growth form and be reluctant to modify it for individual species.  </w:t>
      </w:r>
    </w:p>
    <w:p w14:paraId="2455E8C4" w14:textId="77777777" w:rsidR="002E2BF9" w:rsidRDefault="002E2BF9" w:rsidP="002E2BF9"/>
    <w:p w14:paraId="0ECF694B" w14:textId="77777777" w:rsidR="002E2BF9" w:rsidRDefault="002E2BF9" w:rsidP="002E2BF9">
      <w:r>
        <w:t xml:space="preserve">I calibrate species under good to ideal growing conditions, recognizing that their growth will and should be less under poorer conditions and when competing.  I calibrate on a good soil (e.g., SALO) and a weather stream with average or better precipitation for the regions where the species are typically found.  I calibrate with PsnTOpt of all species set to approximate the average growing season temperate (mean of Tmax and Tmin) of the weather stream, avoiding the hassle of creating a different weather stream for each species.  The key is to </w:t>
      </w:r>
      <w:r>
        <w:lastRenderedPageBreak/>
        <w:t xml:space="preserve">calibrate under ideal conditions (i.e., growing season temperatures approximating PsnTOpt).  Thus, regardless of what the actual species PsnTOpt is, it will have been calibrated to grow its best when the actual temperature it experiences during calibration is near the value you use for PsnTOpt.  I use a constant climate for calibrating, to avoid confounding the calibration by extreme events.  Again, nearly ideal conditions are the goal. </w:t>
      </w:r>
    </w:p>
    <w:p w14:paraId="46071DAA" w14:textId="77777777" w:rsidR="002E2BF9" w:rsidRDefault="002E2BF9" w:rsidP="002E2BF9"/>
    <w:p w14:paraId="1A09DE2C" w14:textId="77777777" w:rsidR="002E2BF9" w:rsidRDefault="002E2BF9" w:rsidP="002E2BF9">
      <w:r>
        <w:t>MaintResp is a critical parameter for PnET-Succession because it is the primary determinant of cohort growth limitations and death, and growth is highly sensitive to variation in this parameter.  If MaintResp is too low, cohorts will never die from stress and growth will be virtually unconstrained.  If MaintResp is too high, growth will quickly level off because of high maintenance costs and cohorts will be highly susceptible to stress.  For most studies, competitive outcomes should be a function of competition for light and water, not from a difference in maintenance costs.  Furthermore, empirical values for maintenance respiration rates are few and uncertain.  Therefore, it is recommended to find a value for MaintResp that works across life history traits and growth forms.  This is fairly easily done.  Choose some representative species having generic growth parameters (including great longevity) and simulate their growth curves, searching for a value of MaintResp that flattens (levels off) the growth curve after a few decades.  Then gradually reduce MaintResp until the growth curve takes the shape of that typically seen in the growth curves of your long-lived species.  Select a value of MaintResp that produces acceptable behavior for all life forms, etc., and use it for all species.  In summary, you are searching for a value that is as high as it can be without creating a flattened growth curve.</w:t>
      </w:r>
    </w:p>
    <w:p w14:paraId="079D088B" w14:textId="77777777" w:rsidR="002E2BF9" w:rsidRDefault="002E2BF9" w:rsidP="002E2BF9"/>
    <w:p w14:paraId="2E5D65B5" w14:textId="77777777" w:rsidR="002E2BF9" w:rsidRDefault="002E2BF9" w:rsidP="002E2BF9">
      <w:r>
        <w:t>The calibration process is expedited by plotting simulated growth against empirical growth data in a spreadsheet.  I create a separate spreadsheet tab for each species and also plot foliage biomass and LAI.  Other variables for which empirical data are available can also be plotted against each other.  Using a macro, I can quickly copy and paste data from the cohort output file of PnET-Succession to iteratively achieve the desired behavior.</w:t>
      </w:r>
    </w:p>
    <w:p w14:paraId="5013A6D9" w14:textId="77777777" w:rsidR="002E2BF9" w:rsidRDefault="002E2BF9" w:rsidP="002E2BF9"/>
    <w:p w14:paraId="1CF4A15C" w14:textId="77777777" w:rsidR="002E2BF9" w:rsidRDefault="002E2BF9" w:rsidP="002E2BF9">
      <w:r>
        <w:t xml:space="preserve">Useful empirical data needed for calibration.  </w:t>
      </w:r>
    </w:p>
    <w:p w14:paraId="6FDF07AF" w14:textId="77777777" w:rsidR="002E2BF9" w:rsidRDefault="002E2BF9" w:rsidP="002E2BF9"/>
    <w:p w14:paraId="5A36A66E" w14:textId="77777777" w:rsidR="002E2BF9" w:rsidRPr="004D2F5F" w:rsidRDefault="002E2BF9" w:rsidP="002E2BF9">
      <w:pPr>
        <w:pStyle w:val="ListParagraph"/>
        <w:numPr>
          <w:ilvl w:val="0"/>
          <w:numId w:val="10"/>
        </w:numPr>
        <w:ind w:left="360"/>
      </w:pPr>
      <w:r w:rsidRPr="004D2F5F">
        <w:t xml:space="preserve">The range of FolN across sites, age, canopy position.  This is a great stating point and helps put bounds on acceptable values, but it is important to recognize that productivity is closely related to FolN in PnET, so it is more important that FolN reflect relative productivity among species rather than matching empirical values closely.  That said, it is usually possible to select a value of FolN that is within the range of empirically measured values.  </w:t>
      </w:r>
    </w:p>
    <w:p w14:paraId="7D9BAC7D" w14:textId="77777777" w:rsidR="002E2BF9" w:rsidRDefault="002E2BF9" w:rsidP="002E2BF9">
      <w:pPr>
        <w:pStyle w:val="ListParagraph"/>
        <w:numPr>
          <w:ilvl w:val="0"/>
          <w:numId w:val="10"/>
        </w:numPr>
        <w:ind w:left="360"/>
      </w:pPr>
      <w:r>
        <w:t xml:space="preserve">SLWmax helps determine LAI.  </w:t>
      </w:r>
      <w:r w:rsidRPr="004D2F5F">
        <w:t xml:space="preserve">LAI determines ability of a cohort to compete for light, so it </w:t>
      </w:r>
      <w:r>
        <w:t>is important to calibrate so that LAI</w:t>
      </w:r>
      <w:r w:rsidRPr="004D2F5F">
        <w:t xml:space="preserve"> approximate</w:t>
      </w:r>
      <w:r>
        <w:t>s</w:t>
      </w:r>
      <w:r w:rsidRPr="004D2F5F">
        <w:t xml:space="preserve"> empirical values.</w:t>
      </w:r>
      <w:r>
        <w:t xml:space="preserve">  Again, it is more important to get LAI approximately right than to keep SLWmax within the empirical range.</w:t>
      </w:r>
    </w:p>
    <w:p w14:paraId="58353224" w14:textId="77777777" w:rsidR="002E2BF9" w:rsidRDefault="002E2BF9" w:rsidP="002E2BF9">
      <w:pPr>
        <w:pStyle w:val="ListParagraph"/>
        <w:numPr>
          <w:ilvl w:val="0"/>
          <w:numId w:val="10"/>
        </w:numPr>
        <w:ind w:left="360"/>
      </w:pPr>
      <w:r>
        <w:lastRenderedPageBreak/>
        <w:t xml:space="preserve">Growth curves by species.  Growth and yield tables are useful for this purpose and volume measures can be converted to biomass using specific gravity values for the species (Miles and Smith 2009).  Ensure that units are the same as output by PnET-Succession.  Most growth and yield tables account for only the merchantable part of trees, so consider them to be near the lower boundary of the woody biomass output of PnET-Succession.  The primary feature of the growth curve that you should calibrate to is the maximum height of the curve.  The rate of initial increase can be matched quite readily using FracFol, but if you have different values of FracFol, the lower valued species will compete very poorly.  So, avoid the temptation to match the initial rate of increase and focus on the height of the curve.  The shape of the senescence decline can be controlled by PsnAgeRed, but again resist the temptation to calibrate this individually for each species unless the species has well-known anomalous senescence characteristics. </w:t>
      </w:r>
    </w:p>
    <w:p w14:paraId="0BD17D4D" w14:textId="77777777" w:rsidR="002E2BF9" w:rsidRPr="004D2F5F" w:rsidRDefault="002E2BF9" w:rsidP="002E2BF9">
      <w:pPr>
        <w:pStyle w:val="ListParagraph"/>
        <w:ind w:left="360"/>
      </w:pPr>
    </w:p>
    <w:p w14:paraId="7EC0ADDD" w14:textId="77777777" w:rsidR="002E2BF9" w:rsidRPr="00F42973" w:rsidRDefault="002E2BF9" w:rsidP="002E2BF9">
      <w:pPr>
        <w:rPr>
          <w:b/>
        </w:rPr>
      </w:pPr>
      <w:r w:rsidRPr="00F42973">
        <w:rPr>
          <w:b/>
        </w:rPr>
        <w:t>Calibration procedure</w:t>
      </w:r>
    </w:p>
    <w:p w14:paraId="40DAEEA5" w14:textId="77777777" w:rsidR="002E2BF9" w:rsidRDefault="002E2BF9" w:rsidP="002E2BF9">
      <w:pPr>
        <w:pStyle w:val="ListParagraph"/>
        <w:numPr>
          <w:ilvl w:val="0"/>
          <w:numId w:val="21"/>
        </w:numPr>
        <w:ind w:left="360"/>
      </w:pPr>
      <w:r>
        <w:t xml:space="preserve">First, set parameter values that are known from the literature (e.g., TOFol, FolN, SLW, HalfSat, PsnTMin, PsnTOpt, k, etc.).  When there is considerable range in values, begin with an intermediate value.  HalfSat should be varied to reflect shade tolerance, because the LANDIS-II shade tolerance parameter has no effect in PnET-Succession.  Some PnET parameters (e.g., SLWDel, AmaxA, AmaxB, Q10, </w:t>
      </w:r>
      <w:r w:rsidRPr="0099548D">
        <w:t>DVPD1</w:t>
      </w:r>
      <w:r>
        <w:t xml:space="preserve">, DVPD2) are hard to estimate and most studies use generic values (e.g., Aber et al 1995, Ollinger and Smith 2005).  Decide whether you will use the Wythers=TRUE option; I recommend using it. </w:t>
      </w:r>
    </w:p>
    <w:p w14:paraId="2A02176B" w14:textId="77777777" w:rsidR="002E2BF9" w:rsidRDefault="002E2BF9" w:rsidP="002E2BF9">
      <w:pPr>
        <w:pStyle w:val="ListParagraph"/>
        <w:numPr>
          <w:ilvl w:val="0"/>
          <w:numId w:val="21"/>
        </w:numPr>
        <w:ind w:left="360"/>
      </w:pPr>
      <w:r>
        <w:t xml:space="preserve">Use the </w:t>
      </w:r>
      <w:r w:rsidRPr="00095DA7">
        <w:t xml:space="preserve">GenericPnETSpeciesParameters </w:t>
      </w:r>
      <w:r>
        <w:t xml:space="preserve">file for all parameters that are never varied among species.  Set parameters that will be held constant for your particular experiment or study (e.g., TOroot/wood, BaseFolResp, InitialNSC, </w:t>
      </w:r>
      <w:r w:rsidRPr="00625CD3">
        <w:t>MaxSlwFrac</w:t>
      </w:r>
      <w:r>
        <w:t>, etc.)  Again, it is advisable to hold as many parameters constant across species as possible to allow you less confounded control of competitive interactions with the remaining parameters.</w:t>
      </w:r>
    </w:p>
    <w:p w14:paraId="2D4937CB" w14:textId="77777777" w:rsidR="002E2BF9" w:rsidRDefault="002E2BF9" w:rsidP="002E2BF9">
      <w:pPr>
        <w:pStyle w:val="ListParagraph"/>
        <w:numPr>
          <w:ilvl w:val="0"/>
          <w:numId w:val="21"/>
        </w:numPr>
        <w:ind w:left="360"/>
      </w:pPr>
      <w:r>
        <w:t xml:space="preserve">PsnTMin controls the length of the growing season.  You should verify that the appropriate months are active (LeafOn=TRUE).  PsnTMin should vary coarsely according to leaf-on and leaf senescence dates, and typically ranges from 0-3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photosynthesis activity in a month when the species is not typically active, but this is not a problem as long as NetPsn is quite low in those months.</w:t>
      </w:r>
    </w:p>
    <w:p w14:paraId="6CEE2B01" w14:textId="77777777" w:rsidR="002E2BF9" w:rsidRPr="00765A7D" w:rsidRDefault="002E2BF9" w:rsidP="002E2BF9">
      <w:pPr>
        <w:pStyle w:val="ListParagraph"/>
        <w:numPr>
          <w:ilvl w:val="0"/>
          <w:numId w:val="21"/>
        </w:numPr>
        <w:ind w:left="360"/>
      </w:pPr>
      <w:r>
        <w:t xml:space="preserve">In lieu of empirical values, PsnTOpt can be estimated using the average mid-summer temperature at the center of the species’ range.  Note that temperatures above PsnTOpt will limit photosynthesis only through VPD effects.  Use the DTEMP=true option to impose a greater heat-related penalty on species with PsnTOpt &lt;24 </w:t>
      </w:r>
      <w:r w:rsidRPr="0013331B">
        <w:rPr>
          <w:vertAlign w:val="superscript"/>
        </w:rPr>
        <w:t>o</w:t>
      </w:r>
      <w:r>
        <w:t>C.</w:t>
      </w:r>
    </w:p>
    <w:p w14:paraId="07F4B16A" w14:textId="77777777" w:rsidR="002E2BF9" w:rsidRDefault="002E2BF9" w:rsidP="002E2BF9">
      <w:pPr>
        <w:pStyle w:val="ListParagraph"/>
        <w:numPr>
          <w:ilvl w:val="0"/>
          <w:numId w:val="21"/>
        </w:numPr>
        <w:ind w:left="360"/>
      </w:pPr>
      <w:r>
        <w:t xml:space="preserve">Calibration tuning is best done by matching simulated biomass increase to empirical biomass values for a species through time.  Simulate a monoculture and plot Wood and </w:t>
      </w:r>
      <w:r>
        <w:lastRenderedPageBreak/>
        <w:t>Root+Wood (whole tree) biomass through time.  There are some published estimates of whole tree biomass through time by species groups to provide some indication of belowground biomass (e.g., Smith et al 2006).  Comparison of empirical aboveground and whole tree biomass can help you estimate the FracBelowG parameter.  The calibration simulations should run for at least as many years as your empirical data, and it may be informative to see how the model extrapolates growth beyond your empirical data.  When you find it difficult to match an empirical growth curve without setting a parameter outside its empirical range or to a very different value than similar species, modifying</w:t>
      </w:r>
      <w:r w:rsidRPr="00162D01">
        <w:t xml:space="preserve"> </w:t>
      </w:r>
      <w:r>
        <w:t>FracBelowG can produce a marked effect on the growth curve without a large change in value.  An increase in one pool will reduce the other pool.  It would be beneficial to have some justification for such a change from empirical evidence.</w:t>
      </w:r>
    </w:p>
    <w:p w14:paraId="5146E049" w14:textId="77777777" w:rsidR="002E2BF9" w:rsidRDefault="002E2BF9" w:rsidP="002E2BF9">
      <w:pPr>
        <w:pStyle w:val="ListParagraph"/>
        <w:numPr>
          <w:ilvl w:val="0"/>
          <w:numId w:val="21"/>
        </w:numPr>
        <w:ind w:left="360"/>
      </w:pPr>
      <w:r>
        <w:t xml:space="preserve">Choose a single soil type for calibration of all species, preferably a soil type that is both common and productive.  Ultimately, growth is limited by water, so you want to calibrate under somewhat ideal conditions to reflect realistic competition for water.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p>
    <w:p w14:paraId="271733E0" w14:textId="77777777" w:rsidR="002E2BF9" w:rsidRDefault="002E2BF9" w:rsidP="002E2BF9">
      <w:pPr>
        <w:pStyle w:val="ListParagraph"/>
        <w:numPr>
          <w:ilvl w:val="0"/>
          <w:numId w:val="21"/>
        </w:numPr>
        <w:ind w:left="360"/>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that value (for calibration ONLY).  To ensure comparability of tuned parameters, use a common PsnTMin also.  Use typical monthly precipitation values.  When you finish calibration, remember to set PsnTOpt (and PsnTMin) of each species back to its real value.  During your simulation applications, whenever a species receives a monthly temperature that is equal to real PsnTOpt, it will then perform as calibrated and growth will decline as temperatures depart from its optimal temperature.</w:t>
      </w:r>
    </w:p>
    <w:p w14:paraId="402DECAB" w14:textId="77777777" w:rsidR="002E2BF9" w:rsidRDefault="002E2BF9" w:rsidP="002E2BF9">
      <w:pPr>
        <w:pStyle w:val="ListParagraph"/>
        <w:numPr>
          <w:ilvl w:val="0"/>
          <w:numId w:val="21"/>
        </w:numPr>
        <w:ind w:left="360"/>
      </w:pPr>
      <w:r>
        <w:t xml:space="preserve">You will need starting parameter values.  Here are some generic ones for temperate forest species that are widely used in PnET-Succession simulations: </w:t>
      </w:r>
    </w:p>
    <w:p w14:paraId="3CDD4339" w14:textId="77777777" w:rsidR="002E2BF9" w:rsidRDefault="002E2BF9" w:rsidP="002E2BF9">
      <w:pPr>
        <w:pStyle w:val="ListParagraph"/>
        <w:numPr>
          <w:ilvl w:val="1"/>
          <w:numId w:val="21"/>
        </w:numPr>
        <w:ind w:left="900"/>
      </w:pPr>
      <w:r>
        <w:t>SLWDel: 0.0 for evergreen, 0.2 for deciduous</w:t>
      </w:r>
    </w:p>
    <w:p w14:paraId="0F68B927" w14:textId="77777777" w:rsidR="002E2BF9" w:rsidRDefault="002E2BF9" w:rsidP="002E2BF9">
      <w:pPr>
        <w:pStyle w:val="ListParagraph"/>
        <w:numPr>
          <w:ilvl w:val="1"/>
          <w:numId w:val="21"/>
        </w:numPr>
        <w:ind w:left="900"/>
      </w:pPr>
      <w:r>
        <w:t xml:space="preserve">AmaxA: 5.3 for evergreen, -46 for deciduous </w:t>
      </w:r>
    </w:p>
    <w:p w14:paraId="3F93BFAC" w14:textId="77777777" w:rsidR="002E2BF9" w:rsidRDefault="002E2BF9" w:rsidP="002E2BF9">
      <w:pPr>
        <w:pStyle w:val="ListParagraph"/>
        <w:numPr>
          <w:ilvl w:val="1"/>
          <w:numId w:val="21"/>
        </w:numPr>
        <w:ind w:left="900"/>
      </w:pPr>
      <w:r>
        <w:t>AmaxB: 21.5 for evergreen, 71.9 for deciduous</w:t>
      </w:r>
    </w:p>
    <w:p w14:paraId="222CED4C" w14:textId="77777777" w:rsidR="002E2BF9" w:rsidRDefault="002E2BF9" w:rsidP="002E2BF9">
      <w:pPr>
        <w:pStyle w:val="ListParagraph"/>
        <w:numPr>
          <w:ilvl w:val="1"/>
          <w:numId w:val="21"/>
        </w:numPr>
        <w:ind w:left="900"/>
      </w:pPr>
      <w:r>
        <w:t>BFolResp: 0.1</w:t>
      </w:r>
    </w:p>
    <w:p w14:paraId="30983ED9" w14:textId="77777777" w:rsidR="002E2BF9" w:rsidRDefault="002E2BF9" w:rsidP="002E2BF9">
      <w:pPr>
        <w:pStyle w:val="ListParagraph"/>
        <w:numPr>
          <w:ilvl w:val="1"/>
          <w:numId w:val="21"/>
        </w:numPr>
        <w:ind w:left="900"/>
      </w:pPr>
      <w:r>
        <w:t>WUEc: 10.9</w:t>
      </w:r>
    </w:p>
    <w:p w14:paraId="5BAFD42F" w14:textId="77777777" w:rsidR="002E2BF9" w:rsidRDefault="002E2BF9" w:rsidP="002E2BF9">
      <w:pPr>
        <w:pStyle w:val="ListParagraph"/>
        <w:numPr>
          <w:ilvl w:val="1"/>
          <w:numId w:val="21"/>
        </w:numPr>
        <w:ind w:left="900"/>
      </w:pPr>
      <w:r>
        <w:t>k: 0.5 for evergreen, 0.58 for deciduous</w:t>
      </w:r>
    </w:p>
    <w:p w14:paraId="036C089D" w14:textId="77777777" w:rsidR="002E2BF9" w:rsidRDefault="002E2BF9" w:rsidP="002E2BF9">
      <w:pPr>
        <w:pStyle w:val="ListParagraph"/>
        <w:numPr>
          <w:ilvl w:val="1"/>
          <w:numId w:val="21"/>
        </w:numPr>
        <w:ind w:left="900"/>
      </w:pPr>
      <w:r>
        <w:t>DNSC: 0.05</w:t>
      </w:r>
    </w:p>
    <w:p w14:paraId="629313F9" w14:textId="77777777" w:rsidR="002E2BF9" w:rsidRDefault="002E2BF9" w:rsidP="002E2BF9">
      <w:pPr>
        <w:pStyle w:val="ListParagraph"/>
        <w:numPr>
          <w:ilvl w:val="1"/>
          <w:numId w:val="21"/>
        </w:numPr>
        <w:ind w:left="900"/>
      </w:pPr>
      <w:r>
        <w:t>Q10: 2</w:t>
      </w:r>
    </w:p>
    <w:p w14:paraId="3F72265A" w14:textId="77777777" w:rsidR="002E2BF9" w:rsidRPr="00F42973" w:rsidRDefault="002E2BF9" w:rsidP="002E2BF9">
      <w:pPr>
        <w:pStyle w:val="ListParagraph"/>
        <w:numPr>
          <w:ilvl w:val="1"/>
          <w:numId w:val="21"/>
        </w:numPr>
        <w:ind w:left="900"/>
      </w:pPr>
      <w:r>
        <w:t xml:space="preserve">DVPD1: </w:t>
      </w:r>
      <w:r w:rsidRPr="00F42973">
        <w:t>0.05</w:t>
      </w:r>
    </w:p>
    <w:p w14:paraId="19361DF1" w14:textId="77777777" w:rsidR="002E2BF9" w:rsidRDefault="002E2BF9" w:rsidP="002E2BF9">
      <w:pPr>
        <w:pStyle w:val="ListParagraph"/>
        <w:numPr>
          <w:ilvl w:val="1"/>
          <w:numId w:val="21"/>
        </w:numPr>
        <w:ind w:left="900"/>
      </w:pPr>
      <w:r w:rsidRPr="00F42973">
        <w:lastRenderedPageBreak/>
        <w:t>DVPD2</w:t>
      </w:r>
      <w:r>
        <w:t xml:space="preserve">: </w:t>
      </w:r>
      <w:r w:rsidRPr="00F42973">
        <w:t>2</w:t>
      </w:r>
    </w:p>
    <w:p w14:paraId="4C2778D2" w14:textId="77777777" w:rsidR="002E2BF9" w:rsidRDefault="002E2BF9" w:rsidP="002E2BF9">
      <w:pPr>
        <w:pStyle w:val="ListParagraph"/>
        <w:numPr>
          <w:ilvl w:val="1"/>
          <w:numId w:val="21"/>
        </w:numPr>
        <w:ind w:left="900"/>
      </w:pPr>
      <w:r>
        <w:t>IMAX: 5-10 (there is a significant performance cost with values higher than these)</w:t>
      </w:r>
    </w:p>
    <w:p w14:paraId="2152FB10" w14:textId="77777777" w:rsidR="002E2BF9" w:rsidRDefault="002E2BF9" w:rsidP="002E2BF9">
      <w:pPr>
        <w:pStyle w:val="ListParagraph"/>
        <w:numPr>
          <w:ilvl w:val="1"/>
          <w:numId w:val="21"/>
        </w:numPr>
        <w:ind w:left="900"/>
      </w:pPr>
      <w:r>
        <w:t>TOWood: 0.01</w:t>
      </w:r>
    </w:p>
    <w:p w14:paraId="07766870" w14:textId="77777777" w:rsidR="002E2BF9" w:rsidRDefault="002E2BF9" w:rsidP="002E2BF9">
      <w:pPr>
        <w:pStyle w:val="ListParagraph"/>
        <w:numPr>
          <w:ilvl w:val="1"/>
          <w:numId w:val="21"/>
        </w:numPr>
        <w:ind w:left="900"/>
      </w:pPr>
      <w:r>
        <w:t>TORoot: 0.02</w:t>
      </w:r>
    </w:p>
    <w:p w14:paraId="64913912" w14:textId="77777777" w:rsidR="002E2BF9" w:rsidRPr="00A3363D" w:rsidRDefault="002E2BF9" w:rsidP="002E2BF9">
      <w:r>
        <w:t>Here are some other values that I have used, but which you may need to modify for your purposes:</w:t>
      </w:r>
    </w:p>
    <w:p w14:paraId="32476412" w14:textId="77777777" w:rsidR="002E2BF9" w:rsidRDefault="002E2BF9" w:rsidP="002E2BF9">
      <w:pPr>
        <w:pStyle w:val="ListParagraph"/>
        <w:numPr>
          <w:ilvl w:val="0"/>
          <w:numId w:val="20"/>
        </w:numPr>
        <w:ind w:left="900"/>
      </w:pPr>
      <w:r>
        <w:t>HalfSat: 600 (</w:t>
      </w:r>
      <w:r>
        <w:rPr>
          <w:rFonts w:ascii="Symbol" w:hAnsi="Symbol"/>
        </w:rPr>
        <w:t></w:t>
      </w:r>
      <w:r>
        <w:t>mol/s) for shade-intolerant, 250 for shade-tolerant; use a gradient across 4-6 classes.</w:t>
      </w:r>
    </w:p>
    <w:p w14:paraId="77D6DC07" w14:textId="77777777" w:rsidR="002E2BF9" w:rsidRDefault="002E2BF9" w:rsidP="002E2BF9">
      <w:pPr>
        <w:pStyle w:val="ListParagraph"/>
        <w:numPr>
          <w:ilvl w:val="0"/>
          <w:numId w:val="20"/>
        </w:numPr>
        <w:ind w:left="900"/>
      </w:pPr>
      <w:r>
        <w:t>H3/H4: 100/140 for drought intolerant, 118/160 for drought tolerant (limiting H4 to 150 is justifiably conservative); use gradient</w:t>
      </w:r>
      <w:r w:rsidRPr="00E738FA">
        <w:t xml:space="preserve"> </w:t>
      </w:r>
      <w:r>
        <w:t>across 4-6 classes.</w:t>
      </w:r>
    </w:p>
    <w:p w14:paraId="08C4026A" w14:textId="77777777" w:rsidR="002E2BF9" w:rsidRDefault="002E2BF9" w:rsidP="002E2BF9">
      <w:pPr>
        <w:pStyle w:val="ListParagraph"/>
        <w:numPr>
          <w:ilvl w:val="0"/>
          <w:numId w:val="20"/>
        </w:numPr>
        <w:ind w:left="900"/>
      </w:pPr>
      <w:r>
        <w:t>MaintResp: 0.002</w:t>
      </w:r>
    </w:p>
    <w:p w14:paraId="629D5860" w14:textId="77777777" w:rsidR="002E2BF9" w:rsidRDefault="002E2BF9" w:rsidP="002E2BF9">
      <w:pPr>
        <w:pStyle w:val="ListParagraph"/>
        <w:numPr>
          <w:ilvl w:val="0"/>
          <w:numId w:val="20"/>
        </w:numPr>
        <w:ind w:left="900"/>
      </w:pPr>
      <w:r>
        <w:t>PsnAgeRed: 5</w:t>
      </w:r>
    </w:p>
    <w:p w14:paraId="495439BC" w14:textId="77777777" w:rsidR="002E2BF9" w:rsidRDefault="002E2BF9" w:rsidP="002E2BF9">
      <w:pPr>
        <w:pStyle w:val="ListParagraph"/>
        <w:numPr>
          <w:ilvl w:val="0"/>
          <w:numId w:val="20"/>
        </w:numPr>
        <w:ind w:left="900"/>
      </w:pPr>
      <w:r>
        <w:t>FracBelowG: 0.33</w:t>
      </w:r>
    </w:p>
    <w:p w14:paraId="3F37B97D" w14:textId="77777777" w:rsidR="002E2BF9" w:rsidRDefault="002E2BF9" w:rsidP="002E2BF9">
      <w:pPr>
        <w:pStyle w:val="ListParagraph"/>
        <w:numPr>
          <w:ilvl w:val="0"/>
          <w:numId w:val="20"/>
        </w:numPr>
        <w:ind w:left="900"/>
      </w:pPr>
      <w:r>
        <w:t>FracFol: 0.10 for evergreen, 0.03 for deciduous</w:t>
      </w:r>
    </w:p>
    <w:p w14:paraId="57D3C23B" w14:textId="77777777" w:rsidR="002E2BF9" w:rsidRDefault="002E2BF9" w:rsidP="002E2BF9">
      <w:pPr>
        <w:pStyle w:val="ListParagraph"/>
        <w:numPr>
          <w:ilvl w:val="0"/>
          <w:numId w:val="20"/>
        </w:numPr>
        <w:ind w:left="900"/>
      </w:pPr>
      <w:r>
        <w:t>FracActWd: 0.00004</w:t>
      </w:r>
    </w:p>
    <w:p w14:paraId="71CF38C2" w14:textId="77777777" w:rsidR="002E2BF9" w:rsidRDefault="002E2BF9" w:rsidP="002E2BF9">
      <w:pPr>
        <w:pStyle w:val="ListParagraph"/>
        <w:numPr>
          <w:ilvl w:val="0"/>
          <w:numId w:val="20"/>
        </w:numPr>
        <w:ind w:left="900"/>
      </w:pPr>
      <w:r>
        <w:t>PrecipEvents: 9-11</w:t>
      </w:r>
    </w:p>
    <w:p w14:paraId="35C156D3" w14:textId="77777777" w:rsidR="002E2BF9" w:rsidRPr="0094571E" w:rsidRDefault="002E2BF9" w:rsidP="002E2BF9">
      <w:pPr>
        <w:pStyle w:val="ListParagraph"/>
        <w:numPr>
          <w:ilvl w:val="0"/>
          <w:numId w:val="20"/>
        </w:numPr>
        <w:ind w:left="900"/>
      </w:pPr>
      <w:r>
        <w:t>EstMoist, EstRad: 2.6</w:t>
      </w:r>
    </w:p>
    <w:p w14:paraId="552CA94E" w14:textId="77777777" w:rsidR="002E2BF9" w:rsidRDefault="002E2BF9" w:rsidP="002E2BF9">
      <w:pPr>
        <w:pStyle w:val="ListParagraph"/>
        <w:numPr>
          <w:ilvl w:val="0"/>
          <w:numId w:val="21"/>
        </w:numPr>
        <w:ind w:left="360"/>
      </w:pPr>
      <w:r>
        <w:t xml:space="preserve">Relative growth rate among species should be controlled with FolN.  Conifers and deciduous species must have FolN scaled separately when they use different values of AmaxA and AmaxB.  Unless specific, high quality estimates of AmaxA and AmaxB are known, it is recommended to use the values commonly used in PnET publications (5.3, 21.5 for conifers and -46, 71.9 for deciduous, respectively).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t xml:space="preserve">  Be aware that differences in shade tolerance and drought tolerance will prevent FolN from scaling perfectly with growth rate among all species.</w:t>
      </w:r>
      <w:r>
        <w:rPr>
          <w:b/>
        </w:rPr>
        <w:t xml:space="preserve">  </w:t>
      </w:r>
      <w:r>
        <w:t xml:space="preserve">I have found that FolN should be increased ~0.1 for each decrease in shade tolerance class (of 5 classes) to produce approximately the same growth rate.  </w:t>
      </w:r>
      <w:r w:rsidRPr="00611359">
        <w:t>However, you should be able to use a FolN value that is within the range of empirical values.</w:t>
      </w:r>
      <w:r>
        <w:t xml:space="preserve">  If you find you must use a FolN value that is out of range, modify other parameters, starting with FracFol, FracActWd or FracBelowG.  Don’t forget that you will have a different range of FolN values for species with different AmaxA and AmaxB values.  </w:t>
      </w:r>
    </w:p>
    <w:p w14:paraId="2D67E835" w14:textId="77777777" w:rsidR="002E2BF9" w:rsidRDefault="002E2BF9" w:rsidP="002E2BF9">
      <w:pPr>
        <w:pStyle w:val="ListParagraph"/>
        <w:numPr>
          <w:ilvl w:val="0"/>
          <w:numId w:val="21"/>
        </w:numPr>
        <w:ind w:left="360"/>
      </w:pPr>
      <w:r>
        <w:t>Foliage biomass is controlled by FracFol and FrActWd, and you will find that FracFol also tightly controls the lag time of significant biomass increase (early years).  Because this lag time has a strong effect on competitive ability in PnET-Succession, it is recommended that you attempt to use common values of FracFol</w:t>
      </w:r>
      <w:r w:rsidRPr="006D4600">
        <w:t xml:space="preserve"> </w:t>
      </w:r>
      <w:r>
        <w:t xml:space="preserve">and FrActWd.  It may be preferable to have similar lag times than to match empirical lag times closely; this will produce better competitive interactions in the model.  Super slow-growing species (e.g., white cedar, black spruce) may be an exception.  Often empirical growth curves are measured in mixed forests, and shade-tolerant species (e.g., eastern hemlock) will tend to </w:t>
      </w:r>
      <w:r>
        <w:lastRenderedPageBreak/>
        <w:t>have longer lag times than when grown in the open as in the calibration simulations.  You should monitor the shape of the foliage curve along with the biomass curve.  If FrActWd is too high, foliage biomass will decline with age, which is not likely realistic.  If it is too low, foliage biomass will increase indefinitely, which is also not realistic.  Experience shows that a value of 0.00004 will produce a level or slightly declining foliar biomass after about 50 years.</w:t>
      </w:r>
    </w:p>
    <w:p w14:paraId="06440F0D" w14:textId="77777777" w:rsidR="002E2BF9" w:rsidRDefault="002E2BF9" w:rsidP="002E2BF9">
      <w:pPr>
        <w:pStyle w:val="ListParagraph"/>
        <w:numPr>
          <w:ilvl w:val="0"/>
          <w:numId w:val="21"/>
        </w:numPr>
        <w:ind w:left="360"/>
      </w:pPr>
      <w:r>
        <w:t xml:space="preserve">Before adjusting the height of the biomass curve, verify that LAI is not way out of bounds for the species.  LAI is controlled by FracFol, FrActWd, SLWmax (and SLWdel).  FracFol directly controls the amount of foliar biomass, and LAI is calculated by dividing foliage biomass by SLWmax.  Note that FolN and SLWMax are generally inversely correlated in the literature.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SLWmax values are well established empirically.  It is recommended that you wait to fine-tune LAI after the growth curve is close to the desired shape.  In lieu of empirical values, LAI should generally range between 2-4 for shade intolerant species and 4-6 for shade tolerant species, with values over 7 not unreasonable for highly shade tolerant species.</w:t>
      </w:r>
    </w:p>
    <w:p w14:paraId="7C02185F" w14:textId="77777777" w:rsidR="002E2BF9" w:rsidRDefault="002E2BF9" w:rsidP="002E2BF9">
      <w:pPr>
        <w:pStyle w:val="ListParagraph"/>
        <w:numPr>
          <w:ilvl w:val="0"/>
          <w:numId w:val="21"/>
        </w:numPr>
        <w:ind w:left="360"/>
      </w:pPr>
      <w:r>
        <w:t>The height of the biomass growth curve is primarily controlled by FolN, FracFol, FrActWd.  Just remember that FracBelowG, TORoot, TOWood also have an effect.  Also remember that MaintResp can cause the curve to plateau regardless of other parameter settings.  It is recommended to keep TOroot/wood constant among species.</w:t>
      </w:r>
      <w:r w:rsidRPr="00242B81">
        <w:t xml:space="preserve"> </w:t>
      </w:r>
      <w:r>
        <w:t xml:space="preserve"> It is recommended to make major adjustments to the height of the biomass curve with FracFol, FrActWd and then</w:t>
      </w:r>
      <w:r w:rsidRPr="0094571E">
        <w:t xml:space="preserve"> </w:t>
      </w:r>
      <w:r>
        <w:t>fine-tune it using FolN and SLWmax (within empirical limits).  Note that raising LAI using SLWmax generally reduces the height of the growth curve slightly, presumably because less light penetrates deeper into the canopy.</w:t>
      </w:r>
    </w:p>
    <w:p w14:paraId="776DEC9E" w14:textId="77777777" w:rsidR="002E2BF9" w:rsidRDefault="002E2BF9" w:rsidP="002E2BF9">
      <w:pPr>
        <w:pStyle w:val="ListParagraph"/>
        <w:numPr>
          <w:ilvl w:val="0"/>
          <w:numId w:val="21"/>
        </w:numPr>
        <w:ind w:left="360"/>
      </w:pPr>
      <w:r>
        <w:t>The timing of the peak of the biomass growth curve is primarily determined by species longevity.  To modify the timing of the onset of senescence, adjust PsnAgeRed.  A value of 5 seems to work well for most species.</w:t>
      </w:r>
    </w:p>
    <w:p w14:paraId="4F1B7032" w14:textId="77777777" w:rsidR="002E2BF9" w:rsidRDefault="002E2BF9" w:rsidP="002E2BF9">
      <w:pPr>
        <w:pStyle w:val="ListParagraph"/>
        <w:numPr>
          <w:ilvl w:val="0"/>
          <w:numId w:val="21"/>
        </w:numPr>
        <w:ind w:left="360"/>
      </w:pPr>
      <w:r>
        <w:t>You should be able to control most aspects of the shape of the biomass growth curve.  The initial increase is controlled with FracFol, the height by FolN and FrActWd, and the decline by longevity and PsnAgeRed.  Fine-tuning is done with FolN and SLW.  FolN has a predictable effect on the growth curve, but you may find SLW a bit more erratic because it interacts with foliage biomass and leaf area to affect light competition within the canopy.  FolN tends to shift all parts of the growth curve without changing its shape.</w:t>
      </w:r>
    </w:p>
    <w:p w14:paraId="6AABFF4F" w14:textId="77777777" w:rsidR="002E2BF9" w:rsidRPr="00D57F7C" w:rsidRDefault="002E2BF9" w:rsidP="002E2BF9">
      <w:pPr>
        <w:pStyle w:val="ListParagraph"/>
        <w:numPr>
          <w:ilvl w:val="0"/>
          <w:numId w:val="21"/>
        </w:numPr>
        <w:ind w:left="360"/>
      </w:pPr>
      <w:r>
        <w:t>NetPsn is primarily controlled by FracF and FracActWd, given FolN, SLW</w:t>
      </w:r>
      <w:r w:rsidRPr="00DD6C56">
        <w:t xml:space="preserve"> </w:t>
      </w:r>
      <w:r>
        <w:t>and BaseFolResp.  Transpiration is highly correlated with GrossPsn, scaled by WUE.  Recall that GrossPsn is calculated by PnET-Succession using NetPsn and BaseFolResp, which is not intuitive.</w:t>
      </w:r>
    </w:p>
    <w:p w14:paraId="636E6F09" w14:textId="77777777" w:rsidR="002E2BF9" w:rsidRDefault="002E2BF9" w:rsidP="002E2BF9">
      <w:pPr>
        <w:pStyle w:val="ListParagraph"/>
        <w:numPr>
          <w:ilvl w:val="0"/>
          <w:numId w:val="21"/>
        </w:numPr>
        <w:ind w:left="360"/>
      </w:pPr>
      <w:r>
        <w:lastRenderedPageBreak/>
        <w:t>DNSC is the target proportion of carbon reserves that is maintained, and it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1EA69758" w14:textId="77777777" w:rsidR="002E2BF9" w:rsidRDefault="002E2BF9" w:rsidP="002E2BF9">
      <w:pPr>
        <w:pStyle w:val="ListParagraph"/>
        <w:numPr>
          <w:ilvl w:val="0"/>
          <w:numId w:val="21"/>
        </w:numPr>
        <w:ind w:left="360"/>
      </w:pPr>
      <w:r>
        <w:t>InitialNSC similarly has little effect</w:t>
      </w:r>
      <w:r w:rsidRPr="0099548D">
        <w:t xml:space="preserve"> </w:t>
      </w:r>
      <w:r>
        <w:t xml:space="preserve">on cohort competition unless values among species vary by more than an order of magnitude. </w:t>
      </w:r>
    </w:p>
    <w:p w14:paraId="7808D418" w14:textId="77777777" w:rsidR="002E2BF9" w:rsidRDefault="002E2BF9" w:rsidP="002E2BF9">
      <w:pPr>
        <w:pStyle w:val="ListParagraph"/>
        <w:numPr>
          <w:ilvl w:val="0"/>
          <w:numId w:val="21"/>
        </w:numPr>
        <w:ind w:left="360"/>
      </w:pPr>
      <w:r>
        <w:t xml:space="preserve">EstMoistSens and EstRadSens.  Establishment probability is reduced in proportion to light and water photosynthesis reduction factors for the species at the time of establishment when EstMoistSens and EstRadSens = 1.0.  These parameters should be tuned to control the amount of establishment.  This cannot be done on a single cell, and must be done on a landscape before you conduct landscape-scale experiments.  In lieu of concrete evidence that one factor is more important than the other, keep the values the same.  I tune such that there is not a marked increase or decrease in the number of cohorts of most species under a scenario that mimics historical conditions.  Modify these values to weight the influence of the light and water reduction factors on establishment if the conditions for optimal establishment vary markedly from the conditions for optimal growth.  </w:t>
      </w:r>
    </w:p>
    <w:p w14:paraId="05BDA7B7" w14:textId="77777777" w:rsidR="002E2BF9" w:rsidRPr="00FE0953" w:rsidRDefault="002E2BF9" w:rsidP="002E2BF9"/>
    <w:p w14:paraId="57D7C8DB" w14:textId="77777777" w:rsidR="002E2BF9" w:rsidRPr="00FE0953" w:rsidRDefault="002E2BF9" w:rsidP="002E2BF9">
      <w:r w:rsidRPr="00FE0953">
        <w:rPr>
          <w:b/>
        </w:rPr>
        <w:t>General notes.</w:t>
      </w:r>
      <w:r w:rsidRPr="00FE0953">
        <w:t xml:space="preserve">  1) To ensure realistic competition, it is advisable to use common parameter values across species whenever possible.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w:t>
      </w:r>
      <w:r>
        <w:t xml:space="preserve">Use the PnET-Succession function worksheet to help you understand how the parameters determine the behavior of cohort state variables as a function of the abiotic inputs, both intermediate variables and the ones that ultimately reflect competition and growth (e.g., NetPsn, foliar and wood biomass, NSCfrac).  3) </w:t>
      </w:r>
      <w:r w:rsidRPr="00FE0953">
        <w:t xml:space="preserve">It is highly recommended that you verify your calibrations by simulating several similar species together to ensure that they in fact compete as expected. </w:t>
      </w:r>
      <w:r>
        <w:t xml:space="preserve"> If not, often a slight tweak of one parameter can bring them in line with expectation.  The likely parameters to tweak are FolN (general growth rate), H3/4 (competition for water) and HalfSat (competition for light), or FracFol (if they are not already the same).</w:t>
      </w:r>
    </w:p>
    <w:p w14:paraId="0C416E4D" w14:textId="77777777" w:rsidR="002E2BF9" w:rsidRDefault="002E2BF9" w:rsidP="002E2BF9"/>
    <w:p w14:paraId="4531334C" w14:textId="77777777" w:rsidR="002E2BF9" w:rsidRDefault="002E2BF9" w:rsidP="002E2BF9">
      <w:r>
        <w:t>The PnET-Succession function worksheet is extremely useful to increase understanding of how various PnET-Succession parameters influence state variables within the model.  It is available from the PnET-Succession page of the LANDIS-II website (www.landis-ii.org).</w:t>
      </w:r>
    </w:p>
    <w:p w14:paraId="0B89D4B6" w14:textId="77777777" w:rsidR="002E2BF9" w:rsidRDefault="002E2BF9" w:rsidP="002E2BF9"/>
    <w:p w14:paraId="41B20563" w14:textId="77777777" w:rsidR="002E2BF9" w:rsidRPr="004D359A" w:rsidRDefault="002E2BF9" w:rsidP="002E2BF9">
      <w:pPr>
        <w:rPr>
          <w:b/>
        </w:rPr>
      </w:pPr>
      <w:r w:rsidRPr="004D359A">
        <w:rPr>
          <w:b/>
        </w:rPr>
        <w:t>References</w:t>
      </w:r>
    </w:p>
    <w:p w14:paraId="65857470" w14:textId="77777777" w:rsidR="002E2BF9" w:rsidRDefault="002E2BF9" w:rsidP="002E2BF9">
      <w:pPr>
        <w:ind w:left="360" w:hanging="360"/>
      </w:pPr>
      <w:r>
        <w:t>Aber, JD, Ollinger SV, Federer A, Reich PB, Goulden ML, Kicklighter DW, Melillo JM, Lathrop RG Jr.  1995.  Predicting the effects of climate change on water yield and forest production in the northeastern United States.  Climate Research 5:207-222.</w:t>
      </w:r>
    </w:p>
    <w:p w14:paraId="4BD0E5D9" w14:textId="77777777" w:rsidR="002E2BF9" w:rsidRDefault="002E2BF9" w:rsidP="002E2BF9">
      <w:pPr>
        <w:ind w:left="360" w:hanging="360"/>
      </w:pPr>
      <w:r>
        <w:t>Ollinger SV, Smith M-L.  2005.  Net primary production and canopy nitrogen in a temperate forest landscape: an analysis using imaging spectroscopy, modeling and field data.  Ecosystems 8:760-778.</w:t>
      </w:r>
    </w:p>
    <w:p w14:paraId="280E84A9" w14:textId="77777777" w:rsidR="002E2BF9" w:rsidRDefault="002E2BF9" w:rsidP="002E2BF9">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5003FE2B" w14:textId="77777777" w:rsidR="002E2BF9" w:rsidRPr="004D359A" w:rsidRDefault="002E2BF9" w:rsidP="002E2BF9">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0F375C">
      <w:pPr>
        <w:pStyle w:val="textbody"/>
      </w:pPr>
    </w:p>
    <w:sectPr w:rsidR="00864A39">
      <w:headerReference w:type="default" r:id="rId17"/>
      <w:footerReference w:type="default" r:id="rId18"/>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1A6FE" w14:textId="77777777" w:rsidR="007D308E" w:rsidRDefault="007D308E">
      <w:r>
        <w:separator/>
      </w:r>
    </w:p>
  </w:endnote>
  <w:endnote w:type="continuationSeparator" w:id="0">
    <w:p w14:paraId="3288F36A" w14:textId="77777777" w:rsidR="007D308E" w:rsidRDefault="007D308E">
      <w:r>
        <w:continuationSeparator/>
      </w:r>
    </w:p>
  </w:endnote>
  <w:endnote w:type="continuationNotice" w:id="1">
    <w:p w14:paraId="4AAE898D" w14:textId="77777777" w:rsidR="007D308E" w:rsidRDefault="007D30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814B7" w14:textId="77777777" w:rsidR="00494655" w:rsidRDefault="00494655">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C51B7">
      <w:rPr>
        <w:rFonts w:ascii="Arial" w:hAnsi="Arial" w:cs="Arial"/>
        <w:noProof/>
      </w:rPr>
      <w:t>21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0271C" w14:textId="77777777" w:rsidR="007D308E" w:rsidRDefault="007D308E">
      <w:r>
        <w:separator/>
      </w:r>
    </w:p>
  </w:footnote>
  <w:footnote w:type="continuationSeparator" w:id="0">
    <w:p w14:paraId="7DDDFB8D" w14:textId="77777777" w:rsidR="007D308E" w:rsidRDefault="007D308E">
      <w:r>
        <w:continuationSeparator/>
      </w:r>
    </w:p>
  </w:footnote>
  <w:footnote w:type="continuationNotice" w:id="1">
    <w:p w14:paraId="7EDD5B8D" w14:textId="77777777" w:rsidR="007D308E" w:rsidRDefault="007D308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BE43D" w14:textId="77777777" w:rsidR="00494655" w:rsidRDefault="00494655">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0450F" w14:textId="5C5D0910" w:rsidR="00494655" w:rsidRDefault="00494655">
    <w:pPr>
      <w:pStyle w:val="Header"/>
      <w:tabs>
        <w:tab w:val="clear" w:pos="4320"/>
        <w:tab w:val="clear" w:pos="8640"/>
        <w:tab w:val="center" w:pos="4488"/>
        <w:tab w:val="right" w:pos="8976"/>
      </w:tabs>
    </w:pPr>
    <w:r>
      <w:t>PnET-</w:t>
    </w:r>
    <w:fldSimple w:instr=" DOCPROPERTY  &quot;Extension Name&quot;  \* MERGEFORMAT ">
      <w:r>
        <w:t>Biomass Succession</w:t>
      </w:r>
    </w:fldSimple>
    <w:r>
      <w:t xml:space="preserve"> v2.0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60488C"/>
    <w:multiLevelType w:val="hybridMultilevel"/>
    <w:tmpl w:val="D63E92E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315764"/>
    <w:multiLevelType w:val="hybridMultilevel"/>
    <w:tmpl w:val="A824F8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5B5243D"/>
    <w:multiLevelType w:val="hybridMultilevel"/>
    <w:tmpl w:val="06646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6"/>
  </w:num>
  <w:num w:numId="22">
    <w:abstractNumId w:val="4"/>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1DD5"/>
    <w:rsid w:val="000124D6"/>
    <w:rsid w:val="000133F8"/>
    <w:rsid w:val="000144B4"/>
    <w:rsid w:val="00015433"/>
    <w:rsid w:val="00016B55"/>
    <w:rsid w:val="00017E6C"/>
    <w:rsid w:val="000209B2"/>
    <w:rsid w:val="000225B1"/>
    <w:rsid w:val="0002360D"/>
    <w:rsid w:val="00031206"/>
    <w:rsid w:val="00035B99"/>
    <w:rsid w:val="00037252"/>
    <w:rsid w:val="000421A2"/>
    <w:rsid w:val="00043004"/>
    <w:rsid w:val="00055C98"/>
    <w:rsid w:val="00055FB8"/>
    <w:rsid w:val="000560BB"/>
    <w:rsid w:val="00056942"/>
    <w:rsid w:val="0005778A"/>
    <w:rsid w:val="00061C32"/>
    <w:rsid w:val="00067496"/>
    <w:rsid w:val="000712DA"/>
    <w:rsid w:val="00073A37"/>
    <w:rsid w:val="00073D60"/>
    <w:rsid w:val="000811CC"/>
    <w:rsid w:val="00081A5E"/>
    <w:rsid w:val="000825A8"/>
    <w:rsid w:val="00093F17"/>
    <w:rsid w:val="00095BBE"/>
    <w:rsid w:val="000A0B57"/>
    <w:rsid w:val="000A17B7"/>
    <w:rsid w:val="000A1EBD"/>
    <w:rsid w:val="000A73C5"/>
    <w:rsid w:val="000B1C1D"/>
    <w:rsid w:val="000B24E0"/>
    <w:rsid w:val="000B38DD"/>
    <w:rsid w:val="000B6CDE"/>
    <w:rsid w:val="000D497C"/>
    <w:rsid w:val="000D582F"/>
    <w:rsid w:val="000D7833"/>
    <w:rsid w:val="000E43EB"/>
    <w:rsid w:val="000E71DE"/>
    <w:rsid w:val="000F2C2A"/>
    <w:rsid w:val="000F375C"/>
    <w:rsid w:val="000F3F2D"/>
    <w:rsid w:val="00112915"/>
    <w:rsid w:val="00113139"/>
    <w:rsid w:val="0011370A"/>
    <w:rsid w:val="00114BC1"/>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5617"/>
    <w:rsid w:val="001673E3"/>
    <w:rsid w:val="0017281E"/>
    <w:rsid w:val="00177596"/>
    <w:rsid w:val="00182C04"/>
    <w:rsid w:val="00194D14"/>
    <w:rsid w:val="00196A0D"/>
    <w:rsid w:val="001A0D7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2004D1"/>
    <w:rsid w:val="0020662C"/>
    <w:rsid w:val="002066E5"/>
    <w:rsid w:val="0020797A"/>
    <w:rsid w:val="00212018"/>
    <w:rsid w:val="00212BED"/>
    <w:rsid w:val="00215381"/>
    <w:rsid w:val="00221231"/>
    <w:rsid w:val="002224F9"/>
    <w:rsid w:val="00222A2B"/>
    <w:rsid w:val="002359D6"/>
    <w:rsid w:val="00240EDC"/>
    <w:rsid w:val="00244EED"/>
    <w:rsid w:val="00247B54"/>
    <w:rsid w:val="00257BDB"/>
    <w:rsid w:val="0026458C"/>
    <w:rsid w:val="00274343"/>
    <w:rsid w:val="00275138"/>
    <w:rsid w:val="00275C81"/>
    <w:rsid w:val="00291E4B"/>
    <w:rsid w:val="00292449"/>
    <w:rsid w:val="002A3E45"/>
    <w:rsid w:val="002B1F88"/>
    <w:rsid w:val="002B5A07"/>
    <w:rsid w:val="002C3E95"/>
    <w:rsid w:val="002C5A79"/>
    <w:rsid w:val="002D1538"/>
    <w:rsid w:val="002D176F"/>
    <w:rsid w:val="002D4925"/>
    <w:rsid w:val="002D62DC"/>
    <w:rsid w:val="002D7004"/>
    <w:rsid w:val="002E2BF9"/>
    <w:rsid w:val="002F0D1A"/>
    <w:rsid w:val="0030267A"/>
    <w:rsid w:val="00305555"/>
    <w:rsid w:val="003055F4"/>
    <w:rsid w:val="00315029"/>
    <w:rsid w:val="0032493F"/>
    <w:rsid w:val="00333856"/>
    <w:rsid w:val="00335D20"/>
    <w:rsid w:val="00336101"/>
    <w:rsid w:val="00337E14"/>
    <w:rsid w:val="00341BCA"/>
    <w:rsid w:val="00344818"/>
    <w:rsid w:val="00355933"/>
    <w:rsid w:val="003565CB"/>
    <w:rsid w:val="00361F61"/>
    <w:rsid w:val="00376499"/>
    <w:rsid w:val="00377546"/>
    <w:rsid w:val="00377762"/>
    <w:rsid w:val="00377EC5"/>
    <w:rsid w:val="00383780"/>
    <w:rsid w:val="003850C6"/>
    <w:rsid w:val="00390334"/>
    <w:rsid w:val="00390760"/>
    <w:rsid w:val="00392918"/>
    <w:rsid w:val="00393654"/>
    <w:rsid w:val="00394F55"/>
    <w:rsid w:val="00395FE4"/>
    <w:rsid w:val="003971EC"/>
    <w:rsid w:val="003B1FFF"/>
    <w:rsid w:val="003B2228"/>
    <w:rsid w:val="003B2C57"/>
    <w:rsid w:val="003B2FF2"/>
    <w:rsid w:val="003B33AD"/>
    <w:rsid w:val="003B5422"/>
    <w:rsid w:val="003B677D"/>
    <w:rsid w:val="003B7B33"/>
    <w:rsid w:val="003C0FFF"/>
    <w:rsid w:val="003C329C"/>
    <w:rsid w:val="003C43A6"/>
    <w:rsid w:val="003C46B8"/>
    <w:rsid w:val="003C62A6"/>
    <w:rsid w:val="003C720F"/>
    <w:rsid w:val="003D238C"/>
    <w:rsid w:val="003D2455"/>
    <w:rsid w:val="003D4A19"/>
    <w:rsid w:val="003D4FB0"/>
    <w:rsid w:val="003D7488"/>
    <w:rsid w:val="003E2E51"/>
    <w:rsid w:val="003E2F19"/>
    <w:rsid w:val="003E3B10"/>
    <w:rsid w:val="003E4387"/>
    <w:rsid w:val="003E6EF8"/>
    <w:rsid w:val="003F0B86"/>
    <w:rsid w:val="003F2A62"/>
    <w:rsid w:val="003F4D2A"/>
    <w:rsid w:val="003F6C1B"/>
    <w:rsid w:val="00401643"/>
    <w:rsid w:val="00403A24"/>
    <w:rsid w:val="004048A6"/>
    <w:rsid w:val="0040568F"/>
    <w:rsid w:val="00405AA0"/>
    <w:rsid w:val="00406F27"/>
    <w:rsid w:val="004079A6"/>
    <w:rsid w:val="0041451F"/>
    <w:rsid w:val="004150FD"/>
    <w:rsid w:val="004324C6"/>
    <w:rsid w:val="00445C69"/>
    <w:rsid w:val="0045325A"/>
    <w:rsid w:val="004545F0"/>
    <w:rsid w:val="00462103"/>
    <w:rsid w:val="00463379"/>
    <w:rsid w:val="00474055"/>
    <w:rsid w:val="00475296"/>
    <w:rsid w:val="0047657B"/>
    <w:rsid w:val="004815E8"/>
    <w:rsid w:val="004908B9"/>
    <w:rsid w:val="0049349D"/>
    <w:rsid w:val="00494655"/>
    <w:rsid w:val="004A3098"/>
    <w:rsid w:val="004A398D"/>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05505"/>
    <w:rsid w:val="005106C3"/>
    <w:rsid w:val="00511EA7"/>
    <w:rsid w:val="0051212C"/>
    <w:rsid w:val="00516A4C"/>
    <w:rsid w:val="0052157A"/>
    <w:rsid w:val="00522ADB"/>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394"/>
    <w:rsid w:val="00585E6E"/>
    <w:rsid w:val="00585EB3"/>
    <w:rsid w:val="00590A84"/>
    <w:rsid w:val="005945CC"/>
    <w:rsid w:val="005A2E23"/>
    <w:rsid w:val="005A5581"/>
    <w:rsid w:val="005A5A05"/>
    <w:rsid w:val="005B5667"/>
    <w:rsid w:val="005B6914"/>
    <w:rsid w:val="005C1D29"/>
    <w:rsid w:val="005C2323"/>
    <w:rsid w:val="005C51B7"/>
    <w:rsid w:val="005C5D91"/>
    <w:rsid w:val="005C62D4"/>
    <w:rsid w:val="005C779D"/>
    <w:rsid w:val="005D0B3A"/>
    <w:rsid w:val="005D10A0"/>
    <w:rsid w:val="005D1F93"/>
    <w:rsid w:val="005E0E0A"/>
    <w:rsid w:val="005E101C"/>
    <w:rsid w:val="005E21B5"/>
    <w:rsid w:val="005E2C6E"/>
    <w:rsid w:val="005F1C85"/>
    <w:rsid w:val="005F5728"/>
    <w:rsid w:val="00601BDD"/>
    <w:rsid w:val="0060452F"/>
    <w:rsid w:val="0060711A"/>
    <w:rsid w:val="006079CD"/>
    <w:rsid w:val="006124B6"/>
    <w:rsid w:val="00612621"/>
    <w:rsid w:val="00622271"/>
    <w:rsid w:val="006270E3"/>
    <w:rsid w:val="006300A4"/>
    <w:rsid w:val="00630AFB"/>
    <w:rsid w:val="006314D7"/>
    <w:rsid w:val="00631AA3"/>
    <w:rsid w:val="00632FA5"/>
    <w:rsid w:val="00633534"/>
    <w:rsid w:val="00633EC6"/>
    <w:rsid w:val="0063572B"/>
    <w:rsid w:val="00636B08"/>
    <w:rsid w:val="0064024F"/>
    <w:rsid w:val="00645520"/>
    <w:rsid w:val="006474BE"/>
    <w:rsid w:val="00651CDC"/>
    <w:rsid w:val="00653808"/>
    <w:rsid w:val="00665BD0"/>
    <w:rsid w:val="00667FD7"/>
    <w:rsid w:val="00670BEB"/>
    <w:rsid w:val="00677754"/>
    <w:rsid w:val="00680547"/>
    <w:rsid w:val="00682A1E"/>
    <w:rsid w:val="00682F90"/>
    <w:rsid w:val="00686D20"/>
    <w:rsid w:val="006944D5"/>
    <w:rsid w:val="006A01C9"/>
    <w:rsid w:val="006A225A"/>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0757"/>
    <w:rsid w:val="00726CC9"/>
    <w:rsid w:val="00734C07"/>
    <w:rsid w:val="00735CC1"/>
    <w:rsid w:val="00735CF5"/>
    <w:rsid w:val="00737664"/>
    <w:rsid w:val="00740C4E"/>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12AC"/>
    <w:rsid w:val="00773342"/>
    <w:rsid w:val="00773BF8"/>
    <w:rsid w:val="00775745"/>
    <w:rsid w:val="0077631C"/>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BCB"/>
    <w:rsid w:val="007C5E6C"/>
    <w:rsid w:val="007C62EE"/>
    <w:rsid w:val="007D04BB"/>
    <w:rsid w:val="007D145A"/>
    <w:rsid w:val="007D308E"/>
    <w:rsid w:val="007D3333"/>
    <w:rsid w:val="007D4498"/>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1454"/>
    <w:rsid w:val="008828F2"/>
    <w:rsid w:val="00887C5D"/>
    <w:rsid w:val="00887F23"/>
    <w:rsid w:val="00890BCB"/>
    <w:rsid w:val="008A0085"/>
    <w:rsid w:val="008A3409"/>
    <w:rsid w:val="008A4F1F"/>
    <w:rsid w:val="008A60BF"/>
    <w:rsid w:val="008B04A4"/>
    <w:rsid w:val="008B1D68"/>
    <w:rsid w:val="008B39A3"/>
    <w:rsid w:val="008C003F"/>
    <w:rsid w:val="008C35FF"/>
    <w:rsid w:val="008C51CF"/>
    <w:rsid w:val="008C7DD5"/>
    <w:rsid w:val="008D00F5"/>
    <w:rsid w:val="008D72F8"/>
    <w:rsid w:val="008E069E"/>
    <w:rsid w:val="008E2570"/>
    <w:rsid w:val="008E7FD3"/>
    <w:rsid w:val="008F1057"/>
    <w:rsid w:val="008F1950"/>
    <w:rsid w:val="008F1B67"/>
    <w:rsid w:val="008F32FE"/>
    <w:rsid w:val="008F779E"/>
    <w:rsid w:val="00901861"/>
    <w:rsid w:val="00901BFB"/>
    <w:rsid w:val="00902630"/>
    <w:rsid w:val="009053F0"/>
    <w:rsid w:val="009129F4"/>
    <w:rsid w:val="00914B0F"/>
    <w:rsid w:val="009244F4"/>
    <w:rsid w:val="0092590A"/>
    <w:rsid w:val="00933E08"/>
    <w:rsid w:val="00934FB1"/>
    <w:rsid w:val="00936079"/>
    <w:rsid w:val="009461B7"/>
    <w:rsid w:val="00946FBA"/>
    <w:rsid w:val="0094756B"/>
    <w:rsid w:val="009500FC"/>
    <w:rsid w:val="00951354"/>
    <w:rsid w:val="009530E3"/>
    <w:rsid w:val="009547B8"/>
    <w:rsid w:val="009575D7"/>
    <w:rsid w:val="00957AF7"/>
    <w:rsid w:val="00962905"/>
    <w:rsid w:val="00964DE7"/>
    <w:rsid w:val="0096519C"/>
    <w:rsid w:val="0096541D"/>
    <w:rsid w:val="009659B2"/>
    <w:rsid w:val="00967C86"/>
    <w:rsid w:val="0097188E"/>
    <w:rsid w:val="00973270"/>
    <w:rsid w:val="00977719"/>
    <w:rsid w:val="009805D3"/>
    <w:rsid w:val="00982568"/>
    <w:rsid w:val="00994C55"/>
    <w:rsid w:val="00995734"/>
    <w:rsid w:val="00995C42"/>
    <w:rsid w:val="009973C0"/>
    <w:rsid w:val="009A2FF6"/>
    <w:rsid w:val="009B43DA"/>
    <w:rsid w:val="009B4B23"/>
    <w:rsid w:val="009C1403"/>
    <w:rsid w:val="009C1733"/>
    <w:rsid w:val="009C3027"/>
    <w:rsid w:val="009C5BD6"/>
    <w:rsid w:val="009D0EE2"/>
    <w:rsid w:val="009D4192"/>
    <w:rsid w:val="009D5B89"/>
    <w:rsid w:val="009D647C"/>
    <w:rsid w:val="009E080F"/>
    <w:rsid w:val="009E0EEF"/>
    <w:rsid w:val="009E5613"/>
    <w:rsid w:val="009E7F4E"/>
    <w:rsid w:val="009F14F6"/>
    <w:rsid w:val="009F37B5"/>
    <w:rsid w:val="009F43F4"/>
    <w:rsid w:val="00A06EE3"/>
    <w:rsid w:val="00A07341"/>
    <w:rsid w:val="00A07668"/>
    <w:rsid w:val="00A079AF"/>
    <w:rsid w:val="00A07A4C"/>
    <w:rsid w:val="00A13572"/>
    <w:rsid w:val="00A2182A"/>
    <w:rsid w:val="00A25E00"/>
    <w:rsid w:val="00A31E7C"/>
    <w:rsid w:val="00A3278F"/>
    <w:rsid w:val="00A357B9"/>
    <w:rsid w:val="00A41187"/>
    <w:rsid w:val="00A463C0"/>
    <w:rsid w:val="00A52A41"/>
    <w:rsid w:val="00A6290D"/>
    <w:rsid w:val="00A631F9"/>
    <w:rsid w:val="00A66659"/>
    <w:rsid w:val="00A721A3"/>
    <w:rsid w:val="00A73EE0"/>
    <w:rsid w:val="00A74ECF"/>
    <w:rsid w:val="00A7596A"/>
    <w:rsid w:val="00A763BA"/>
    <w:rsid w:val="00A805DC"/>
    <w:rsid w:val="00A85C15"/>
    <w:rsid w:val="00A85F7A"/>
    <w:rsid w:val="00A87C7C"/>
    <w:rsid w:val="00A90FCE"/>
    <w:rsid w:val="00A91A1C"/>
    <w:rsid w:val="00A920A5"/>
    <w:rsid w:val="00A92220"/>
    <w:rsid w:val="00A97E25"/>
    <w:rsid w:val="00AA2A8B"/>
    <w:rsid w:val="00AB416F"/>
    <w:rsid w:val="00AC1583"/>
    <w:rsid w:val="00AC72B9"/>
    <w:rsid w:val="00AD0A48"/>
    <w:rsid w:val="00AD0F80"/>
    <w:rsid w:val="00AD2983"/>
    <w:rsid w:val="00AD3BE7"/>
    <w:rsid w:val="00AD48B9"/>
    <w:rsid w:val="00AD4E47"/>
    <w:rsid w:val="00AE0C44"/>
    <w:rsid w:val="00AE27A0"/>
    <w:rsid w:val="00AE69A4"/>
    <w:rsid w:val="00AF2252"/>
    <w:rsid w:val="00AF30CA"/>
    <w:rsid w:val="00AF3FD9"/>
    <w:rsid w:val="00AF63DE"/>
    <w:rsid w:val="00AF6C08"/>
    <w:rsid w:val="00B02AF0"/>
    <w:rsid w:val="00B03FF1"/>
    <w:rsid w:val="00B12914"/>
    <w:rsid w:val="00B136B7"/>
    <w:rsid w:val="00B140D0"/>
    <w:rsid w:val="00B15D84"/>
    <w:rsid w:val="00B15D97"/>
    <w:rsid w:val="00B15DF6"/>
    <w:rsid w:val="00B2395B"/>
    <w:rsid w:val="00B2450E"/>
    <w:rsid w:val="00B26558"/>
    <w:rsid w:val="00B31338"/>
    <w:rsid w:val="00B33B11"/>
    <w:rsid w:val="00B363F9"/>
    <w:rsid w:val="00B3734D"/>
    <w:rsid w:val="00B44B98"/>
    <w:rsid w:val="00B45319"/>
    <w:rsid w:val="00B45704"/>
    <w:rsid w:val="00B515CD"/>
    <w:rsid w:val="00B56EB5"/>
    <w:rsid w:val="00B61667"/>
    <w:rsid w:val="00B61A64"/>
    <w:rsid w:val="00B66B55"/>
    <w:rsid w:val="00B66DA0"/>
    <w:rsid w:val="00B72FBE"/>
    <w:rsid w:val="00B743C4"/>
    <w:rsid w:val="00B7613E"/>
    <w:rsid w:val="00B77AED"/>
    <w:rsid w:val="00B80918"/>
    <w:rsid w:val="00B81846"/>
    <w:rsid w:val="00B847F3"/>
    <w:rsid w:val="00B85B46"/>
    <w:rsid w:val="00B910E9"/>
    <w:rsid w:val="00B91689"/>
    <w:rsid w:val="00B91833"/>
    <w:rsid w:val="00B93DBF"/>
    <w:rsid w:val="00B94F79"/>
    <w:rsid w:val="00B9747D"/>
    <w:rsid w:val="00BA09BA"/>
    <w:rsid w:val="00BA1122"/>
    <w:rsid w:val="00BA3B61"/>
    <w:rsid w:val="00BA3C8F"/>
    <w:rsid w:val="00BA3E49"/>
    <w:rsid w:val="00BA48E7"/>
    <w:rsid w:val="00BB49E8"/>
    <w:rsid w:val="00BC43CF"/>
    <w:rsid w:val="00BD39BF"/>
    <w:rsid w:val="00BD599A"/>
    <w:rsid w:val="00BD6404"/>
    <w:rsid w:val="00BD7F29"/>
    <w:rsid w:val="00BE3F5C"/>
    <w:rsid w:val="00BF5510"/>
    <w:rsid w:val="00BF60C8"/>
    <w:rsid w:val="00C01B97"/>
    <w:rsid w:val="00C02294"/>
    <w:rsid w:val="00C033FD"/>
    <w:rsid w:val="00C1185A"/>
    <w:rsid w:val="00C126C7"/>
    <w:rsid w:val="00C12764"/>
    <w:rsid w:val="00C1333A"/>
    <w:rsid w:val="00C15E51"/>
    <w:rsid w:val="00C212AA"/>
    <w:rsid w:val="00C22E5B"/>
    <w:rsid w:val="00C26F95"/>
    <w:rsid w:val="00C32554"/>
    <w:rsid w:val="00C32999"/>
    <w:rsid w:val="00C34C2E"/>
    <w:rsid w:val="00C373A9"/>
    <w:rsid w:val="00C42E45"/>
    <w:rsid w:val="00C45D80"/>
    <w:rsid w:val="00C47127"/>
    <w:rsid w:val="00C5172F"/>
    <w:rsid w:val="00C52A9E"/>
    <w:rsid w:val="00C61061"/>
    <w:rsid w:val="00C616E2"/>
    <w:rsid w:val="00C644B6"/>
    <w:rsid w:val="00C65FF7"/>
    <w:rsid w:val="00C72AC0"/>
    <w:rsid w:val="00C73569"/>
    <w:rsid w:val="00C763F8"/>
    <w:rsid w:val="00C8355E"/>
    <w:rsid w:val="00C851E7"/>
    <w:rsid w:val="00C85A34"/>
    <w:rsid w:val="00C863B5"/>
    <w:rsid w:val="00C91995"/>
    <w:rsid w:val="00C96618"/>
    <w:rsid w:val="00C97F6F"/>
    <w:rsid w:val="00CA279C"/>
    <w:rsid w:val="00CA370D"/>
    <w:rsid w:val="00CA4F0D"/>
    <w:rsid w:val="00CA5CEC"/>
    <w:rsid w:val="00CB2F8E"/>
    <w:rsid w:val="00CC53FE"/>
    <w:rsid w:val="00CC6004"/>
    <w:rsid w:val="00CD1DC2"/>
    <w:rsid w:val="00CD29DE"/>
    <w:rsid w:val="00CD4255"/>
    <w:rsid w:val="00CE5083"/>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3D18"/>
    <w:rsid w:val="00D46532"/>
    <w:rsid w:val="00D46AF7"/>
    <w:rsid w:val="00D5291E"/>
    <w:rsid w:val="00D54FA2"/>
    <w:rsid w:val="00D62B6F"/>
    <w:rsid w:val="00D67468"/>
    <w:rsid w:val="00D701A5"/>
    <w:rsid w:val="00D70250"/>
    <w:rsid w:val="00D70E24"/>
    <w:rsid w:val="00D71650"/>
    <w:rsid w:val="00D71AD7"/>
    <w:rsid w:val="00D845E6"/>
    <w:rsid w:val="00D849D4"/>
    <w:rsid w:val="00D84C37"/>
    <w:rsid w:val="00D859AB"/>
    <w:rsid w:val="00D85B53"/>
    <w:rsid w:val="00D86D50"/>
    <w:rsid w:val="00D907A0"/>
    <w:rsid w:val="00D926D4"/>
    <w:rsid w:val="00D955D6"/>
    <w:rsid w:val="00D9785E"/>
    <w:rsid w:val="00DA0A52"/>
    <w:rsid w:val="00DA0D70"/>
    <w:rsid w:val="00DA34CE"/>
    <w:rsid w:val="00DA366F"/>
    <w:rsid w:val="00DA5CB1"/>
    <w:rsid w:val="00DB266A"/>
    <w:rsid w:val="00DB5372"/>
    <w:rsid w:val="00DB6231"/>
    <w:rsid w:val="00DC194D"/>
    <w:rsid w:val="00DC1953"/>
    <w:rsid w:val="00DC470B"/>
    <w:rsid w:val="00DD4A55"/>
    <w:rsid w:val="00DD5AF0"/>
    <w:rsid w:val="00DD6810"/>
    <w:rsid w:val="00DD7ADE"/>
    <w:rsid w:val="00DE35AB"/>
    <w:rsid w:val="00DE36E4"/>
    <w:rsid w:val="00DE3D3A"/>
    <w:rsid w:val="00DF0329"/>
    <w:rsid w:val="00DF487E"/>
    <w:rsid w:val="00DF7E68"/>
    <w:rsid w:val="00E034C3"/>
    <w:rsid w:val="00E05059"/>
    <w:rsid w:val="00E10E60"/>
    <w:rsid w:val="00E1488F"/>
    <w:rsid w:val="00E15C05"/>
    <w:rsid w:val="00E15C9C"/>
    <w:rsid w:val="00E23B1B"/>
    <w:rsid w:val="00E26A9A"/>
    <w:rsid w:val="00E3293E"/>
    <w:rsid w:val="00E36538"/>
    <w:rsid w:val="00E3788F"/>
    <w:rsid w:val="00E40894"/>
    <w:rsid w:val="00E502C2"/>
    <w:rsid w:val="00E52ED3"/>
    <w:rsid w:val="00E533C8"/>
    <w:rsid w:val="00E55AA8"/>
    <w:rsid w:val="00E64DE3"/>
    <w:rsid w:val="00E70173"/>
    <w:rsid w:val="00E739CD"/>
    <w:rsid w:val="00E90758"/>
    <w:rsid w:val="00E909F2"/>
    <w:rsid w:val="00E91222"/>
    <w:rsid w:val="00E92A6F"/>
    <w:rsid w:val="00E937D3"/>
    <w:rsid w:val="00EA31AB"/>
    <w:rsid w:val="00EA349B"/>
    <w:rsid w:val="00EA3C01"/>
    <w:rsid w:val="00EA6FCC"/>
    <w:rsid w:val="00EB31A9"/>
    <w:rsid w:val="00EB4572"/>
    <w:rsid w:val="00EB498E"/>
    <w:rsid w:val="00EB719A"/>
    <w:rsid w:val="00EC0682"/>
    <w:rsid w:val="00EC36A4"/>
    <w:rsid w:val="00EC66B4"/>
    <w:rsid w:val="00ED35DE"/>
    <w:rsid w:val="00ED558C"/>
    <w:rsid w:val="00EE0C47"/>
    <w:rsid w:val="00EF7148"/>
    <w:rsid w:val="00F001F7"/>
    <w:rsid w:val="00F023FD"/>
    <w:rsid w:val="00F05A0F"/>
    <w:rsid w:val="00F100C8"/>
    <w:rsid w:val="00F104B3"/>
    <w:rsid w:val="00F13975"/>
    <w:rsid w:val="00F16E33"/>
    <w:rsid w:val="00F171C4"/>
    <w:rsid w:val="00F25677"/>
    <w:rsid w:val="00F32549"/>
    <w:rsid w:val="00F33D61"/>
    <w:rsid w:val="00F34539"/>
    <w:rsid w:val="00F34DC8"/>
    <w:rsid w:val="00F35D50"/>
    <w:rsid w:val="00F4272B"/>
    <w:rsid w:val="00F43704"/>
    <w:rsid w:val="00F47899"/>
    <w:rsid w:val="00F47C46"/>
    <w:rsid w:val="00F61271"/>
    <w:rsid w:val="00F6194C"/>
    <w:rsid w:val="00F67256"/>
    <w:rsid w:val="00F72522"/>
    <w:rsid w:val="00F72B04"/>
    <w:rsid w:val="00F74E41"/>
    <w:rsid w:val="00F75C48"/>
    <w:rsid w:val="00F76039"/>
    <w:rsid w:val="00F81BB7"/>
    <w:rsid w:val="00F9033E"/>
    <w:rsid w:val="00F90D36"/>
    <w:rsid w:val="00F92BAC"/>
    <w:rsid w:val="00F9352A"/>
    <w:rsid w:val="00F93A75"/>
    <w:rsid w:val="00F9759E"/>
    <w:rsid w:val="00FA1FAC"/>
    <w:rsid w:val="00FA620F"/>
    <w:rsid w:val="00FA6916"/>
    <w:rsid w:val="00FB24CD"/>
    <w:rsid w:val="00FB5A64"/>
    <w:rsid w:val="00FB7DE7"/>
    <w:rsid w:val="00FC641B"/>
    <w:rsid w:val="00FC7B49"/>
    <w:rsid w:val="00FD42E6"/>
    <w:rsid w:val="00FE0377"/>
    <w:rsid w:val="00FE0D30"/>
    <w:rsid w:val="00FE59E4"/>
    <w:rsid w:val="00FE6A50"/>
    <w:rsid w:val="00FF0DD3"/>
    <w:rsid w:val="00FF4921"/>
    <w:rsid w:val="00FF6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15:docId w15:val="{4A63C126-15DF-4C4C-967C-E73A5B3C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 w:type="character" w:customStyle="1" w:styleId="pl-s">
    <w:name w:val="pl-s"/>
    <w:basedOn w:val="DefaultParagraphFont"/>
    <w:rsid w:val="00924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197551451">
      <w:bodyDiv w:val="1"/>
      <w:marLeft w:val="0"/>
      <w:marRight w:val="0"/>
      <w:marTop w:val="0"/>
      <w:marBottom w:val="0"/>
      <w:divBdr>
        <w:top w:val="none" w:sz="0" w:space="0" w:color="auto"/>
        <w:left w:val="none" w:sz="0" w:space="0" w:color="auto"/>
        <w:bottom w:val="none" w:sz="0" w:space="0" w:color="auto"/>
        <w:right w:val="none" w:sz="0" w:space="0" w:color="auto"/>
      </w:divBdr>
      <w:divsChild>
        <w:div w:id="428425828">
          <w:marLeft w:val="0"/>
          <w:marRight w:val="0"/>
          <w:marTop w:val="0"/>
          <w:marBottom w:val="0"/>
          <w:divBdr>
            <w:top w:val="none" w:sz="0" w:space="0" w:color="auto"/>
            <w:left w:val="none" w:sz="0" w:space="0" w:color="auto"/>
            <w:bottom w:val="none" w:sz="0" w:space="0" w:color="auto"/>
            <w:right w:val="none" w:sz="0" w:space="0" w:color="auto"/>
          </w:divBdr>
        </w:div>
        <w:div w:id="191921675">
          <w:marLeft w:val="0"/>
          <w:marRight w:val="0"/>
          <w:marTop w:val="0"/>
          <w:marBottom w:val="0"/>
          <w:divBdr>
            <w:top w:val="none" w:sz="0" w:space="0" w:color="auto"/>
            <w:left w:val="none" w:sz="0" w:space="0" w:color="auto"/>
            <w:bottom w:val="none" w:sz="0" w:space="0" w:color="auto"/>
            <w:right w:val="none" w:sz="0" w:space="0" w:color="auto"/>
          </w:divBdr>
        </w:div>
      </w:divsChild>
    </w:div>
    <w:div w:id="308828413">
      <w:bodyDiv w:val="1"/>
      <w:marLeft w:val="0"/>
      <w:marRight w:val="0"/>
      <w:marTop w:val="0"/>
      <w:marBottom w:val="0"/>
      <w:divBdr>
        <w:top w:val="none" w:sz="0" w:space="0" w:color="auto"/>
        <w:left w:val="none" w:sz="0" w:space="0" w:color="auto"/>
        <w:bottom w:val="none" w:sz="0" w:space="0" w:color="auto"/>
        <w:right w:val="none" w:sz="0" w:space="0" w:color="auto"/>
      </w:divBdr>
      <w:divsChild>
        <w:div w:id="1765882359">
          <w:marLeft w:val="0"/>
          <w:marRight w:val="0"/>
          <w:marTop w:val="0"/>
          <w:marBottom w:val="0"/>
          <w:divBdr>
            <w:top w:val="none" w:sz="0" w:space="0" w:color="auto"/>
            <w:left w:val="none" w:sz="0" w:space="0" w:color="auto"/>
            <w:bottom w:val="none" w:sz="0" w:space="0" w:color="auto"/>
            <w:right w:val="none" w:sz="0" w:space="0" w:color="auto"/>
          </w:divBdr>
        </w:div>
        <w:div w:id="1656908049">
          <w:marLeft w:val="0"/>
          <w:marRight w:val="0"/>
          <w:marTop w:val="0"/>
          <w:marBottom w:val="0"/>
          <w:divBdr>
            <w:top w:val="none" w:sz="0" w:space="0" w:color="auto"/>
            <w:left w:val="none" w:sz="0" w:space="0" w:color="auto"/>
            <w:bottom w:val="none" w:sz="0" w:space="0" w:color="auto"/>
            <w:right w:val="none" w:sz="0" w:space="0" w:color="auto"/>
          </w:divBdr>
        </w:div>
        <w:div w:id="1206678810">
          <w:marLeft w:val="0"/>
          <w:marRight w:val="0"/>
          <w:marTop w:val="0"/>
          <w:marBottom w:val="0"/>
          <w:divBdr>
            <w:top w:val="none" w:sz="0" w:space="0" w:color="auto"/>
            <w:left w:val="none" w:sz="0" w:space="0" w:color="auto"/>
            <w:bottom w:val="none" w:sz="0" w:space="0" w:color="auto"/>
            <w:right w:val="none" w:sz="0" w:space="0" w:color="auto"/>
          </w:divBdr>
        </w:div>
      </w:divsChild>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1790016">
      <w:bodyDiv w:val="1"/>
      <w:marLeft w:val="0"/>
      <w:marRight w:val="0"/>
      <w:marTop w:val="0"/>
      <w:marBottom w:val="0"/>
      <w:divBdr>
        <w:top w:val="none" w:sz="0" w:space="0" w:color="auto"/>
        <w:left w:val="none" w:sz="0" w:space="0" w:color="auto"/>
        <w:bottom w:val="none" w:sz="0" w:space="0" w:color="auto"/>
        <w:right w:val="none" w:sz="0" w:space="0" w:color="auto"/>
      </w:divBdr>
      <w:divsChild>
        <w:div w:id="1759448015">
          <w:marLeft w:val="0"/>
          <w:marRight w:val="0"/>
          <w:marTop w:val="0"/>
          <w:marBottom w:val="0"/>
          <w:divBdr>
            <w:top w:val="none" w:sz="0" w:space="0" w:color="auto"/>
            <w:left w:val="none" w:sz="0" w:space="0" w:color="auto"/>
            <w:bottom w:val="none" w:sz="0" w:space="0" w:color="auto"/>
            <w:right w:val="none" w:sz="0" w:space="0" w:color="auto"/>
          </w:divBdr>
        </w:div>
        <w:div w:id="161818985">
          <w:marLeft w:val="0"/>
          <w:marRight w:val="0"/>
          <w:marTop w:val="0"/>
          <w:marBottom w:val="0"/>
          <w:divBdr>
            <w:top w:val="none" w:sz="0" w:space="0" w:color="auto"/>
            <w:left w:val="none" w:sz="0" w:space="0" w:color="auto"/>
            <w:bottom w:val="none" w:sz="0" w:space="0" w:color="auto"/>
            <w:right w:val="none" w:sz="0" w:space="0" w:color="auto"/>
          </w:divBdr>
        </w:div>
        <w:div w:id="1105927804">
          <w:marLeft w:val="0"/>
          <w:marRight w:val="0"/>
          <w:marTop w:val="0"/>
          <w:marBottom w:val="0"/>
          <w:divBdr>
            <w:top w:val="none" w:sz="0" w:space="0" w:color="auto"/>
            <w:left w:val="none" w:sz="0" w:space="0" w:color="auto"/>
            <w:bottom w:val="none" w:sz="0" w:space="0" w:color="auto"/>
            <w:right w:val="none" w:sz="0" w:space="0" w:color="auto"/>
          </w:divBdr>
        </w:div>
        <w:div w:id="2139957883">
          <w:marLeft w:val="0"/>
          <w:marRight w:val="0"/>
          <w:marTop w:val="0"/>
          <w:marBottom w:val="0"/>
          <w:divBdr>
            <w:top w:val="none" w:sz="0" w:space="0" w:color="auto"/>
            <w:left w:val="none" w:sz="0" w:space="0" w:color="auto"/>
            <w:bottom w:val="none" w:sz="0" w:space="0" w:color="auto"/>
            <w:right w:val="none" w:sz="0" w:space="0" w:color="auto"/>
          </w:divBdr>
        </w:div>
      </w:divsChild>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368839563">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727531577">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653755278">
      <w:bodyDiv w:val="1"/>
      <w:marLeft w:val="0"/>
      <w:marRight w:val="0"/>
      <w:marTop w:val="0"/>
      <w:marBottom w:val="0"/>
      <w:divBdr>
        <w:top w:val="none" w:sz="0" w:space="0" w:color="auto"/>
        <w:left w:val="none" w:sz="0" w:space="0" w:color="auto"/>
        <w:bottom w:val="none" w:sz="0" w:space="0" w:color="auto"/>
        <w:right w:val="none" w:sz="0" w:space="0" w:color="auto"/>
      </w:divBdr>
      <w:divsChild>
        <w:div w:id="101002255">
          <w:marLeft w:val="0"/>
          <w:marRight w:val="0"/>
          <w:marTop w:val="0"/>
          <w:marBottom w:val="0"/>
          <w:divBdr>
            <w:top w:val="none" w:sz="0" w:space="0" w:color="auto"/>
            <w:left w:val="none" w:sz="0" w:space="0" w:color="auto"/>
            <w:bottom w:val="none" w:sz="0" w:space="0" w:color="auto"/>
            <w:right w:val="none" w:sz="0" w:space="0" w:color="auto"/>
          </w:divBdr>
        </w:div>
        <w:div w:id="106319545">
          <w:marLeft w:val="0"/>
          <w:marRight w:val="0"/>
          <w:marTop w:val="0"/>
          <w:marBottom w:val="0"/>
          <w:divBdr>
            <w:top w:val="none" w:sz="0" w:space="0" w:color="auto"/>
            <w:left w:val="none" w:sz="0" w:space="0" w:color="auto"/>
            <w:bottom w:val="none" w:sz="0" w:space="0" w:color="auto"/>
            <w:right w:val="none" w:sz="0" w:space="0" w:color="auto"/>
          </w:divBdr>
        </w:div>
        <w:div w:id="300622515">
          <w:marLeft w:val="0"/>
          <w:marRight w:val="0"/>
          <w:marTop w:val="0"/>
          <w:marBottom w:val="0"/>
          <w:divBdr>
            <w:top w:val="none" w:sz="0" w:space="0" w:color="auto"/>
            <w:left w:val="none" w:sz="0" w:space="0" w:color="auto"/>
            <w:bottom w:val="none" w:sz="0" w:space="0" w:color="auto"/>
            <w:right w:val="none" w:sz="0" w:space="0" w:color="auto"/>
          </w:divBdr>
        </w:div>
        <w:div w:id="352804767">
          <w:marLeft w:val="0"/>
          <w:marRight w:val="0"/>
          <w:marTop w:val="0"/>
          <w:marBottom w:val="0"/>
          <w:divBdr>
            <w:top w:val="none" w:sz="0" w:space="0" w:color="auto"/>
            <w:left w:val="none" w:sz="0" w:space="0" w:color="auto"/>
            <w:bottom w:val="none" w:sz="0" w:space="0" w:color="auto"/>
            <w:right w:val="none" w:sz="0" w:space="0" w:color="auto"/>
          </w:divBdr>
        </w:div>
        <w:div w:id="448747469">
          <w:marLeft w:val="0"/>
          <w:marRight w:val="0"/>
          <w:marTop w:val="0"/>
          <w:marBottom w:val="0"/>
          <w:divBdr>
            <w:top w:val="none" w:sz="0" w:space="0" w:color="auto"/>
            <w:left w:val="none" w:sz="0" w:space="0" w:color="auto"/>
            <w:bottom w:val="none" w:sz="0" w:space="0" w:color="auto"/>
            <w:right w:val="none" w:sz="0" w:space="0" w:color="auto"/>
          </w:divBdr>
        </w:div>
        <w:div w:id="484316537">
          <w:marLeft w:val="0"/>
          <w:marRight w:val="0"/>
          <w:marTop w:val="0"/>
          <w:marBottom w:val="0"/>
          <w:divBdr>
            <w:top w:val="none" w:sz="0" w:space="0" w:color="auto"/>
            <w:left w:val="none" w:sz="0" w:space="0" w:color="auto"/>
            <w:bottom w:val="none" w:sz="0" w:space="0" w:color="auto"/>
            <w:right w:val="none" w:sz="0" w:space="0" w:color="auto"/>
          </w:divBdr>
        </w:div>
        <w:div w:id="518587653">
          <w:marLeft w:val="0"/>
          <w:marRight w:val="0"/>
          <w:marTop w:val="0"/>
          <w:marBottom w:val="0"/>
          <w:divBdr>
            <w:top w:val="none" w:sz="0" w:space="0" w:color="auto"/>
            <w:left w:val="none" w:sz="0" w:space="0" w:color="auto"/>
            <w:bottom w:val="none" w:sz="0" w:space="0" w:color="auto"/>
            <w:right w:val="none" w:sz="0" w:space="0" w:color="auto"/>
          </w:divBdr>
        </w:div>
        <w:div w:id="571700288">
          <w:marLeft w:val="0"/>
          <w:marRight w:val="0"/>
          <w:marTop w:val="0"/>
          <w:marBottom w:val="0"/>
          <w:divBdr>
            <w:top w:val="none" w:sz="0" w:space="0" w:color="auto"/>
            <w:left w:val="none" w:sz="0" w:space="0" w:color="auto"/>
            <w:bottom w:val="none" w:sz="0" w:space="0" w:color="auto"/>
            <w:right w:val="none" w:sz="0" w:space="0" w:color="auto"/>
          </w:divBdr>
        </w:div>
        <w:div w:id="643779580">
          <w:marLeft w:val="0"/>
          <w:marRight w:val="0"/>
          <w:marTop w:val="0"/>
          <w:marBottom w:val="0"/>
          <w:divBdr>
            <w:top w:val="none" w:sz="0" w:space="0" w:color="auto"/>
            <w:left w:val="none" w:sz="0" w:space="0" w:color="auto"/>
            <w:bottom w:val="none" w:sz="0" w:space="0" w:color="auto"/>
            <w:right w:val="none" w:sz="0" w:space="0" w:color="auto"/>
          </w:divBdr>
        </w:div>
        <w:div w:id="685978885">
          <w:marLeft w:val="0"/>
          <w:marRight w:val="0"/>
          <w:marTop w:val="0"/>
          <w:marBottom w:val="0"/>
          <w:divBdr>
            <w:top w:val="none" w:sz="0" w:space="0" w:color="auto"/>
            <w:left w:val="none" w:sz="0" w:space="0" w:color="auto"/>
            <w:bottom w:val="none" w:sz="0" w:space="0" w:color="auto"/>
            <w:right w:val="none" w:sz="0" w:space="0" w:color="auto"/>
          </w:divBdr>
        </w:div>
        <w:div w:id="765349811">
          <w:marLeft w:val="0"/>
          <w:marRight w:val="0"/>
          <w:marTop w:val="0"/>
          <w:marBottom w:val="0"/>
          <w:divBdr>
            <w:top w:val="none" w:sz="0" w:space="0" w:color="auto"/>
            <w:left w:val="none" w:sz="0" w:space="0" w:color="auto"/>
            <w:bottom w:val="none" w:sz="0" w:space="0" w:color="auto"/>
            <w:right w:val="none" w:sz="0" w:space="0" w:color="auto"/>
          </w:divBdr>
        </w:div>
        <w:div w:id="791099539">
          <w:marLeft w:val="0"/>
          <w:marRight w:val="0"/>
          <w:marTop w:val="0"/>
          <w:marBottom w:val="0"/>
          <w:divBdr>
            <w:top w:val="none" w:sz="0" w:space="0" w:color="auto"/>
            <w:left w:val="none" w:sz="0" w:space="0" w:color="auto"/>
            <w:bottom w:val="none" w:sz="0" w:space="0" w:color="auto"/>
            <w:right w:val="none" w:sz="0" w:space="0" w:color="auto"/>
          </w:divBdr>
        </w:div>
        <w:div w:id="854927275">
          <w:marLeft w:val="0"/>
          <w:marRight w:val="0"/>
          <w:marTop w:val="0"/>
          <w:marBottom w:val="0"/>
          <w:divBdr>
            <w:top w:val="none" w:sz="0" w:space="0" w:color="auto"/>
            <w:left w:val="none" w:sz="0" w:space="0" w:color="auto"/>
            <w:bottom w:val="none" w:sz="0" w:space="0" w:color="auto"/>
            <w:right w:val="none" w:sz="0" w:space="0" w:color="auto"/>
          </w:divBdr>
        </w:div>
        <w:div w:id="891118717">
          <w:marLeft w:val="0"/>
          <w:marRight w:val="0"/>
          <w:marTop w:val="0"/>
          <w:marBottom w:val="0"/>
          <w:divBdr>
            <w:top w:val="none" w:sz="0" w:space="0" w:color="auto"/>
            <w:left w:val="none" w:sz="0" w:space="0" w:color="auto"/>
            <w:bottom w:val="none" w:sz="0" w:space="0" w:color="auto"/>
            <w:right w:val="none" w:sz="0" w:space="0" w:color="auto"/>
          </w:divBdr>
        </w:div>
        <w:div w:id="925260407">
          <w:marLeft w:val="0"/>
          <w:marRight w:val="0"/>
          <w:marTop w:val="0"/>
          <w:marBottom w:val="0"/>
          <w:divBdr>
            <w:top w:val="none" w:sz="0" w:space="0" w:color="auto"/>
            <w:left w:val="none" w:sz="0" w:space="0" w:color="auto"/>
            <w:bottom w:val="none" w:sz="0" w:space="0" w:color="auto"/>
            <w:right w:val="none" w:sz="0" w:space="0" w:color="auto"/>
          </w:divBdr>
        </w:div>
        <w:div w:id="985663331">
          <w:marLeft w:val="0"/>
          <w:marRight w:val="0"/>
          <w:marTop w:val="0"/>
          <w:marBottom w:val="0"/>
          <w:divBdr>
            <w:top w:val="none" w:sz="0" w:space="0" w:color="auto"/>
            <w:left w:val="none" w:sz="0" w:space="0" w:color="auto"/>
            <w:bottom w:val="none" w:sz="0" w:space="0" w:color="auto"/>
            <w:right w:val="none" w:sz="0" w:space="0" w:color="auto"/>
          </w:divBdr>
        </w:div>
        <w:div w:id="999499630">
          <w:marLeft w:val="0"/>
          <w:marRight w:val="0"/>
          <w:marTop w:val="0"/>
          <w:marBottom w:val="0"/>
          <w:divBdr>
            <w:top w:val="none" w:sz="0" w:space="0" w:color="auto"/>
            <w:left w:val="none" w:sz="0" w:space="0" w:color="auto"/>
            <w:bottom w:val="none" w:sz="0" w:space="0" w:color="auto"/>
            <w:right w:val="none" w:sz="0" w:space="0" w:color="auto"/>
          </w:divBdr>
        </w:div>
        <w:div w:id="1135753826">
          <w:marLeft w:val="0"/>
          <w:marRight w:val="0"/>
          <w:marTop w:val="0"/>
          <w:marBottom w:val="0"/>
          <w:divBdr>
            <w:top w:val="none" w:sz="0" w:space="0" w:color="auto"/>
            <w:left w:val="none" w:sz="0" w:space="0" w:color="auto"/>
            <w:bottom w:val="none" w:sz="0" w:space="0" w:color="auto"/>
            <w:right w:val="none" w:sz="0" w:space="0" w:color="auto"/>
          </w:divBdr>
        </w:div>
        <w:div w:id="1152679721">
          <w:marLeft w:val="0"/>
          <w:marRight w:val="0"/>
          <w:marTop w:val="0"/>
          <w:marBottom w:val="0"/>
          <w:divBdr>
            <w:top w:val="none" w:sz="0" w:space="0" w:color="auto"/>
            <w:left w:val="none" w:sz="0" w:space="0" w:color="auto"/>
            <w:bottom w:val="none" w:sz="0" w:space="0" w:color="auto"/>
            <w:right w:val="none" w:sz="0" w:space="0" w:color="auto"/>
          </w:divBdr>
        </w:div>
        <w:div w:id="1333335856">
          <w:marLeft w:val="0"/>
          <w:marRight w:val="0"/>
          <w:marTop w:val="0"/>
          <w:marBottom w:val="0"/>
          <w:divBdr>
            <w:top w:val="none" w:sz="0" w:space="0" w:color="auto"/>
            <w:left w:val="none" w:sz="0" w:space="0" w:color="auto"/>
            <w:bottom w:val="none" w:sz="0" w:space="0" w:color="auto"/>
            <w:right w:val="none" w:sz="0" w:space="0" w:color="auto"/>
          </w:divBdr>
        </w:div>
        <w:div w:id="1382051725">
          <w:marLeft w:val="0"/>
          <w:marRight w:val="0"/>
          <w:marTop w:val="0"/>
          <w:marBottom w:val="0"/>
          <w:divBdr>
            <w:top w:val="none" w:sz="0" w:space="0" w:color="auto"/>
            <w:left w:val="none" w:sz="0" w:space="0" w:color="auto"/>
            <w:bottom w:val="none" w:sz="0" w:space="0" w:color="auto"/>
            <w:right w:val="none" w:sz="0" w:space="0" w:color="auto"/>
          </w:divBdr>
        </w:div>
        <w:div w:id="1494877593">
          <w:marLeft w:val="0"/>
          <w:marRight w:val="0"/>
          <w:marTop w:val="0"/>
          <w:marBottom w:val="0"/>
          <w:divBdr>
            <w:top w:val="none" w:sz="0" w:space="0" w:color="auto"/>
            <w:left w:val="none" w:sz="0" w:space="0" w:color="auto"/>
            <w:bottom w:val="none" w:sz="0" w:space="0" w:color="auto"/>
            <w:right w:val="none" w:sz="0" w:space="0" w:color="auto"/>
          </w:divBdr>
        </w:div>
        <w:div w:id="1524634401">
          <w:marLeft w:val="0"/>
          <w:marRight w:val="0"/>
          <w:marTop w:val="0"/>
          <w:marBottom w:val="0"/>
          <w:divBdr>
            <w:top w:val="none" w:sz="0" w:space="0" w:color="auto"/>
            <w:left w:val="none" w:sz="0" w:space="0" w:color="auto"/>
            <w:bottom w:val="none" w:sz="0" w:space="0" w:color="auto"/>
            <w:right w:val="none" w:sz="0" w:space="0" w:color="auto"/>
          </w:divBdr>
        </w:div>
        <w:div w:id="1631477030">
          <w:marLeft w:val="0"/>
          <w:marRight w:val="0"/>
          <w:marTop w:val="0"/>
          <w:marBottom w:val="0"/>
          <w:divBdr>
            <w:top w:val="none" w:sz="0" w:space="0" w:color="auto"/>
            <w:left w:val="none" w:sz="0" w:space="0" w:color="auto"/>
            <w:bottom w:val="none" w:sz="0" w:space="0" w:color="auto"/>
            <w:right w:val="none" w:sz="0" w:space="0" w:color="auto"/>
          </w:divBdr>
        </w:div>
        <w:div w:id="1635914731">
          <w:marLeft w:val="0"/>
          <w:marRight w:val="0"/>
          <w:marTop w:val="0"/>
          <w:marBottom w:val="0"/>
          <w:divBdr>
            <w:top w:val="none" w:sz="0" w:space="0" w:color="auto"/>
            <w:left w:val="none" w:sz="0" w:space="0" w:color="auto"/>
            <w:bottom w:val="none" w:sz="0" w:space="0" w:color="auto"/>
            <w:right w:val="none" w:sz="0" w:space="0" w:color="auto"/>
          </w:divBdr>
        </w:div>
        <w:div w:id="1834182611">
          <w:marLeft w:val="0"/>
          <w:marRight w:val="0"/>
          <w:marTop w:val="0"/>
          <w:marBottom w:val="0"/>
          <w:divBdr>
            <w:top w:val="none" w:sz="0" w:space="0" w:color="auto"/>
            <w:left w:val="none" w:sz="0" w:space="0" w:color="auto"/>
            <w:bottom w:val="none" w:sz="0" w:space="0" w:color="auto"/>
            <w:right w:val="none" w:sz="0" w:space="0" w:color="auto"/>
          </w:divBdr>
        </w:div>
        <w:div w:id="1851211942">
          <w:marLeft w:val="0"/>
          <w:marRight w:val="0"/>
          <w:marTop w:val="0"/>
          <w:marBottom w:val="0"/>
          <w:divBdr>
            <w:top w:val="none" w:sz="0" w:space="0" w:color="auto"/>
            <w:left w:val="none" w:sz="0" w:space="0" w:color="auto"/>
            <w:bottom w:val="none" w:sz="0" w:space="0" w:color="auto"/>
            <w:right w:val="none" w:sz="0" w:space="0" w:color="auto"/>
          </w:divBdr>
        </w:div>
        <w:div w:id="1982535073">
          <w:marLeft w:val="0"/>
          <w:marRight w:val="0"/>
          <w:marTop w:val="0"/>
          <w:marBottom w:val="0"/>
          <w:divBdr>
            <w:top w:val="none" w:sz="0" w:space="0" w:color="auto"/>
            <w:left w:val="none" w:sz="0" w:space="0" w:color="auto"/>
            <w:bottom w:val="none" w:sz="0" w:space="0" w:color="auto"/>
            <w:right w:val="none" w:sz="0" w:space="0" w:color="auto"/>
          </w:divBdr>
        </w:div>
        <w:div w:id="2142915931">
          <w:marLeft w:val="0"/>
          <w:marRight w:val="0"/>
          <w:marTop w:val="0"/>
          <w:marBottom w:val="0"/>
          <w:divBdr>
            <w:top w:val="none" w:sz="0" w:space="0" w:color="auto"/>
            <w:left w:val="none" w:sz="0" w:space="0" w:color="auto"/>
            <w:bottom w:val="none" w:sz="0" w:space="0" w:color="auto"/>
            <w:right w:val="none" w:sz="0" w:space="0" w:color="auto"/>
          </w:divBdr>
        </w:div>
      </w:divsChild>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iencedirect.com/science/article/pii/S0304380008005747"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wcc.nrcs.usda.gov/ftpref/wntsc/H&amp;H/NEHhydrology/ch11.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www.sciencedirect.com/science/article/pii/S0304380008005747"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sciencedirect.com/science/article/pii/S0304380008005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9D89D-73A5-4A42-9879-E24EBD487CB4}">
  <ds:schemaRefs>
    <ds:schemaRef ds:uri="http://schemas.openxmlformats.org/officeDocument/2006/bibliography"/>
  </ds:schemaRefs>
</ds:datastoreItem>
</file>

<file path=customXml/itemProps2.xml><?xml version="1.0" encoding="utf-8"?>
<ds:datastoreItem xmlns:ds="http://schemas.openxmlformats.org/officeDocument/2006/customXml" ds:itemID="{6CFFAC06-BE0D-45AA-9837-8FA7B90D6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55</Pages>
  <Words>15253</Words>
  <Characters>84660</Characters>
  <Application>Microsoft Office Word</Application>
  <DocSecurity>0</DocSecurity>
  <Lines>1968</Lines>
  <Paragraphs>1097</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98816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subject/>
  <dc:creator>Eric Gustafson;Arjan De Bruijn</dc:creator>
  <cp:keywords/>
  <dc:description/>
  <cp:lastModifiedBy>Miranda, Brian R -FS</cp:lastModifiedBy>
  <cp:revision>2</cp:revision>
  <cp:lastPrinted>2014-11-19T14:23:00Z</cp:lastPrinted>
  <dcterms:created xsi:type="dcterms:W3CDTF">2016-10-27T19:23:00Z</dcterms:created>
  <dcterms:modified xsi:type="dcterms:W3CDTF">2016-10-27T19:23:00Z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