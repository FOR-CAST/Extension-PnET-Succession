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66AB0" w14:textId="77777777" w:rsidR="008A1563" w:rsidRDefault="00CE7B1D">
      <w:r>
        <w:t xml:space="preserve">Conceptual design of albedo </w:t>
      </w:r>
      <w:commentRangeStart w:id="0"/>
      <w:r>
        <w:t>output extension</w:t>
      </w:r>
      <w:commentRangeEnd w:id="0"/>
      <w:r w:rsidR="006666DC">
        <w:rPr>
          <w:rStyle w:val="CommentReference"/>
        </w:rPr>
        <w:commentReference w:id="0"/>
      </w:r>
    </w:p>
    <w:p w14:paraId="4957C4D8" w14:textId="77777777" w:rsidR="00CE7B1D" w:rsidRDefault="00CE7B1D">
      <w:r w:rsidRPr="007E3238">
        <w:rPr>
          <w:b/>
        </w:rPr>
        <w:t>Purpose</w:t>
      </w:r>
      <w:r>
        <w:t>: produce maps of albedo (earth surface reflectance) based on the vegetation on each cell.</w:t>
      </w:r>
    </w:p>
    <w:p w14:paraId="47276351" w14:textId="77777777" w:rsidR="00CE7B1D" w:rsidRDefault="00CE7B1D">
      <w:r w:rsidRPr="007E3238">
        <w:rPr>
          <w:b/>
        </w:rPr>
        <w:t>Background</w:t>
      </w:r>
      <w:r>
        <w:t xml:space="preserve">: Land cover produces an important feedback between the earth system and atmosphere system by determining how solar radiation is reflected or absorbed.  </w:t>
      </w:r>
      <w:r w:rsidR="000054B8">
        <w:t>Absorbed solar energy</w:t>
      </w:r>
      <w:r w:rsidR="000054B8" w:rsidRPr="000054B8">
        <w:t xml:space="preserve"> </w:t>
      </w:r>
      <w:r w:rsidR="000054B8">
        <w:t>typically is re-radiated as heat, contributing warmth to the global atmospheric system.  Reflected</w:t>
      </w:r>
      <w:r w:rsidR="000054B8" w:rsidRPr="000054B8">
        <w:t xml:space="preserve"> </w:t>
      </w:r>
      <w:r w:rsidR="000054B8">
        <w:t xml:space="preserve">solar energy is generally lost to </w:t>
      </w:r>
      <w:proofErr w:type="gramStart"/>
      <w:r w:rsidR="000054B8">
        <w:t>space, and</w:t>
      </w:r>
      <w:proofErr w:type="gramEnd"/>
      <w:r w:rsidR="000054B8">
        <w:t xml:space="preserve"> does not contribute warmth to the global atmospheric system.  Albedo is the common measure of this reflectance, with higher values representing greater reflectance.  </w:t>
      </w:r>
      <w:r>
        <w:t>In forested landscapes</w:t>
      </w:r>
      <w:r w:rsidR="000054B8">
        <w:t xml:space="preserve"> where forest covers large territories</w:t>
      </w:r>
      <w:r>
        <w:t xml:space="preserve">, changes in albedo can </w:t>
      </w:r>
      <w:commentRangeStart w:id="1"/>
      <w:commentRangeStart w:id="2"/>
      <w:r>
        <w:t xml:space="preserve">influence climate </w:t>
      </w:r>
      <w:commentRangeEnd w:id="1"/>
      <w:r w:rsidR="00215D69">
        <w:rPr>
          <w:rStyle w:val="CommentReference"/>
        </w:rPr>
        <w:commentReference w:id="1"/>
      </w:r>
      <w:commentRangeEnd w:id="2"/>
      <w:r w:rsidR="005120A4">
        <w:rPr>
          <w:rStyle w:val="CommentReference"/>
        </w:rPr>
        <w:commentReference w:id="2"/>
      </w:r>
      <w:r>
        <w:t xml:space="preserve">by altering how much solar radiation is re-radiated as heat.  Albedo </w:t>
      </w:r>
      <w:r w:rsidR="00E1344C">
        <w:t>v</w:t>
      </w:r>
      <w:r>
        <w:t xml:space="preserve">aries by </w:t>
      </w:r>
      <w:r w:rsidR="00E1344C">
        <w:t>forest type (deciduous, conifer, mixed), leaf area and canopy structure, forest floor characteristics (snow cover, plant ground cover)</w:t>
      </w:r>
      <w:r w:rsidR="000054B8">
        <w:t xml:space="preserve">, so dynamic forest composition and age can result in dynamic </w:t>
      </w:r>
      <w:commentRangeStart w:id="3"/>
      <w:r w:rsidR="000054B8">
        <w:t>albedo</w:t>
      </w:r>
      <w:commentRangeEnd w:id="3"/>
      <w:r w:rsidR="003A2662">
        <w:rPr>
          <w:rStyle w:val="CommentReference"/>
        </w:rPr>
        <w:commentReference w:id="3"/>
      </w:r>
      <w:r w:rsidR="00E1344C">
        <w:t>.</w:t>
      </w:r>
    </w:p>
    <w:p w14:paraId="4D19F3E4" w14:textId="67AED833" w:rsidR="003022BA" w:rsidRDefault="00E1344C" w:rsidP="00DB4C17">
      <w:r w:rsidRPr="007E3238">
        <w:rPr>
          <w:b/>
        </w:rPr>
        <w:t>Algorithm</w:t>
      </w:r>
      <w:r w:rsidR="007E3238">
        <w:t>:</w:t>
      </w:r>
      <w:r w:rsidR="008B209C">
        <w:t xml:space="preserve"> </w:t>
      </w:r>
      <w:r w:rsidR="003022BA">
        <w:t>Uses empiri</w:t>
      </w:r>
      <w:r w:rsidR="008B209C">
        <w:t xml:space="preserve">cal data of </w:t>
      </w:r>
      <w:proofErr w:type="spellStart"/>
      <w:r w:rsidR="008B209C">
        <w:t>Lukes</w:t>
      </w:r>
      <w:proofErr w:type="spellEnd"/>
      <w:r w:rsidR="008B209C">
        <w:t xml:space="preserve"> et al 2013, which m</w:t>
      </w:r>
      <w:r w:rsidR="003022BA">
        <w:t xml:space="preserve">easured albedo in pure stands as a function of leaf area.  Lower LAI means more of albedo is driven by </w:t>
      </w:r>
      <w:r w:rsidR="008B209C">
        <w:t xml:space="preserve">the </w:t>
      </w:r>
      <w:r w:rsidR="003022BA">
        <w:t>forest floor.  Thus, approach here is to compute albedo for cumulative LAI of all three forest types to control for effect of forest floor.  Then compute cell albedo</w:t>
      </w:r>
      <w:r w:rsidR="003022BA" w:rsidRPr="003022BA">
        <w:t xml:space="preserve"> </w:t>
      </w:r>
      <w:r w:rsidR="003022BA">
        <w:t>as weighted average, weighting by proportion of leaf area in each canopy type.</w:t>
      </w:r>
      <w:r w:rsidR="00251EC4">
        <w:t xml:space="preserve">  </w:t>
      </w:r>
      <w:commentRangeStart w:id="4"/>
      <w:commentRangeStart w:id="5"/>
      <w:r w:rsidR="00251EC4">
        <w:t xml:space="preserve">Compute at middle of growing season.  Provide option to also compute </w:t>
      </w:r>
      <w:r w:rsidR="00527996">
        <w:t xml:space="preserve">and map </w:t>
      </w:r>
      <w:r w:rsidR="00251EC4">
        <w:t>winter albedo?</w:t>
      </w:r>
      <w:commentRangeEnd w:id="4"/>
      <w:r w:rsidR="00215D69">
        <w:rPr>
          <w:rStyle w:val="CommentReference"/>
        </w:rPr>
        <w:commentReference w:id="4"/>
      </w:r>
      <w:commentRangeEnd w:id="5"/>
      <w:r w:rsidR="005120A4">
        <w:rPr>
          <w:rStyle w:val="CommentReference"/>
        </w:rPr>
        <w:commentReference w:id="5"/>
      </w:r>
      <w:ins w:id="6" w:author="Gustafson, Eric -FS [2]" w:date="2021-09-30T08:17:00Z">
        <w:r w:rsidR="00DB4C17">
          <w:t xml:space="preserve">  </w:t>
        </w:r>
        <w:bookmarkStart w:id="7" w:name="_Hlk83882366"/>
        <w:r w:rsidR="00DB4C17">
          <w:t xml:space="preserve">Albedo </w:t>
        </w:r>
        <w:commentRangeStart w:id="8"/>
        <w:r w:rsidR="00DB4C17">
          <w:t>units</w:t>
        </w:r>
      </w:ins>
      <w:commentRangeEnd w:id="8"/>
      <w:ins w:id="9" w:author="Gustafson, Eric -FS [2]" w:date="2021-10-14T15:07:00Z">
        <w:r w:rsidR="00CA680C">
          <w:rPr>
            <w:rStyle w:val="CommentReference"/>
          </w:rPr>
          <w:commentReference w:id="8"/>
        </w:r>
      </w:ins>
      <w:ins w:id="10" w:author="Gustafson, Eric -FS [2]" w:date="2021-09-30T08:17:00Z">
        <w:r w:rsidR="00DB4C17">
          <w:t xml:space="preserve">: </w:t>
        </w:r>
      </w:ins>
      <w:ins w:id="11" w:author="Gustafson, Eric -FS [2]" w:date="2021-10-15T08:11:00Z">
        <w:r w:rsidR="00046786">
          <w:t>DHR (</w:t>
        </w:r>
      </w:ins>
      <w:ins w:id="12" w:author="Gustafson, Eric -FS [2]" w:date="2021-10-15T08:12:00Z">
        <w:r w:rsidR="00046786" w:rsidRPr="00046786">
          <w:t>directional hemispherical reflectance (black sky (shortwave) albedo)</w:t>
        </w:r>
        <w:r w:rsidR="00046786">
          <w:t xml:space="preserve">, which is a </w:t>
        </w:r>
      </w:ins>
      <w:ins w:id="13" w:author="Gustafson, Eric -FS [2]" w:date="2021-09-30T08:17:00Z">
        <w:r w:rsidR="00DB4C17">
          <w:t>ratio of reflected solar radiation to incoming solar radiation</w:t>
        </w:r>
      </w:ins>
      <w:ins w:id="14" w:author="Gustafson, Eric -FS [2]" w:date="2021-10-15T08:13:00Z">
        <w:r w:rsidR="00046786">
          <w:t>, often measured in</w:t>
        </w:r>
      </w:ins>
      <w:ins w:id="15" w:author="Gustafson, Eric -FS [2]" w:date="2021-09-30T08:17:00Z">
        <w:r w:rsidR="00DB4C17">
          <w:t xml:space="preserve"> </w:t>
        </w:r>
      </w:ins>
      <w:ins w:id="16" w:author="Gustafson, Eric -FS [2]" w:date="2021-09-30T08:18:00Z">
        <w:r w:rsidR="00DB4C17">
          <w:t>W/m2</w:t>
        </w:r>
      </w:ins>
      <w:bookmarkEnd w:id="7"/>
      <w:ins w:id="17" w:author="Gustafson, Eric -FS [2]" w:date="2021-10-15T08:13:00Z">
        <w:r w:rsidR="00046786">
          <w:t>.</w:t>
        </w:r>
      </w:ins>
    </w:p>
    <w:p w14:paraId="77AE4705" w14:textId="0E9EAF6C" w:rsidR="00E1344C" w:rsidRDefault="007E3238">
      <w:pPr>
        <w:rPr>
          <w:ins w:id="18" w:author="Gustafson, Eric -FS [2]" w:date="2021-08-06T09:49:00Z"/>
          <w:i/>
        </w:rPr>
      </w:pPr>
      <w:r w:rsidRPr="007E3238">
        <w:rPr>
          <w:i/>
        </w:rPr>
        <w:t xml:space="preserve">Generate </w:t>
      </w:r>
      <w:r w:rsidR="00E1344C" w:rsidRPr="007E3238">
        <w:rPr>
          <w:i/>
        </w:rPr>
        <w:t>Maps</w:t>
      </w:r>
    </w:p>
    <w:p w14:paraId="78BC6D77" w14:textId="7E3761FF" w:rsidR="00230800" w:rsidRPr="007E3238" w:rsidRDefault="00230800">
      <w:pPr>
        <w:rPr>
          <w:i/>
        </w:rPr>
      </w:pPr>
      <w:ins w:id="19" w:author="Gustafson, Eric -FS [2]" w:date="2021-08-06T09:49:00Z">
        <w:r w:rsidRPr="00230800">
          <w:rPr>
            <w:rPrChange w:id="20" w:author="Gustafson, Eric -FS [2]" w:date="2021-08-06T09:49:00Z">
              <w:rPr>
                <w:i/>
              </w:rPr>
            </w:rPrChange>
          </w:rPr>
          <w:t>For each month</w:t>
        </w:r>
      </w:ins>
    </w:p>
    <w:p w14:paraId="73E778CF" w14:textId="4B679283" w:rsidR="00E1344C" w:rsidRDefault="00230800">
      <w:ins w:id="21" w:author="Gustafson, Eric -FS [2]" w:date="2021-08-06T09:49:00Z">
        <w:r>
          <w:t xml:space="preserve">     </w:t>
        </w:r>
      </w:ins>
      <w:r w:rsidR="00E1344C">
        <w:t>For each cell</w:t>
      </w:r>
    </w:p>
    <w:p w14:paraId="1E6EEAD2" w14:textId="77777777" w:rsidR="00876F12" w:rsidRDefault="00876F12">
      <w:pPr>
        <w:pStyle w:val="ListParagraph"/>
        <w:rPr>
          <w:moveTo w:id="22" w:author="Gustafson, Eric -FS [2]" w:date="2021-11-09T10:58:00Z"/>
        </w:rPr>
        <w:pPrChange w:id="23" w:author="Gustafson, Eric -FS [2]" w:date="2021-11-09T10:58:00Z">
          <w:pPr>
            <w:pStyle w:val="ListParagraph"/>
            <w:numPr>
              <w:numId w:val="1"/>
            </w:numPr>
            <w:ind w:hanging="360"/>
          </w:pPr>
        </w:pPrChange>
      </w:pPr>
      <w:moveToRangeStart w:id="24" w:author="Gustafson, Eric -FS" w:date="2021-11-09T10:58:00Z" w:name="move87347902"/>
      <w:moveTo w:id="25" w:author="Gustafson, Eric -FS [2]" w:date="2021-11-09T10:58:00Z">
        <w:r>
          <w:t>Compute cumulative leaf area of each canopy types (dark conifer, light conifer, deciduous)</w:t>
        </w:r>
      </w:moveTo>
    </w:p>
    <w:moveToRangeEnd w:id="24"/>
    <w:p w14:paraId="0A4A3001" w14:textId="41AC89CE" w:rsidR="00876F12" w:rsidRDefault="00876F12">
      <w:pPr>
        <w:pStyle w:val="ListParagraph"/>
        <w:numPr>
          <w:ilvl w:val="0"/>
          <w:numId w:val="1"/>
        </w:numPr>
        <w:ind w:firstLine="0"/>
        <w:rPr>
          <w:ins w:id="26" w:author="Miranda, Brian -FS" w:date="2021-11-09T11:12:00Z"/>
          <w:rFonts w:eastAsia="Times New Roman"/>
        </w:rPr>
      </w:pPr>
      <w:ins w:id="27" w:author="Gustafson, Eric -FS [2]" w:date="2021-11-09T10:57:00Z">
        <w:r>
          <w:rPr>
            <w:rFonts w:eastAsia="Times New Roman"/>
          </w:rPr>
          <w:t>Calculate each cohort’s albedo from its LAI</w:t>
        </w:r>
      </w:ins>
      <w:ins w:id="28" w:author="Miranda, Brian -FS" w:date="2021-11-09T11:13:00Z">
        <w:r w:rsidR="006F55EC">
          <w:rPr>
            <w:rFonts w:eastAsia="Times New Roman"/>
          </w:rPr>
          <w:t xml:space="preserve"> (x)</w:t>
        </w:r>
      </w:ins>
      <w:ins w:id="29" w:author="Gustafson, Eric -FS [2]" w:date="2021-11-09T10:57:00Z">
        <w:r>
          <w:rPr>
            <w:rFonts w:eastAsia="Times New Roman"/>
          </w:rPr>
          <w:t xml:space="preserve"> and cover type (dark, light, </w:t>
        </w:r>
        <w:proofErr w:type="spellStart"/>
        <w:r>
          <w:rPr>
            <w:rFonts w:eastAsia="Times New Roman"/>
          </w:rPr>
          <w:t>decid</w:t>
        </w:r>
      </w:ins>
      <w:proofErr w:type="spellEnd"/>
      <w:ins w:id="30" w:author="Miranda, Brian -FS" w:date="2021-11-09T11:13:00Z">
        <w:r w:rsidR="006F55EC">
          <w:rPr>
            <w:rFonts w:eastAsia="Times New Roman"/>
          </w:rPr>
          <w:t>, ground</w:t>
        </w:r>
      </w:ins>
      <w:ins w:id="31" w:author="Gustafson, Eric -FS [2]" w:date="2021-11-09T10:57:00Z">
        <w:r>
          <w:rPr>
            <w:rFonts w:eastAsia="Times New Roman"/>
          </w:rPr>
          <w:t xml:space="preserve">) and the site </w:t>
        </w:r>
        <w:proofErr w:type="gramStart"/>
        <w:r>
          <w:rPr>
            <w:rFonts w:eastAsia="Times New Roman"/>
          </w:rPr>
          <w:t>snow pack</w:t>
        </w:r>
      </w:ins>
      <w:proofErr w:type="gramEnd"/>
      <w:ins w:id="32" w:author="Miranda, Brian -FS" w:date="2021-11-09T13:55:00Z">
        <w:r w:rsidR="002E72EE">
          <w:rPr>
            <w:rFonts w:eastAsia="Times New Roman"/>
          </w:rPr>
          <w:t xml:space="preserve"> </w:t>
        </w:r>
        <w:r w:rsidR="002E72EE">
          <w:t>(see spreadsheet)</w:t>
        </w:r>
      </w:ins>
      <w:ins w:id="33" w:author="Miranda, Brian -FS" w:date="2021-11-09T11:14:00Z">
        <w:r w:rsidR="006F55EC">
          <w:rPr>
            <w:rFonts w:eastAsia="Times New Roman"/>
          </w:rPr>
          <w:t>:</w:t>
        </w:r>
      </w:ins>
      <w:ins w:id="34" w:author="Gustafson, Eric -FS [2]" w:date="2021-11-09T10:57:00Z">
        <w:del w:id="35" w:author="Miranda, Brian -FS" w:date="2021-11-09T11:14:00Z">
          <w:r w:rsidDel="006F55EC">
            <w:rPr>
              <w:rFonts w:eastAsia="Times New Roman"/>
            </w:rPr>
            <w:delText>, using the provided equations</w:delText>
          </w:r>
        </w:del>
      </w:ins>
    </w:p>
    <w:p w14:paraId="5AEAFDD6" w14:textId="77777777" w:rsidR="006F55EC" w:rsidRPr="006B6DBB" w:rsidRDefault="006F55EC" w:rsidP="006F55EC">
      <w:pPr>
        <w:pStyle w:val="ListParagraph"/>
        <w:numPr>
          <w:ilvl w:val="1"/>
          <w:numId w:val="1"/>
        </w:numPr>
        <w:tabs>
          <w:tab w:val="left" w:pos="1080"/>
        </w:tabs>
        <w:rPr>
          <w:ins w:id="36" w:author="Miranda, Brian -FS" w:date="2021-11-09T11:12:00Z"/>
        </w:rPr>
        <w:pPrChange w:id="37" w:author="Miranda, Brian -FS" w:date="2021-11-09T11:12:00Z">
          <w:pPr>
            <w:pStyle w:val="ListParagraph"/>
            <w:numPr>
              <w:numId w:val="1"/>
            </w:numPr>
            <w:tabs>
              <w:tab w:val="left" w:pos="1080"/>
            </w:tabs>
            <w:ind w:hanging="360"/>
          </w:pPr>
        </w:pPrChange>
      </w:pPr>
      <w:ins w:id="38" w:author="Miranda, Brian -FS" w:date="2021-11-09T11:12:00Z">
        <w:r>
          <w:t xml:space="preserve">Dark conifer:  </w:t>
        </w:r>
        <w:r w:rsidRPr="006B6DBB">
          <w:t>y = -0.0</w:t>
        </w:r>
        <w:r>
          <w:t>67</w:t>
        </w:r>
        <w:r w:rsidRPr="006B6DBB">
          <w:t xml:space="preserve">ln(x) + </w:t>
        </w:r>
        <w:proofErr w:type="gramStart"/>
        <w:r w:rsidRPr="006B6DBB">
          <w:t>0.20</w:t>
        </w:r>
        <w:r>
          <w:t>95  (</w:t>
        </w:r>
        <w:proofErr w:type="spellStart"/>
        <w:proofErr w:type="gramEnd"/>
        <w:r>
          <w:t>Lukes</w:t>
        </w:r>
        <w:proofErr w:type="spellEnd"/>
        <w:r>
          <w:t xml:space="preserve"> et al 2013).  </w:t>
        </w:r>
        <w:commentRangeStart w:id="39"/>
        <w:commentRangeStart w:id="40"/>
        <w:proofErr w:type="gramStart"/>
        <w:r>
          <w:t>Snow (&gt;25mm),</w:t>
        </w:r>
        <w:proofErr w:type="gramEnd"/>
        <w:r>
          <w:t xml:space="preserve"> add 80% </w:t>
        </w:r>
        <w:commentRangeEnd w:id="39"/>
        <w:r>
          <w:rPr>
            <w:rStyle w:val="CommentReference"/>
          </w:rPr>
          <w:commentReference w:id="39"/>
        </w:r>
        <w:commentRangeEnd w:id="40"/>
        <w:r>
          <w:rPr>
            <w:rStyle w:val="CommentReference"/>
          </w:rPr>
          <w:commentReference w:id="40"/>
        </w:r>
        <w:r>
          <w:t>(Betts and Ball 1997).  Constrain x to be no less than 0.7 for computations.</w:t>
        </w:r>
      </w:ins>
    </w:p>
    <w:p w14:paraId="0418D14A" w14:textId="290D2445" w:rsidR="006F55EC" w:rsidRPr="006B6DBB" w:rsidRDefault="006F55EC" w:rsidP="006F55EC">
      <w:pPr>
        <w:pStyle w:val="ListParagraph"/>
        <w:numPr>
          <w:ilvl w:val="1"/>
          <w:numId w:val="1"/>
        </w:numPr>
        <w:tabs>
          <w:tab w:val="left" w:pos="1080"/>
        </w:tabs>
        <w:rPr>
          <w:ins w:id="41" w:author="Miranda, Brian -FS" w:date="2021-11-09T11:12:00Z"/>
        </w:rPr>
        <w:pPrChange w:id="42" w:author="Miranda, Brian -FS" w:date="2021-11-09T11:13:00Z">
          <w:pPr>
            <w:pStyle w:val="ListParagraph"/>
            <w:numPr>
              <w:numId w:val="1"/>
            </w:numPr>
            <w:tabs>
              <w:tab w:val="left" w:pos="1080"/>
            </w:tabs>
            <w:ind w:hanging="360"/>
          </w:pPr>
        </w:pPrChange>
      </w:pPr>
      <w:ins w:id="43" w:author="Miranda, Brian -FS" w:date="2021-11-09T11:12:00Z">
        <w:r>
          <w:t xml:space="preserve">Light conifer: </w:t>
        </w:r>
        <w:r w:rsidRPr="006B6DBB">
          <w:t>y = -0.05</w:t>
        </w:r>
        <w:r>
          <w:t>4</w:t>
        </w:r>
        <w:r w:rsidRPr="006B6DBB">
          <w:t xml:space="preserve">ln(x) + </w:t>
        </w:r>
        <w:proofErr w:type="gramStart"/>
        <w:r w:rsidRPr="006B6DBB">
          <w:t>0.20</w:t>
        </w:r>
        <w:r>
          <w:t>82  (</w:t>
        </w:r>
        <w:proofErr w:type="spellStart"/>
        <w:proofErr w:type="gramEnd"/>
        <w:r>
          <w:t>Lukes</w:t>
        </w:r>
        <w:proofErr w:type="spellEnd"/>
        <w:r>
          <w:t xml:space="preserve"> et al 2013).</w:t>
        </w:r>
        <w:r w:rsidRPr="001D5851">
          <w:t xml:space="preserve"> </w:t>
        </w:r>
        <w:r>
          <w:t xml:space="preserve"> </w:t>
        </w:r>
        <w:proofErr w:type="gramStart"/>
        <w:r>
          <w:t>Snow,</w:t>
        </w:r>
        <w:proofErr w:type="gramEnd"/>
        <w:r>
          <w:t xml:space="preserve"> add 75% (Betts and Ball 1997). </w:t>
        </w:r>
        <w:r w:rsidRPr="0093277A">
          <w:t xml:space="preserve"> </w:t>
        </w:r>
        <w:r>
          <w:t>Constrain x to be no less than 0.7 for computations.</w:t>
        </w:r>
      </w:ins>
    </w:p>
    <w:p w14:paraId="4721AF7E" w14:textId="4EAF72B6" w:rsidR="006F55EC" w:rsidRDefault="006F55EC" w:rsidP="006F55EC">
      <w:pPr>
        <w:pStyle w:val="ListParagraph"/>
        <w:numPr>
          <w:ilvl w:val="1"/>
          <w:numId w:val="1"/>
        </w:numPr>
        <w:tabs>
          <w:tab w:val="left" w:pos="1080"/>
        </w:tabs>
        <w:rPr>
          <w:ins w:id="44" w:author="Miranda, Brian -FS" w:date="2021-11-09T11:12:00Z"/>
        </w:rPr>
        <w:pPrChange w:id="45" w:author="Miranda, Brian -FS" w:date="2021-11-09T11:14:00Z">
          <w:pPr>
            <w:pStyle w:val="ListParagraph"/>
            <w:numPr>
              <w:numId w:val="1"/>
            </w:numPr>
            <w:tabs>
              <w:tab w:val="left" w:pos="1080"/>
            </w:tabs>
            <w:ind w:hanging="360"/>
          </w:pPr>
        </w:pPrChange>
      </w:pPr>
      <w:ins w:id="46" w:author="Miranda, Brian -FS" w:date="2021-11-09T11:12:00Z">
        <w:r>
          <w:t xml:space="preserve">Deciduous: </w:t>
        </w:r>
        <w:r w:rsidRPr="006B6DBB">
          <w:t>y = -0.007</w:t>
        </w:r>
        <w:r>
          <w:t>3</w:t>
        </w:r>
        <w:r w:rsidRPr="006B6DBB">
          <w:t xml:space="preserve">x + </w:t>
        </w:r>
        <w:proofErr w:type="gramStart"/>
        <w:r w:rsidRPr="006B6DBB">
          <w:t>0.231</w:t>
        </w:r>
        <w:r>
          <w:t xml:space="preserve">  (</w:t>
        </w:r>
        <w:proofErr w:type="spellStart"/>
        <w:proofErr w:type="gramEnd"/>
        <w:r>
          <w:t>Lukes</w:t>
        </w:r>
        <w:proofErr w:type="spellEnd"/>
        <w:r>
          <w:t xml:space="preserve"> et al 2013).</w:t>
        </w:r>
        <w:r w:rsidRPr="001D5851">
          <w:t xml:space="preserve"> </w:t>
        </w:r>
        <w:r>
          <w:t xml:space="preserve"> Snow, add 35% (Betts and Ball 1997)</w:t>
        </w:r>
      </w:ins>
    </w:p>
    <w:p w14:paraId="1D23BD97" w14:textId="585DC6DC" w:rsidR="006F55EC" w:rsidRPr="002E72EE" w:rsidRDefault="006F55EC" w:rsidP="002E72EE">
      <w:pPr>
        <w:pStyle w:val="ListParagraph"/>
        <w:numPr>
          <w:ilvl w:val="1"/>
          <w:numId w:val="1"/>
        </w:numPr>
        <w:tabs>
          <w:tab w:val="left" w:pos="1080"/>
        </w:tabs>
        <w:rPr>
          <w:ins w:id="47" w:author="Gustafson, Eric -FS [2]" w:date="2021-11-09T10:57:00Z"/>
          <w:rPrChange w:id="48" w:author="Miranda, Brian -FS" w:date="2021-11-09T13:53:00Z">
            <w:rPr>
              <w:ins w:id="49" w:author="Gustafson, Eric -FS [2]" w:date="2021-11-09T10:57:00Z"/>
            </w:rPr>
          </w:rPrChange>
        </w:rPr>
        <w:pPrChange w:id="50" w:author="Miranda, Brian -FS" w:date="2021-11-09T13:53:00Z">
          <w:pPr>
            <w:pStyle w:val="ListParagraph"/>
            <w:numPr>
              <w:numId w:val="1"/>
            </w:numPr>
            <w:ind w:hanging="360"/>
          </w:pPr>
        </w:pPrChange>
      </w:pPr>
      <w:ins w:id="51" w:author="Miranda, Brian -FS" w:date="2021-11-09T11:12:00Z">
        <w:r>
          <w:t xml:space="preserve">Grass or moss or </w:t>
        </w:r>
        <w:commentRangeStart w:id="52"/>
        <w:commentRangeStart w:id="53"/>
        <w:r>
          <w:t>open</w:t>
        </w:r>
        <w:commentRangeEnd w:id="52"/>
        <w:r>
          <w:rPr>
            <w:rStyle w:val="CommentReference"/>
          </w:rPr>
          <w:commentReference w:id="52"/>
        </w:r>
        <w:commentRangeEnd w:id="53"/>
        <w:r>
          <w:rPr>
            <w:rStyle w:val="CommentReference"/>
          </w:rPr>
          <w:commentReference w:id="53"/>
        </w:r>
        <w:r>
          <w:t xml:space="preserve">: y = </w:t>
        </w:r>
        <w:proofErr w:type="gramStart"/>
        <w:r>
          <w:t>0.24  (</w:t>
        </w:r>
        <w:proofErr w:type="gramEnd"/>
        <w:r>
          <w:t>Betts and Ball 1997).  Snow, add 312.5% (y = 0.75) (Betts and Ball 1997)</w:t>
        </w:r>
      </w:ins>
    </w:p>
    <w:p w14:paraId="5B2049FD" w14:textId="1597A106" w:rsidR="00876F12" w:rsidRDefault="00876F12">
      <w:pPr>
        <w:pStyle w:val="ListParagraph"/>
        <w:numPr>
          <w:ilvl w:val="0"/>
          <w:numId w:val="1"/>
        </w:numPr>
        <w:ind w:firstLine="0"/>
        <w:rPr>
          <w:ins w:id="54" w:author="Gustafson, Eric -FS [2]" w:date="2021-11-09T10:57:00Z"/>
          <w:rFonts w:eastAsia="Times New Roman"/>
        </w:rPr>
        <w:pPrChange w:id="55" w:author="Gustafson, Eric -FS [2]" w:date="2021-11-09T10:58:00Z">
          <w:pPr>
            <w:pStyle w:val="ListParagraph"/>
            <w:numPr>
              <w:numId w:val="1"/>
            </w:numPr>
            <w:ind w:hanging="360"/>
          </w:pPr>
        </w:pPrChange>
      </w:pPr>
      <w:ins w:id="56" w:author="Gustafson, Eric -FS [2]" w:date="2021-11-09T10:57:00Z">
        <w:r>
          <w:rPr>
            <w:rFonts w:eastAsia="Times New Roman"/>
          </w:rPr>
          <w:t>Calculate each layer’s</w:t>
        </w:r>
      </w:ins>
      <w:ins w:id="57" w:author="Miranda, Brian -FS" w:date="2021-11-09T13:54:00Z">
        <w:r w:rsidR="002E72EE">
          <w:rPr>
            <w:rFonts w:eastAsia="Times New Roman"/>
          </w:rPr>
          <w:t xml:space="preserve"> (biomass-weighted)</w:t>
        </w:r>
      </w:ins>
      <w:ins w:id="58" w:author="Gustafson, Eric -FS [2]" w:date="2021-11-09T10:57:00Z">
        <w:r>
          <w:rPr>
            <w:rFonts w:eastAsia="Times New Roman"/>
          </w:rPr>
          <w:t xml:space="preserve"> average</w:t>
        </w:r>
      </w:ins>
      <w:ins w:id="59" w:author="Miranda, Brian -FS" w:date="2021-11-09T13:54:00Z">
        <w:r w:rsidR="002E72EE">
          <w:rPr>
            <w:rFonts w:eastAsia="Times New Roman"/>
          </w:rPr>
          <w:t xml:space="preserve"> </w:t>
        </w:r>
      </w:ins>
      <w:ins w:id="60" w:author="Gustafson, Eric -FS [2]" w:date="2021-11-09T10:57:00Z">
        <w:del w:id="61" w:author="Miranda, Brian -FS" w:date="2021-11-09T13:54:00Z">
          <w:r w:rsidDel="002E72EE">
            <w:rPr>
              <w:rFonts w:eastAsia="Times New Roman"/>
            </w:rPr>
            <w:delText xml:space="preserve"> </w:delText>
          </w:r>
        </w:del>
        <w:r>
          <w:rPr>
            <w:rFonts w:eastAsia="Times New Roman"/>
          </w:rPr>
          <w:t>albedo from the cohorts that make up the layer</w:t>
        </w:r>
      </w:ins>
    </w:p>
    <w:p w14:paraId="00C34E86" w14:textId="1E86AECF" w:rsidR="00876F12" w:rsidDel="002E72EE" w:rsidRDefault="00876F12">
      <w:pPr>
        <w:pStyle w:val="ListParagraph"/>
        <w:numPr>
          <w:ilvl w:val="1"/>
          <w:numId w:val="1"/>
        </w:numPr>
        <w:ind w:left="720" w:firstLine="0"/>
        <w:rPr>
          <w:ins w:id="62" w:author="Gustafson, Eric -FS [2]" w:date="2021-11-09T10:57:00Z"/>
          <w:del w:id="63" w:author="Miranda, Brian -FS" w:date="2021-11-09T13:54:00Z"/>
          <w:rFonts w:eastAsia="Times New Roman"/>
        </w:rPr>
        <w:pPrChange w:id="64" w:author="Gustafson, Eric -FS [2]" w:date="2021-11-09T10:58:00Z">
          <w:pPr>
            <w:pStyle w:val="ListParagraph"/>
            <w:numPr>
              <w:ilvl w:val="1"/>
              <w:numId w:val="1"/>
            </w:numPr>
            <w:ind w:left="1440" w:hanging="360"/>
          </w:pPr>
        </w:pPrChange>
      </w:pPr>
      <w:ins w:id="65" w:author="Gustafson, Eric -FS [2]" w:date="2021-11-09T10:57:00Z">
        <w:del w:id="66" w:author="Miranda, Brian -FS" w:date="2021-11-09T13:54:00Z">
          <w:r w:rsidDel="002E72EE">
            <w:rPr>
              <w:rFonts w:eastAsia="Times New Roman"/>
            </w:rPr>
            <w:delText>This can be the sum of the cohort albedo * cohort.BiomassLayerProp for all cohorts in the layer</w:delText>
          </w:r>
        </w:del>
      </w:ins>
    </w:p>
    <w:p w14:paraId="5FA81576" w14:textId="43D0A16F" w:rsidR="00876F12" w:rsidDel="002E72EE" w:rsidRDefault="00876F12" w:rsidP="002E72EE">
      <w:pPr>
        <w:pStyle w:val="ListParagraph"/>
        <w:numPr>
          <w:ilvl w:val="0"/>
          <w:numId w:val="1"/>
        </w:numPr>
        <w:ind w:firstLine="0"/>
        <w:rPr>
          <w:ins w:id="67" w:author="Gustafson, Eric -FS [2]" w:date="2021-11-09T10:57:00Z"/>
          <w:del w:id="68" w:author="Miranda, Brian -FS" w:date="2021-11-09T13:54:00Z"/>
          <w:rFonts w:eastAsia="Times New Roman"/>
        </w:rPr>
        <w:pPrChange w:id="69" w:author="Miranda, Brian -FS" w:date="2021-11-09T13:54:00Z">
          <w:pPr>
            <w:pStyle w:val="ListParagraph"/>
            <w:numPr>
              <w:numId w:val="1"/>
            </w:numPr>
            <w:ind w:hanging="360"/>
          </w:pPr>
        </w:pPrChange>
      </w:pPr>
      <w:ins w:id="70" w:author="Gustafson, Eric -FS [2]" w:date="2021-11-09T10:57:00Z">
        <w:r>
          <w:rPr>
            <w:rFonts w:eastAsia="Times New Roman"/>
          </w:rPr>
          <w:t xml:space="preserve">Calculate each layer’s </w:t>
        </w:r>
      </w:ins>
      <w:ins w:id="71" w:author="Miranda, Brian -FS" w:date="2021-11-09T13:54:00Z">
        <w:r w:rsidR="002E72EE">
          <w:rPr>
            <w:rFonts w:eastAsia="Times New Roman"/>
          </w:rPr>
          <w:t xml:space="preserve">(biomass-weighted) </w:t>
        </w:r>
      </w:ins>
      <w:ins w:id="72" w:author="Gustafson, Eric -FS [2]" w:date="2021-11-09T10:57:00Z">
        <w:r>
          <w:rPr>
            <w:rFonts w:eastAsia="Times New Roman"/>
          </w:rPr>
          <w:t>average</w:t>
        </w:r>
      </w:ins>
      <w:ins w:id="73" w:author="Miranda, Brian -FS" w:date="2021-11-09T13:54:00Z">
        <w:r w:rsidR="002E72EE">
          <w:rPr>
            <w:rFonts w:eastAsia="Times New Roman"/>
          </w:rPr>
          <w:t xml:space="preserve"> </w:t>
        </w:r>
      </w:ins>
      <w:ins w:id="74" w:author="Gustafson, Eric -FS [2]" w:date="2021-11-09T10:57:00Z">
        <w:del w:id="75" w:author="Miranda, Brian -FS" w:date="2021-11-09T13:54:00Z">
          <w:r w:rsidDel="002E72EE">
            <w:rPr>
              <w:rFonts w:eastAsia="Times New Roman"/>
            </w:rPr>
            <w:delText xml:space="preserve"> </w:delText>
          </w:r>
        </w:del>
        <w:r>
          <w:rPr>
            <w:rFonts w:eastAsia="Times New Roman"/>
          </w:rPr>
          <w:t>LAI from the cohorts that make up the layer</w:t>
        </w:r>
      </w:ins>
    </w:p>
    <w:p w14:paraId="4E4C4535" w14:textId="35CE0AD9" w:rsidR="00876F12" w:rsidRDefault="00876F12" w:rsidP="002E72EE">
      <w:pPr>
        <w:pStyle w:val="ListParagraph"/>
        <w:numPr>
          <w:ilvl w:val="0"/>
          <w:numId w:val="1"/>
        </w:numPr>
        <w:ind w:firstLine="0"/>
        <w:rPr>
          <w:ins w:id="76" w:author="Gustafson, Eric -FS [2]" w:date="2021-11-09T10:57:00Z"/>
          <w:rFonts w:eastAsia="Times New Roman"/>
        </w:rPr>
        <w:pPrChange w:id="77" w:author="Miranda, Brian -FS" w:date="2021-11-09T13:54:00Z">
          <w:pPr>
            <w:pStyle w:val="ListParagraph"/>
            <w:numPr>
              <w:ilvl w:val="1"/>
              <w:numId w:val="1"/>
            </w:numPr>
            <w:ind w:left="1440" w:hanging="360"/>
          </w:pPr>
        </w:pPrChange>
      </w:pPr>
      <w:ins w:id="78" w:author="Gustafson, Eric -FS [2]" w:date="2021-11-09T10:57:00Z">
        <w:del w:id="79" w:author="Miranda, Brian -FS" w:date="2021-11-09T13:54:00Z">
          <w:r w:rsidDel="002E72EE">
            <w:rPr>
              <w:rFonts w:eastAsia="Times New Roman"/>
            </w:rPr>
            <w:delText>This can be the sum of the cohort LAI * cohort.BiomassLayerProp for all cohorts in the layer</w:delText>
          </w:r>
        </w:del>
      </w:ins>
    </w:p>
    <w:p w14:paraId="5F07D26D" w14:textId="77777777" w:rsidR="00876F12" w:rsidRDefault="00876F12" w:rsidP="002E72EE">
      <w:pPr>
        <w:pStyle w:val="ListParagraph"/>
        <w:numPr>
          <w:ilvl w:val="0"/>
          <w:numId w:val="1"/>
        </w:numPr>
        <w:ind w:left="1440" w:hanging="720"/>
        <w:rPr>
          <w:ins w:id="80" w:author="Gustafson, Eric -FS [2]" w:date="2021-11-09T10:57:00Z"/>
          <w:rFonts w:eastAsia="Times New Roman"/>
        </w:rPr>
        <w:pPrChange w:id="81" w:author="Miranda, Brian -FS" w:date="2021-11-09T13:55:00Z">
          <w:pPr>
            <w:pStyle w:val="ListParagraph"/>
            <w:numPr>
              <w:numId w:val="1"/>
            </w:numPr>
            <w:ind w:hanging="360"/>
          </w:pPr>
        </w:pPrChange>
      </w:pPr>
      <w:ins w:id="82" w:author="Gustafson, Eric -FS [2]" w:date="2021-11-09T10:57:00Z">
        <w:r>
          <w:rPr>
            <w:rFonts w:eastAsia="Times New Roman"/>
          </w:rPr>
          <w:t>Calculate the site average albedo as the weighted average of the layer albedo values, with weighting based on layer LAI</w:t>
        </w:r>
      </w:ins>
    </w:p>
    <w:p w14:paraId="5CEAB7D2" w14:textId="5F410A12" w:rsidR="00876F12" w:rsidDel="006F55EC" w:rsidRDefault="00876F12" w:rsidP="00876F12">
      <w:pPr>
        <w:rPr>
          <w:ins w:id="83" w:author="Gustafson, Eric -FS [2]" w:date="2021-11-09T10:57:00Z"/>
          <w:del w:id="84" w:author="Miranda, Brian -FS" w:date="2021-11-09T11:12:00Z"/>
        </w:rPr>
      </w:pPr>
      <w:ins w:id="85" w:author="Gustafson, Eric -FS [2]" w:date="2021-11-09T10:57:00Z">
        <w:del w:id="86" w:author="Miranda, Brian -FS" w:date="2021-11-09T11:12:00Z">
          <w:r w:rsidDel="006F55EC">
            <w:delText>Side Notes:</w:delText>
          </w:r>
        </w:del>
      </w:ins>
    </w:p>
    <w:p w14:paraId="339ADDEA" w14:textId="7F2ADAF6" w:rsidR="00876F12" w:rsidDel="006F55EC" w:rsidRDefault="00876F12" w:rsidP="00876F12">
      <w:pPr>
        <w:rPr>
          <w:ins w:id="87" w:author="Gustafson, Eric -FS [2]" w:date="2021-11-09T10:57:00Z"/>
          <w:del w:id="88" w:author="Miranda, Brian -FS" w:date="2021-11-09T11:12:00Z"/>
        </w:rPr>
      </w:pPr>
      <w:ins w:id="89" w:author="Gustafson, Eric -FS [2]" w:date="2021-11-09T10:57:00Z">
        <w:del w:id="90" w:author="Miranda, Brian -FS" w:date="2021-11-09T11:12:00Z">
          <w:r w:rsidDel="006F55EC">
            <w:delText>Cohort.BiomassLayerProp is the proportion of the biomass that a cohort represents within its canopy layer.  We added this to use as a weighting value when calculating site-level biomass values, and it can be used in the same way here for albedo and LAI.</w:delText>
          </w:r>
        </w:del>
      </w:ins>
    </w:p>
    <w:p w14:paraId="57401FB1" w14:textId="0340B5D4" w:rsidR="00876F12" w:rsidDel="006F55EC" w:rsidRDefault="00876F12" w:rsidP="00876F12">
      <w:pPr>
        <w:rPr>
          <w:ins w:id="91" w:author="Gustafson, Eric -FS [2]" w:date="2021-11-09T10:57:00Z"/>
          <w:del w:id="92" w:author="Miranda, Brian -FS" w:date="2021-11-09T11:12:00Z"/>
        </w:rPr>
      </w:pPr>
      <w:ins w:id="93" w:author="Gustafson, Eric -FS [2]" w:date="2021-11-09T10:57:00Z">
        <w:del w:id="94" w:author="Miranda, Brian -FS" w:date="2021-11-09T11:12:00Z">
          <w:r w:rsidDel="006F55EC">
            <w:delText>Cohort.Layer identifies which major canopy layer a cohort belongs to.</w:delText>
          </w:r>
        </w:del>
      </w:ins>
    </w:p>
    <w:p w14:paraId="12128FEB" w14:textId="18A21E3E" w:rsidR="006B6DBB" w:rsidDel="00876F12" w:rsidRDefault="006B6DBB" w:rsidP="006B6DBB">
      <w:pPr>
        <w:ind w:firstLine="720"/>
        <w:rPr>
          <w:moveFrom w:id="95" w:author="Gustafson, Eric -FS [2]" w:date="2021-11-09T10:58:00Z"/>
        </w:rPr>
      </w:pPr>
      <w:moveFromRangeStart w:id="96" w:author="Gustafson, Eric -FS" w:date="2021-11-09T10:58:00Z" w:name="move87347902"/>
      <w:moveFrom w:id="97" w:author="Gustafson, Eric -FS [2]" w:date="2021-11-09T10:58:00Z">
        <w:r w:rsidDel="00876F12">
          <w:t>Compute cumulative leaf area of each canopy types (dark conifer, light conifer, deciduous)</w:t>
        </w:r>
      </w:moveFrom>
    </w:p>
    <w:moveFromRangeEnd w:id="96"/>
    <w:p w14:paraId="6D27E171" w14:textId="1F0C89BD" w:rsidR="00E1344C" w:rsidDel="002E72EE" w:rsidRDefault="00E1344C" w:rsidP="006B6DBB">
      <w:pPr>
        <w:ind w:firstLine="720"/>
        <w:rPr>
          <w:del w:id="98" w:author="Miranda, Brian -FS" w:date="2021-11-09T13:55:00Z"/>
        </w:rPr>
      </w:pPr>
      <w:del w:id="99" w:author="Miranda, Brian -FS" w:date="2021-11-09T13:55:00Z">
        <w:r w:rsidDel="002E72EE">
          <w:delText xml:space="preserve">Compute proportion of </w:delText>
        </w:r>
        <w:r w:rsidR="006B6DBB" w:rsidDel="002E72EE">
          <w:delText xml:space="preserve">total cell </w:delText>
        </w:r>
        <w:r w:rsidDel="002E72EE">
          <w:delText>leaf area in each canopy types</w:delText>
        </w:r>
        <w:r w:rsidR="00373C4D" w:rsidDel="002E72EE">
          <w:delText xml:space="preserve"> </w:delText>
        </w:r>
      </w:del>
    </w:p>
    <w:p w14:paraId="2E00994C" w14:textId="4FB44361" w:rsidR="006B6DBB" w:rsidDel="002E72EE" w:rsidRDefault="006B6DBB" w:rsidP="006B6DBB">
      <w:pPr>
        <w:ind w:firstLine="720"/>
        <w:rPr>
          <w:del w:id="100" w:author="Miranda, Brian -FS" w:date="2021-11-09T13:55:00Z"/>
        </w:rPr>
      </w:pPr>
      <w:del w:id="101" w:author="Miranda, Brian -FS" w:date="2021-11-09T13:55:00Z">
        <w:r w:rsidDel="002E72EE">
          <w:delText xml:space="preserve">Compute albedo (y) of each canopy type based on </w:delText>
        </w:r>
        <w:r w:rsidR="00247F89" w:rsidDel="002E72EE">
          <w:delText>total cell</w:delText>
        </w:r>
        <w:r w:rsidR="003022BA" w:rsidDel="002E72EE">
          <w:delText xml:space="preserve"> </w:delText>
        </w:r>
        <w:r w:rsidDel="002E72EE">
          <w:delText>LAI (x) using equations (see spreadsheet):</w:delText>
        </w:r>
      </w:del>
    </w:p>
    <w:p w14:paraId="6805CC27" w14:textId="5189C1B8" w:rsidR="006B6DBB" w:rsidRPr="006B6DBB" w:rsidDel="006F55EC" w:rsidRDefault="006B6DBB" w:rsidP="006F55EC">
      <w:pPr>
        <w:tabs>
          <w:tab w:val="left" w:pos="1080"/>
        </w:tabs>
        <w:ind w:firstLine="720"/>
        <w:rPr>
          <w:del w:id="102" w:author="Miranda, Brian -FS" w:date="2021-11-09T11:12:00Z"/>
        </w:rPr>
        <w:pPrChange w:id="103" w:author="Miranda, Brian -FS" w:date="2021-11-09T11:12:00Z">
          <w:pPr>
            <w:tabs>
              <w:tab w:val="left" w:pos="1080"/>
            </w:tabs>
            <w:ind w:firstLine="720"/>
          </w:pPr>
        </w:pPrChange>
      </w:pPr>
      <w:del w:id="104" w:author="Miranda, Brian -FS" w:date="2021-11-09T13:55:00Z">
        <w:r w:rsidDel="002E72EE">
          <w:tab/>
        </w:r>
      </w:del>
      <w:del w:id="105" w:author="Miranda, Brian -FS" w:date="2021-11-09T11:12:00Z">
        <w:r w:rsidDel="006F55EC">
          <w:delText xml:space="preserve">Dark conifer:  </w:delText>
        </w:r>
        <w:r w:rsidRPr="006B6DBB" w:rsidDel="006F55EC">
          <w:delText xml:space="preserve">y </w:delText>
        </w:r>
      </w:del>
      <w:ins w:id="106" w:author="Gustafson, Eric -FS [2]" w:date="2021-10-25T07:47:00Z">
        <w:del w:id="107" w:author="Miranda, Brian -FS" w:date="2021-11-09T11:12:00Z">
          <w:r w:rsidR="00AF39DE" w:rsidRPr="006B6DBB" w:rsidDel="006F55EC">
            <w:delText>= -0.0</w:delText>
          </w:r>
          <w:r w:rsidR="00AF39DE" w:rsidDel="006F55EC">
            <w:delText>67</w:delText>
          </w:r>
          <w:r w:rsidR="00AF39DE" w:rsidRPr="006B6DBB" w:rsidDel="006F55EC">
            <w:delText>ln(x) + 0.20</w:delText>
          </w:r>
          <w:r w:rsidR="00AF39DE" w:rsidDel="006F55EC">
            <w:delText xml:space="preserve">95  </w:delText>
          </w:r>
        </w:del>
      </w:ins>
      <w:del w:id="108" w:author="Miranda, Brian -FS" w:date="2021-11-09T11:12:00Z">
        <w:r w:rsidRPr="006B6DBB" w:rsidDel="006F55EC">
          <w:delText>= 0.0064x</w:delText>
        </w:r>
        <w:r w:rsidRPr="006B6DBB" w:rsidDel="006F55EC">
          <w:rPr>
            <w:vertAlign w:val="superscript"/>
          </w:rPr>
          <w:delText>2</w:delText>
        </w:r>
        <w:r w:rsidRPr="006B6DBB" w:rsidDel="006F55EC">
          <w:delText xml:space="preserve"> - 0.081x + 0.3418</w:delText>
        </w:r>
        <w:r w:rsidR="008B209C" w:rsidDel="006F55EC">
          <w:delText xml:space="preserve">  (Lukes et al 2013)</w:delText>
        </w:r>
        <w:r w:rsidR="001D5851" w:rsidDel="006F55EC">
          <w:delText xml:space="preserve">.  </w:delText>
        </w:r>
        <w:commentRangeStart w:id="109"/>
        <w:commentRangeStart w:id="110"/>
        <w:r w:rsidR="001D5851" w:rsidDel="006F55EC">
          <w:delText>Snow</w:delText>
        </w:r>
      </w:del>
      <w:ins w:id="111" w:author="Gustafson, Eric -FS [2]" w:date="2021-09-30T08:24:00Z">
        <w:del w:id="112" w:author="Miranda, Brian -FS" w:date="2021-11-09T11:12:00Z">
          <w:r w:rsidR="00DB4C17" w:rsidDel="006F55EC">
            <w:delText xml:space="preserve"> (&gt;25mm)</w:delText>
          </w:r>
        </w:del>
      </w:ins>
      <w:del w:id="113" w:author="Miranda, Brian -FS" w:date="2021-11-09T11:12:00Z">
        <w:r w:rsidR="001D5851" w:rsidDel="006F55EC">
          <w:delText xml:space="preserve">, add </w:delText>
        </w:r>
        <w:r w:rsidR="0043552A" w:rsidDel="006F55EC">
          <w:delText>80</w:delText>
        </w:r>
        <w:r w:rsidR="001D5851" w:rsidDel="006F55EC">
          <w:delText xml:space="preserve">% </w:delText>
        </w:r>
        <w:commentRangeEnd w:id="109"/>
        <w:r w:rsidR="003A2662" w:rsidDel="006F55EC">
          <w:rPr>
            <w:rStyle w:val="CommentReference"/>
          </w:rPr>
          <w:commentReference w:id="109"/>
        </w:r>
        <w:commentRangeEnd w:id="110"/>
        <w:r w:rsidR="003F7734" w:rsidDel="006F55EC">
          <w:rPr>
            <w:rStyle w:val="CommentReference"/>
          </w:rPr>
          <w:commentReference w:id="110"/>
        </w:r>
        <w:r w:rsidR="001D5851" w:rsidDel="006F55EC">
          <w:delText>(Betts and Ball 1997)</w:delText>
        </w:r>
      </w:del>
      <w:ins w:id="114" w:author="Gustafson, Eric -FS [2]" w:date="2021-10-25T07:57:00Z">
        <w:del w:id="115" w:author="Miranda, Brian -FS" w:date="2021-11-09T11:12:00Z">
          <w:r w:rsidR="0093277A" w:rsidDel="006F55EC">
            <w:delText>.  Constrain x to be no less than 0.7</w:delText>
          </w:r>
        </w:del>
      </w:ins>
      <w:ins w:id="116" w:author="Gustafson, Eric -FS [2]" w:date="2021-10-25T08:05:00Z">
        <w:del w:id="117" w:author="Miranda, Brian -FS" w:date="2021-11-09T11:12:00Z">
          <w:r w:rsidR="00064C39" w:rsidDel="006F55EC">
            <w:delText xml:space="preserve"> for computations</w:delText>
          </w:r>
        </w:del>
      </w:ins>
      <w:ins w:id="118" w:author="Gustafson, Eric -FS [2]" w:date="2021-10-25T07:57:00Z">
        <w:del w:id="119" w:author="Miranda, Brian -FS" w:date="2021-11-09T11:12:00Z">
          <w:r w:rsidR="0093277A" w:rsidDel="006F55EC">
            <w:delText>.</w:delText>
          </w:r>
        </w:del>
      </w:ins>
    </w:p>
    <w:p w14:paraId="4175E250" w14:textId="53FA1A3A" w:rsidR="006B6DBB" w:rsidRPr="006B6DBB" w:rsidDel="006F55EC" w:rsidRDefault="006B6DBB" w:rsidP="006F55EC">
      <w:pPr>
        <w:tabs>
          <w:tab w:val="left" w:pos="1080"/>
        </w:tabs>
        <w:ind w:firstLine="720"/>
        <w:rPr>
          <w:del w:id="120" w:author="Miranda, Brian -FS" w:date="2021-11-09T11:12:00Z"/>
        </w:rPr>
        <w:pPrChange w:id="121" w:author="Miranda, Brian -FS" w:date="2021-11-09T11:12:00Z">
          <w:pPr>
            <w:tabs>
              <w:tab w:val="left" w:pos="1080"/>
            </w:tabs>
            <w:ind w:firstLine="720"/>
          </w:pPr>
        </w:pPrChange>
      </w:pPr>
      <w:del w:id="122" w:author="Miranda, Brian -FS" w:date="2021-11-09T11:12:00Z">
        <w:r w:rsidDel="006F55EC">
          <w:tab/>
          <w:delText xml:space="preserve">Light conifer: </w:delText>
        </w:r>
        <w:r w:rsidRPr="006B6DBB" w:rsidDel="006F55EC">
          <w:delText>y = -0.05</w:delText>
        </w:r>
      </w:del>
      <w:ins w:id="123" w:author="Gustafson, Eric -FS [2]" w:date="2021-10-25T07:47:00Z">
        <w:del w:id="124" w:author="Miranda, Brian -FS" w:date="2021-11-09T11:12:00Z">
          <w:r w:rsidR="00AF39DE" w:rsidDel="006F55EC">
            <w:delText>4</w:delText>
          </w:r>
        </w:del>
      </w:ins>
      <w:del w:id="125" w:author="Miranda, Brian -FS" w:date="2021-11-09T11:12:00Z">
        <w:r w:rsidRPr="006B6DBB" w:rsidDel="006F55EC">
          <w:delText>ln(x) + 0.20</w:delText>
        </w:r>
      </w:del>
      <w:ins w:id="126" w:author="Gustafson, Eric -FS [2]" w:date="2021-10-25T07:48:00Z">
        <w:del w:id="127" w:author="Miranda, Brian -FS" w:date="2021-11-09T11:12:00Z">
          <w:r w:rsidR="00AF39DE" w:rsidDel="006F55EC">
            <w:delText>82</w:delText>
          </w:r>
        </w:del>
      </w:ins>
      <w:del w:id="128" w:author="Miranda, Brian -FS" w:date="2021-11-09T11:12:00Z">
        <w:r w:rsidRPr="006B6DBB" w:rsidDel="006F55EC">
          <w:delText>24</w:delText>
        </w:r>
        <w:r w:rsidR="008B209C" w:rsidDel="006F55EC">
          <w:delText xml:space="preserve">  (Lukes et al 2013)</w:delText>
        </w:r>
        <w:r w:rsidR="001D5851" w:rsidDel="006F55EC">
          <w:delText>.</w:delText>
        </w:r>
        <w:r w:rsidR="001D5851" w:rsidRPr="001D5851" w:rsidDel="006F55EC">
          <w:delText xml:space="preserve"> </w:delText>
        </w:r>
        <w:r w:rsidR="00251EC4" w:rsidDel="006F55EC">
          <w:delText xml:space="preserve"> </w:delText>
        </w:r>
        <w:r w:rsidR="001D5851" w:rsidDel="006F55EC">
          <w:delText xml:space="preserve">Snow, add </w:delText>
        </w:r>
        <w:r w:rsidR="0043552A" w:rsidDel="006F55EC">
          <w:delText>75</w:delText>
        </w:r>
        <w:r w:rsidR="001D5851" w:rsidDel="006F55EC">
          <w:delText>% (Betts and Ball 1997)</w:delText>
        </w:r>
      </w:del>
      <w:ins w:id="129" w:author="Gustafson, Eric -FS [2]" w:date="2021-10-25T07:57:00Z">
        <w:del w:id="130" w:author="Miranda, Brian -FS" w:date="2021-11-09T11:12:00Z">
          <w:r w:rsidR="0093277A" w:rsidDel="006F55EC">
            <w:delText xml:space="preserve">. </w:delText>
          </w:r>
          <w:r w:rsidR="0093277A" w:rsidRPr="0093277A" w:rsidDel="006F55EC">
            <w:delText xml:space="preserve"> </w:delText>
          </w:r>
          <w:r w:rsidR="0093277A" w:rsidDel="006F55EC">
            <w:delText>Constrain x to be no less than 0.7</w:delText>
          </w:r>
        </w:del>
      </w:ins>
      <w:ins w:id="131" w:author="Gustafson, Eric -FS [2]" w:date="2021-10-25T08:05:00Z">
        <w:del w:id="132" w:author="Miranda, Brian -FS" w:date="2021-11-09T11:12:00Z">
          <w:r w:rsidR="00064C39" w:rsidDel="006F55EC">
            <w:delText xml:space="preserve"> for computations</w:delText>
          </w:r>
        </w:del>
      </w:ins>
      <w:ins w:id="133" w:author="Gustafson, Eric -FS [2]" w:date="2021-10-25T07:57:00Z">
        <w:del w:id="134" w:author="Miranda, Brian -FS" w:date="2021-11-09T11:12:00Z">
          <w:r w:rsidR="0093277A" w:rsidDel="006F55EC">
            <w:delText>.</w:delText>
          </w:r>
        </w:del>
      </w:ins>
    </w:p>
    <w:p w14:paraId="6277F159" w14:textId="21A01F4D" w:rsidR="006B6DBB" w:rsidDel="006F55EC" w:rsidRDefault="006B6DBB" w:rsidP="006F55EC">
      <w:pPr>
        <w:tabs>
          <w:tab w:val="left" w:pos="1080"/>
        </w:tabs>
        <w:ind w:firstLine="720"/>
        <w:rPr>
          <w:del w:id="135" w:author="Miranda, Brian -FS" w:date="2021-11-09T11:12:00Z"/>
        </w:rPr>
        <w:pPrChange w:id="136" w:author="Miranda, Brian -FS" w:date="2021-11-09T11:12:00Z">
          <w:pPr>
            <w:tabs>
              <w:tab w:val="left" w:pos="1080"/>
            </w:tabs>
            <w:ind w:firstLine="720"/>
          </w:pPr>
        </w:pPrChange>
      </w:pPr>
      <w:del w:id="137" w:author="Miranda, Brian -FS" w:date="2021-11-09T11:12:00Z">
        <w:r w:rsidDel="006F55EC">
          <w:tab/>
          <w:delText xml:space="preserve">Deciduous: </w:delText>
        </w:r>
        <w:r w:rsidRPr="006B6DBB" w:rsidDel="006F55EC">
          <w:delText>y = -0.007</w:delText>
        </w:r>
      </w:del>
      <w:ins w:id="138" w:author="Gustafson, Eric -FS [2]" w:date="2021-10-25T07:48:00Z">
        <w:del w:id="139" w:author="Miranda, Brian -FS" w:date="2021-11-09T11:12:00Z">
          <w:r w:rsidR="00AF39DE" w:rsidDel="006F55EC">
            <w:delText>3</w:delText>
          </w:r>
        </w:del>
      </w:ins>
      <w:del w:id="140" w:author="Miranda, Brian -FS" w:date="2021-11-09T11:12:00Z">
        <w:r w:rsidRPr="006B6DBB" w:rsidDel="006F55EC">
          <w:delText>x + 0.2315</w:delText>
        </w:r>
        <w:r w:rsidR="008B209C" w:rsidDel="006F55EC">
          <w:delText xml:space="preserve">  (Lukes et al 2013</w:delText>
        </w:r>
        <w:r w:rsidR="001D5851" w:rsidDel="006F55EC">
          <w:delText>).</w:delText>
        </w:r>
        <w:r w:rsidR="001D5851" w:rsidRPr="001D5851" w:rsidDel="006F55EC">
          <w:delText xml:space="preserve"> </w:delText>
        </w:r>
        <w:r w:rsidR="00251EC4" w:rsidDel="006F55EC">
          <w:delText xml:space="preserve"> </w:delText>
        </w:r>
        <w:r w:rsidR="001D5851" w:rsidDel="006F55EC">
          <w:delText xml:space="preserve">Snow, add </w:delText>
        </w:r>
        <w:r w:rsidR="0043552A" w:rsidDel="006F55EC">
          <w:delText>35</w:delText>
        </w:r>
        <w:r w:rsidR="001D5851" w:rsidDel="006F55EC">
          <w:delText>% (Betts and Ball 1997)</w:delText>
        </w:r>
      </w:del>
    </w:p>
    <w:p w14:paraId="2E72DED1" w14:textId="2CD995BF" w:rsidR="008B209C" w:rsidDel="002E72EE" w:rsidRDefault="008B209C" w:rsidP="006F55EC">
      <w:pPr>
        <w:tabs>
          <w:tab w:val="left" w:pos="1080"/>
        </w:tabs>
        <w:ind w:firstLine="720"/>
        <w:rPr>
          <w:del w:id="141" w:author="Miranda, Brian -FS" w:date="2021-11-09T13:55:00Z"/>
        </w:rPr>
        <w:pPrChange w:id="142" w:author="Miranda, Brian -FS" w:date="2021-11-09T11:12:00Z">
          <w:pPr>
            <w:tabs>
              <w:tab w:val="left" w:pos="1080"/>
            </w:tabs>
            <w:ind w:firstLine="720"/>
          </w:pPr>
        </w:pPrChange>
      </w:pPr>
      <w:bookmarkStart w:id="143" w:name="_Hlk86926209"/>
      <w:del w:id="144" w:author="Miranda, Brian -FS" w:date="2021-11-09T11:12:00Z">
        <w:r w:rsidDel="006F55EC">
          <w:tab/>
          <w:delText xml:space="preserve">Grass or </w:delText>
        </w:r>
        <w:r w:rsidR="00BF4B31" w:rsidDel="006F55EC">
          <w:delText xml:space="preserve">moss or </w:delText>
        </w:r>
        <w:commentRangeStart w:id="145"/>
        <w:commentRangeStart w:id="146"/>
        <w:r w:rsidDel="006F55EC">
          <w:delText>open</w:delText>
        </w:r>
        <w:commentRangeEnd w:id="145"/>
        <w:r w:rsidR="0023061B" w:rsidDel="006F55EC">
          <w:rPr>
            <w:rStyle w:val="CommentReference"/>
          </w:rPr>
          <w:commentReference w:id="145"/>
        </w:r>
        <w:commentRangeEnd w:id="146"/>
        <w:r w:rsidR="005120A4" w:rsidDel="006F55EC">
          <w:rPr>
            <w:rStyle w:val="CommentReference"/>
          </w:rPr>
          <w:commentReference w:id="146"/>
        </w:r>
        <w:r w:rsidDel="006F55EC">
          <w:delText>: y = 0.2</w:delText>
        </w:r>
      </w:del>
      <w:ins w:id="147" w:author="Eric" w:date="2021-11-04T13:46:00Z">
        <w:del w:id="148" w:author="Miranda, Brian -FS" w:date="2021-11-09T11:12:00Z">
          <w:r w:rsidR="00E3145C" w:rsidDel="006F55EC">
            <w:delText>4</w:delText>
          </w:r>
        </w:del>
      </w:ins>
      <w:del w:id="149" w:author="Miranda, Brian -FS" w:date="2021-11-09T11:12:00Z">
        <w:r w:rsidR="00BF4B31" w:rsidDel="006F55EC">
          <w:delText xml:space="preserve">  </w:delText>
        </w:r>
        <w:r w:rsidDel="006F55EC">
          <w:delText>(Betts and Ball 1997)</w:delText>
        </w:r>
        <w:r w:rsidR="0043552A" w:rsidDel="006F55EC">
          <w:delText xml:space="preserve">. </w:delText>
        </w:r>
        <w:r w:rsidR="00BF4B31" w:rsidDel="006F55EC">
          <w:delText xml:space="preserve"> </w:delText>
        </w:r>
        <w:r w:rsidR="0043552A" w:rsidDel="006F55EC">
          <w:delText>Snow, add 3</w:delText>
        </w:r>
      </w:del>
      <w:ins w:id="150" w:author="Eric" w:date="2021-11-04T13:49:00Z">
        <w:del w:id="151" w:author="Miranda, Brian -FS" w:date="2021-11-09T11:12:00Z">
          <w:r w:rsidR="00E3145C" w:rsidDel="006F55EC">
            <w:delText>12.5</w:delText>
          </w:r>
        </w:del>
      </w:ins>
      <w:del w:id="152" w:author="Miranda, Brian -FS" w:date="2021-11-09T11:12:00Z">
        <w:r w:rsidR="0043552A" w:rsidDel="006F55EC">
          <w:delText xml:space="preserve">75% </w:delText>
        </w:r>
        <w:r w:rsidR="00BF4B31" w:rsidDel="006F55EC">
          <w:delText xml:space="preserve">(y = 0.75) </w:delText>
        </w:r>
        <w:r w:rsidR="0043552A" w:rsidDel="006F55EC">
          <w:delText>(Betts and Ball 1997)</w:delText>
        </w:r>
      </w:del>
    </w:p>
    <w:bookmarkEnd w:id="143"/>
    <w:p w14:paraId="07DAB898" w14:textId="648F2ADF" w:rsidR="006B6DBB" w:rsidDel="002E72EE" w:rsidRDefault="006B6DBB" w:rsidP="006B6DBB">
      <w:pPr>
        <w:ind w:firstLine="720"/>
        <w:rPr>
          <w:del w:id="153" w:author="Miranda, Brian -FS" w:date="2021-11-09T13:55:00Z"/>
        </w:rPr>
      </w:pPr>
      <w:commentRangeStart w:id="154"/>
      <w:commentRangeStart w:id="155"/>
      <w:del w:id="156" w:author="Miranda, Brian -FS" w:date="2021-11-09T13:55:00Z">
        <w:r w:rsidDel="002E72EE">
          <w:delText>Compute cell albedo as a weighted average</w:delText>
        </w:r>
        <w:commentRangeEnd w:id="154"/>
        <w:r w:rsidR="006666DC" w:rsidDel="002E72EE">
          <w:rPr>
            <w:rStyle w:val="CommentReference"/>
          </w:rPr>
          <w:commentReference w:id="154"/>
        </w:r>
        <w:commentRangeEnd w:id="155"/>
        <w:r w:rsidR="005120A4" w:rsidDel="002E72EE">
          <w:rPr>
            <w:rStyle w:val="CommentReference"/>
          </w:rPr>
          <w:commentReference w:id="155"/>
        </w:r>
        <w:r w:rsidDel="002E72EE">
          <w:delText>, weighting by proportion of leaf area in each canopy type</w:delText>
        </w:r>
      </w:del>
    </w:p>
    <w:p w14:paraId="6CE84953" w14:textId="6C8C8B78" w:rsidR="006B6DBB" w:rsidRDefault="00230800" w:rsidP="006B6DBB">
      <w:ins w:id="157" w:author="Gustafson, Eric -FS [2]" w:date="2021-08-06T09:49:00Z">
        <w:r>
          <w:t xml:space="preserve">     </w:t>
        </w:r>
      </w:ins>
      <w:r w:rsidR="006B6DBB">
        <w:t>End cell loop</w:t>
      </w:r>
    </w:p>
    <w:p w14:paraId="2651F881" w14:textId="5924C6A8" w:rsidR="00527996" w:rsidRDefault="00230800" w:rsidP="00527996">
      <w:ins w:id="158" w:author="Gustafson, Eric -FS [2]" w:date="2021-08-06T09:50:00Z">
        <w:r>
          <w:t xml:space="preserve">     </w:t>
        </w:r>
      </w:ins>
      <w:r w:rsidR="00527996">
        <w:t>Write map</w:t>
      </w:r>
    </w:p>
    <w:p w14:paraId="31B73060" w14:textId="3D48B672" w:rsidR="00E1344C" w:rsidRPr="007E3238" w:rsidRDefault="00230800">
      <w:pPr>
        <w:rPr>
          <w:i/>
        </w:rPr>
      </w:pPr>
      <w:ins w:id="159" w:author="Gustafson, Eric -FS [2]" w:date="2021-08-06T09:50:00Z">
        <w:r>
          <w:rPr>
            <w:i/>
          </w:rPr>
          <w:t xml:space="preserve">     </w:t>
        </w:r>
      </w:ins>
      <w:r w:rsidR="00E1344C" w:rsidRPr="007E3238">
        <w:rPr>
          <w:i/>
        </w:rPr>
        <w:t>Tables</w:t>
      </w:r>
    </w:p>
    <w:p w14:paraId="5BC79F9A" w14:textId="19B87218" w:rsidR="006B6DBB" w:rsidRDefault="006B6DBB">
      <w:r>
        <w:tab/>
      </w:r>
      <w:r w:rsidR="00247F89">
        <w:t>Write m</w:t>
      </w:r>
      <w:r>
        <w:t>ean cell albedo for landscape</w:t>
      </w:r>
      <w:r w:rsidR="00247F89">
        <w:t xml:space="preserve"> for </w:t>
      </w:r>
      <w:del w:id="160" w:author="Gustafson, Eric -FS [2]" w:date="2021-08-06T09:50:00Z">
        <w:r w:rsidR="00247F89" w:rsidDel="00230800">
          <w:delText>time step</w:delText>
        </w:r>
      </w:del>
      <w:ins w:id="161" w:author="Gustafson, Eric -FS [2]" w:date="2021-08-06T09:50:00Z">
        <w:r w:rsidR="00230800">
          <w:t>month</w:t>
        </w:r>
      </w:ins>
    </w:p>
    <w:p w14:paraId="1442B0CA" w14:textId="3937ECA6" w:rsidR="006B6DBB" w:rsidRDefault="006B6DBB">
      <w:pPr>
        <w:rPr>
          <w:ins w:id="162" w:author="Gustafson, Eric -FS [2]" w:date="2021-08-06T09:50:00Z"/>
        </w:rPr>
      </w:pPr>
      <w:r>
        <w:tab/>
      </w:r>
      <w:r w:rsidR="00247F89">
        <w:t>Write m</w:t>
      </w:r>
      <w:r>
        <w:t>ean cell albedo for ecoregions</w:t>
      </w:r>
      <w:r w:rsidR="00247F89" w:rsidRPr="00247F89">
        <w:t xml:space="preserve"> </w:t>
      </w:r>
      <w:r w:rsidR="00247F89">
        <w:t xml:space="preserve">for </w:t>
      </w:r>
      <w:del w:id="163" w:author="Gustafson, Eric -FS [2]" w:date="2021-08-06T09:50:00Z">
        <w:r w:rsidR="00247F89" w:rsidDel="00230800">
          <w:delText>time step</w:delText>
        </w:r>
      </w:del>
      <w:ins w:id="164" w:author="Gustafson, Eric -FS [2]" w:date="2021-08-06T09:50:00Z">
        <w:r w:rsidR="00230800">
          <w:t>month</w:t>
        </w:r>
      </w:ins>
    </w:p>
    <w:p w14:paraId="3C5CA742" w14:textId="3E2464C9" w:rsidR="00230800" w:rsidRDefault="00230800">
      <w:ins w:id="165" w:author="Gustafson, Eric -FS [2]" w:date="2021-08-06T09:50:00Z">
        <w:r>
          <w:t>End month loop</w:t>
        </w:r>
      </w:ins>
    </w:p>
    <w:p w14:paraId="5D84E0B1" w14:textId="77777777" w:rsidR="006B6DBB" w:rsidRPr="007E3238" w:rsidRDefault="006B6DBB">
      <w:pPr>
        <w:rPr>
          <w:i/>
        </w:rPr>
      </w:pPr>
      <w:r w:rsidRPr="007E3238">
        <w:rPr>
          <w:i/>
        </w:rPr>
        <w:t>Required input parameters</w:t>
      </w:r>
    </w:p>
    <w:p w14:paraId="4DACBFB1" w14:textId="77777777" w:rsidR="006B6DBB" w:rsidRDefault="006B6DBB">
      <w:r>
        <w:lastRenderedPageBreak/>
        <w:tab/>
        <w:t>Canopy type of each species</w:t>
      </w:r>
      <w:r w:rsidR="003022BA">
        <w:t xml:space="preserve"> (dark conifer, light conifer, deciduous</w:t>
      </w:r>
      <w:r w:rsidR="005E7E34">
        <w:t>, ground cover</w:t>
      </w:r>
      <w:r w:rsidR="003022BA">
        <w:t>)</w:t>
      </w:r>
      <w:r w:rsidR="00B35A94">
        <w:t>. We may ultimately need another deciduous type (Shade-tolerant?), but not for Siberia.</w:t>
      </w:r>
    </w:p>
    <w:p w14:paraId="7742B786" w14:textId="77777777" w:rsidR="00EC436E" w:rsidRDefault="00EC436E">
      <w:r>
        <w:tab/>
      </w:r>
      <w:commentRangeStart w:id="166"/>
      <w:commentRangeStart w:id="167"/>
      <w:r>
        <w:t>Equations (making them user-defined)?</w:t>
      </w:r>
      <w:commentRangeEnd w:id="166"/>
      <w:r w:rsidR="0023061B">
        <w:rPr>
          <w:rStyle w:val="CommentReference"/>
        </w:rPr>
        <w:commentReference w:id="166"/>
      </w:r>
      <w:commentRangeEnd w:id="167"/>
      <w:r w:rsidR="005120A4">
        <w:rPr>
          <w:rStyle w:val="CommentReference"/>
        </w:rPr>
        <w:commentReference w:id="167"/>
      </w:r>
    </w:p>
    <w:p w14:paraId="558781CB" w14:textId="77777777" w:rsidR="000054B8" w:rsidRPr="00251EC4" w:rsidRDefault="000054B8">
      <w:pPr>
        <w:rPr>
          <w:b/>
        </w:rPr>
      </w:pPr>
      <w:r w:rsidRPr="00251EC4">
        <w:rPr>
          <w:b/>
        </w:rPr>
        <w:t>Literature Cited</w:t>
      </w:r>
    </w:p>
    <w:p w14:paraId="4A8B3B29" w14:textId="77777777" w:rsidR="001D5851" w:rsidRDefault="001D5851" w:rsidP="000054B8">
      <w:r>
        <w:t xml:space="preserve">Betts and Ball.  1997.  </w:t>
      </w:r>
      <w:r w:rsidR="00251EC4">
        <w:t>Albedo over the boreal forest</w:t>
      </w:r>
      <w:r>
        <w:t>.  J. GEOPHYSICAL RESEARCH 102(D24</w:t>
      </w:r>
      <w:r w:rsidR="00251EC4">
        <w:t>)</w:t>
      </w:r>
      <w:r>
        <w:t>:28901-28909.</w:t>
      </w:r>
    </w:p>
    <w:p w14:paraId="5A697BBE" w14:textId="3EC1D250" w:rsidR="000054B8" w:rsidRDefault="000054B8" w:rsidP="000054B8">
      <w:pPr>
        <w:rPr>
          <w:ins w:id="168" w:author="Miranda, Brian -FS" w:date="2021-08-24T08:19:00Z"/>
        </w:rPr>
      </w:pPr>
      <w:proofErr w:type="spellStart"/>
      <w:r>
        <w:t>Lukeš</w:t>
      </w:r>
      <w:proofErr w:type="spellEnd"/>
      <w:r>
        <w:t xml:space="preserve"> Petr, Pauline Stenberg, </w:t>
      </w:r>
      <w:proofErr w:type="spellStart"/>
      <w:r>
        <w:t>Miina</w:t>
      </w:r>
      <w:proofErr w:type="spellEnd"/>
      <w:r>
        <w:t xml:space="preserve"> </w:t>
      </w:r>
      <w:proofErr w:type="spellStart"/>
      <w:r>
        <w:t>Rautiainen</w:t>
      </w:r>
      <w:proofErr w:type="spellEnd"/>
      <w:r>
        <w:t>. 2013. Relationship between forest density and albedo in the boreal zone. Ecological Modelling 261–262:</w:t>
      </w:r>
      <w:r w:rsidR="00EA447E">
        <w:t xml:space="preserve">74-79. </w:t>
      </w:r>
      <w:ins w:id="169" w:author="Miranda, Brian -FS" w:date="2021-08-24T08:19:00Z">
        <w:r w:rsidR="00BB4E6A">
          <w:fldChar w:fldCharType="begin"/>
        </w:r>
        <w:r w:rsidR="00BB4E6A">
          <w:instrText xml:space="preserve"> HYPERLINK "</w:instrText>
        </w:r>
      </w:ins>
      <w:r w:rsidR="00BB4E6A">
        <w:instrText>https://doi.org/10.1016/j.ecolmodel.2013.04.009</w:instrText>
      </w:r>
      <w:ins w:id="170" w:author="Miranda, Brian -FS" w:date="2021-08-24T08:19:00Z">
        <w:r w:rsidR="00BB4E6A">
          <w:instrText xml:space="preserve">" </w:instrText>
        </w:r>
        <w:r w:rsidR="00BB4E6A">
          <w:fldChar w:fldCharType="separate"/>
        </w:r>
      </w:ins>
      <w:r w:rsidR="00BB4E6A" w:rsidRPr="001D3F10">
        <w:rPr>
          <w:rStyle w:val="Hyperlink"/>
        </w:rPr>
        <w:t>https://doi.org/10.1016/j.ecolmodel.2013.04.009</w:t>
      </w:r>
      <w:ins w:id="171" w:author="Miranda, Brian -FS" w:date="2021-08-24T08:19:00Z">
        <w:r w:rsidR="00BB4E6A">
          <w:fldChar w:fldCharType="end"/>
        </w:r>
      </w:ins>
      <w:r>
        <w:t>.</w:t>
      </w:r>
    </w:p>
    <w:p w14:paraId="5E69FD0B" w14:textId="2CAE0A20" w:rsidR="00BB4E6A" w:rsidRDefault="00BB4E6A" w:rsidP="000054B8">
      <w:pPr>
        <w:rPr>
          <w:ins w:id="172" w:author="Miranda, Brian -FS" w:date="2021-08-24T08:19:00Z"/>
        </w:rPr>
      </w:pPr>
    </w:p>
    <w:p w14:paraId="2BC736E8" w14:textId="254C9B4E" w:rsidR="00BB4E6A" w:rsidRDefault="00BB4E6A" w:rsidP="000054B8">
      <w:pPr>
        <w:rPr>
          <w:ins w:id="173" w:author="Miranda, Brian -FS" w:date="2021-08-24T08:19:00Z"/>
        </w:rPr>
      </w:pPr>
    </w:p>
    <w:p w14:paraId="06EEBFDB" w14:textId="5DF86AE0" w:rsidR="00BB4E6A" w:rsidRPr="00BB4E6A" w:rsidRDefault="00BB4E6A" w:rsidP="000054B8">
      <w:pPr>
        <w:rPr>
          <w:ins w:id="174" w:author="Miranda, Brian -FS" w:date="2021-08-24T08:20:00Z"/>
          <w:b/>
          <w:bCs/>
          <w:rPrChange w:id="175" w:author="Miranda, Brian -FS" w:date="2021-08-24T08:20:00Z">
            <w:rPr>
              <w:ins w:id="176" w:author="Miranda, Brian -FS" w:date="2021-08-24T08:20:00Z"/>
            </w:rPr>
          </w:rPrChange>
        </w:rPr>
      </w:pPr>
      <w:ins w:id="177" w:author="Miranda, Brian -FS" w:date="2021-08-24T08:20:00Z">
        <w:r w:rsidRPr="00BB4E6A">
          <w:rPr>
            <w:b/>
            <w:bCs/>
            <w:rPrChange w:id="178" w:author="Miranda, Brian -FS" w:date="2021-08-24T08:20:00Z">
              <w:rPr/>
            </w:rPrChange>
          </w:rPr>
          <w:t>Coding Notes:</w:t>
        </w:r>
      </w:ins>
    </w:p>
    <w:p w14:paraId="1E290532" w14:textId="2CB41CCA" w:rsidR="00BB4E6A" w:rsidRDefault="009B09A9" w:rsidP="000054B8">
      <w:pPr>
        <w:rPr>
          <w:ins w:id="179" w:author="Miranda, Brian -FS" w:date="2021-08-24T11:48:00Z"/>
        </w:rPr>
      </w:pPr>
      <w:ins w:id="180" w:author="Miranda, Brian -FS" w:date="2021-08-24T11:42:00Z">
        <w:r>
          <w:t xml:space="preserve">Monthly albedo output can follow the same structure as the other monthly outputs: </w:t>
        </w:r>
      </w:ins>
      <w:proofErr w:type="spellStart"/>
      <w:ins w:id="181" w:author="Miranda, Brian -FS" w:date="2021-08-24T11:43:00Z">
        <w:r>
          <w:t>MonthlyNetPsn</w:t>
        </w:r>
        <w:proofErr w:type="spellEnd"/>
        <w:r>
          <w:t xml:space="preserve">, </w:t>
        </w:r>
        <w:proofErr w:type="spellStart"/>
        <w:r>
          <w:t>MonthlyFolResp</w:t>
        </w:r>
        <w:proofErr w:type="spellEnd"/>
        <w:r>
          <w:t xml:space="preserve">, </w:t>
        </w:r>
        <w:proofErr w:type="spellStart"/>
        <w:r>
          <w:t>MonthlyGrossPsn</w:t>
        </w:r>
        <w:proofErr w:type="spellEnd"/>
        <w:r>
          <w:t xml:space="preserve">, </w:t>
        </w:r>
        <w:proofErr w:type="spellStart"/>
        <w:r>
          <w:t>MonthlyMaintResp</w:t>
        </w:r>
        <w:proofErr w:type="spellEnd"/>
        <w:r>
          <w:t>.</w:t>
        </w:r>
      </w:ins>
    </w:p>
    <w:p w14:paraId="14C1308D" w14:textId="541EDB52" w:rsidR="009B09A9" w:rsidRDefault="009B09A9" w:rsidP="000054B8">
      <w:pPr>
        <w:rPr>
          <w:ins w:id="182" w:author="Miranda, Brian -FS" w:date="2021-08-24T11:54:00Z"/>
        </w:rPr>
      </w:pPr>
      <w:ins w:id="183" w:author="Miranda, Brian -FS" w:date="2021-08-24T11:48:00Z">
        <w:r>
          <w:t xml:space="preserve">The monthly values are tracked as an array in </w:t>
        </w:r>
        <w:proofErr w:type="spellStart"/>
        <w:r>
          <w:t>SiteCohorts.cs</w:t>
        </w:r>
        <w:proofErr w:type="spellEnd"/>
        <w:r>
          <w:t xml:space="preserve">, where the </w:t>
        </w:r>
      </w:ins>
      <w:ins w:id="184" w:author="Miranda, Brian -FS" w:date="2021-08-24T11:49:00Z">
        <w:r>
          <w:t>array is filled with the values for each month.</w:t>
        </w:r>
      </w:ins>
      <w:ins w:id="185" w:author="Miranda, Brian -FS" w:date="2021-08-24T11:52:00Z">
        <w:r w:rsidR="00F85D6C">
          <w:t xml:space="preserve">  Calculations across cohorts</w:t>
        </w:r>
      </w:ins>
      <w:ins w:id="186" w:author="Miranda, Brian -FS" w:date="2021-08-24T11:54:00Z">
        <w:r w:rsidR="00F85D6C">
          <w:t xml:space="preserve"> </w:t>
        </w:r>
      </w:ins>
      <w:ins w:id="187" w:author="Miranda, Brian -FS" w:date="2021-08-24T11:52:00Z">
        <w:r w:rsidR="00F85D6C">
          <w:t>to represent the site value</w:t>
        </w:r>
      </w:ins>
      <w:ins w:id="188" w:author="Miranda, Brian -FS" w:date="2021-08-24T11:54:00Z">
        <w:r w:rsidR="00F85D6C">
          <w:t xml:space="preserve"> (as outlined above)</w:t>
        </w:r>
      </w:ins>
      <w:ins w:id="189" w:author="Miranda, Brian -FS" w:date="2021-08-24T11:52:00Z">
        <w:r w:rsidR="00F85D6C">
          <w:t xml:space="preserve"> might occur wit</w:t>
        </w:r>
      </w:ins>
      <w:ins w:id="190" w:author="Miranda, Brian -FS" w:date="2021-08-24T11:53:00Z">
        <w:r w:rsidR="00F85D6C">
          <w:t xml:space="preserve">hin the </w:t>
        </w:r>
        <w:proofErr w:type="spellStart"/>
        <w:r w:rsidR="00F85D6C">
          <w:t>AllCohorts</w:t>
        </w:r>
        <w:proofErr w:type="spellEnd"/>
        <w:r w:rsidR="00F85D6C">
          <w:t xml:space="preserve"> loop at </w:t>
        </w:r>
        <w:proofErr w:type="spellStart"/>
        <w:r w:rsidR="00F85D6C">
          <w:t>SiteCohorts.cs</w:t>
        </w:r>
        <w:proofErr w:type="spellEnd"/>
        <w:r w:rsidR="00F85D6C">
          <w:t xml:space="preserve"> Ln 1154.</w:t>
        </w:r>
      </w:ins>
    </w:p>
    <w:p w14:paraId="3ED0BE8B" w14:textId="7FC6BEA7" w:rsidR="00F85D6C" w:rsidRDefault="00F85D6C" w:rsidP="000054B8">
      <w:pPr>
        <w:rPr>
          <w:ins w:id="191" w:author="Miranda, Brian -FS" w:date="2021-08-24T11:43:00Z"/>
        </w:rPr>
      </w:pPr>
      <w:ins w:id="192" w:author="Miranda, Brian -FS" w:date="2021-08-24T11:54:00Z">
        <w:r>
          <w:t>Each species will need a way to designa</w:t>
        </w:r>
      </w:ins>
      <w:ins w:id="193" w:author="Miranda, Brian -FS" w:date="2021-08-24T11:55:00Z">
        <w:r>
          <w:t>te which canopy type they fit into.  This could possibly use the Lifeform para</w:t>
        </w:r>
      </w:ins>
      <w:ins w:id="194" w:author="Miranda, Brian -FS" w:date="2021-08-24T11:56:00Z">
        <w:r>
          <w:t>meter, if additional options were added.  We still need a way to designate trees versus others for use in the layering algorithm (</w:t>
        </w:r>
        <w:proofErr w:type="spellStart"/>
        <w:r>
          <w:t>Site</w:t>
        </w:r>
      </w:ins>
      <w:ins w:id="195" w:author="Miranda, Brian -FS" w:date="2021-08-24T11:57:00Z">
        <w:r>
          <w:t>Cohorts.cs</w:t>
        </w:r>
        <w:proofErr w:type="spellEnd"/>
        <w:r>
          <w:t xml:space="preserve"> Ln 567 and 1405). One possible path would be to </w:t>
        </w:r>
      </w:ins>
      <w:ins w:id="196" w:author="Miranda, Brian -FS" w:date="2021-08-24T11:58:00Z">
        <w:r>
          <w:t xml:space="preserve">make the designated canopy types include “tree” for the tree types, </w:t>
        </w:r>
        <w:bookmarkStart w:id="197" w:name="_Hlk85116810"/>
        <w:r>
          <w:t xml:space="preserve">so that the checks in the layering algorithm could instead be a search whether the string contains “tree”.  </w:t>
        </w:r>
        <w:bookmarkEnd w:id="197"/>
        <w:r>
          <w:t>So th</w:t>
        </w:r>
      </w:ins>
      <w:ins w:id="198" w:author="Miranda, Brian -FS" w:date="2021-08-24T11:59:00Z">
        <w:r>
          <w:t>ose options</w:t>
        </w:r>
      </w:ins>
      <w:ins w:id="199" w:author="Miranda, Brian -FS" w:date="2021-08-24T11:58:00Z">
        <w:r>
          <w:t xml:space="preserve"> could </w:t>
        </w:r>
      </w:ins>
      <w:ins w:id="200" w:author="Miranda, Brian -FS" w:date="2021-08-24T11:59:00Z">
        <w:r>
          <w:t>be something “</w:t>
        </w:r>
        <w:proofErr w:type="spellStart"/>
        <w:r>
          <w:t>dark_tree</w:t>
        </w:r>
        <w:proofErr w:type="spellEnd"/>
        <w:r>
          <w:t>”, “</w:t>
        </w:r>
        <w:proofErr w:type="spellStart"/>
        <w:r>
          <w:t>light_tree</w:t>
        </w:r>
        <w:proofErr w:type="spellEnd"/>
        <w:r>
          <w:t>”, “</w:t>
        </w:r>
        <w:proofErr w:type="spellStart"/>
        <w:r>
          <w:t>decid_tree</w:t>
        </w:r>
        <w:proofErr w:type="spellEnd"/>
        <w:r>
          <w:t>”</w:t>
        </w:r>
      </w:ins>
      <w:ins w:id="201" w:author="Miranda, Brian -FS" w:date="2021-08-24T12:00:00Z">
        <w:r>
          <w:t>, “other”.  That way users could still just designate “tree” as the lifeform if they are not using albedo outputs.</w:t>
        </w:r>
      </w:ins>
    </w:p>
    <w:p w14:paraId="7CFA62FA" w14:textId="77777777" w:rsidR="009B09A9" w:rsidRDefault="009B09A9" w:rsidP="000054B8"/>
    <w:sectPr w:rsidR="009B09A9" w:rsidSect="00EA447E">
      <w:pgSz w:w="12240" w:h="15840"/>
      <w:pgMar w:top="864" w:right="864" w:bottom="720" w:left="86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randa, Brian -FS" w:date="2020-08-25T15:29:00Z" w:initials="MBR-">
    <w:p w14:paraId="22A9D631" w14:textId="77777777" w:rsidR="008A1563" w:rsidRDefault="008A1563">
      <w:pPr>
        <w:pStyle w:val="CommentText"/>
      </w:pPr>
      <w:r>
        <w:rPr>
          <w:rStyle w:val="CommentReference"/>
        </w:rPr>
        <w:annotationRef/>
      </w:r>
      <w:r>
        <w:t xml:space="preserve">This really sounds like something that would be most efficient as just an extra output from </w:t>
      </w:r>
      <w:proofErr w:type="spellStart"/>
      <w:r>
        <w:t>PnET</w:t>
      </w:r>
      <w:proofErr w:type="spellEnd"/>
      <w:r>
        <w:t xml:space="preserve">-Succession.  The LAI of cohorts and the presence/depth of snow are internal calculations within </w:t>
      </w:r>
      <w:proofErr w:type="spellStart"/>
      <w:r>
        <w:t>PnET</w:t>
      </w:r>
      <w:proofErr w:type="spellEnd"/>
      <w:r>
        <w:t>-Succession.  Making them available to use with an output extension would mean carrying a bunch of extra information.  The reliance on these variables also means it is unlikely to be a general output extension that works with other succession extensions.  If generality is of interest, we would need to convert these calculations to use something that other succession extensions also carry – perhaps foliage biomass.  But we would also have to consider the temporal representation of the foliage in what the succession extensions provide.  What’s more important, growing season albedo or winter albedo?  A static measure of foliage biomass will only represent one of those times, and we would have to make sure we are getting the one we want.</w:t>
      </w:r>
    </w:p>
  </w:comment>
  <w:comment w:id="1" w:author="Miranda, Brian -FS" w:date="2020-08-25T15:49:00Z" w:initials="MBR-">
    <w:p w14:paraId="688ADB2F" w14:textId="77777777" w:rsidR="008A1563" w:rsidRDefault="008A1563">
      <w:pPr>
        <w:pStyle w:val="CommentText"/>
      </w:pPr>
      <w:r>
        <w:rPr>
          <w:rStyle w:val="CommentReference"/>
        </w:rPr>
        <w:annotationRef/>
      </w:r>
      <w:r>
        <w:t>At what scale of influence?  Should this feed back into the LANDIS simulations at the local scale?  Or is this at the broader climate scale and we can ignore any feedback?</w:t>
      </w:r>
    </w:p>
  </w:comment>
  <w:comment w:id="2" w:author="Gustafson, Eric -FS" w:date="2020-08-26T07:37:00Z" w:initials="GE-">
    <w:p w14:paraId="5FF36880" w14:textId="6F843251" w:rsidR="008A1563" w:rsidRDefault="008A1563">
      <w:pPr>
        <w:pStyle w:val="CommentText"/>
      </w:pPr>
      <w:r>
        <w:rPr>
          <w:rStyle w:val="CommentReference"/>
        </w:rPr>
        <w:annotationRef/>
      </w:r>
      <w:r>
        <w:t>This phrase is meant as a justification for computing albedo.  The model would ignore these feedbacks.</w:t>
      </w:r>
    </w:p>
  </w:comment>
  <w:comment w:id="3" w:author="Gustafson, Eric -FS [2]" w:date="2021-08-06T08:22:00Z" w:initials="GE-">
    <w:p w14:paraId="5551F322" w14:textId="28463EE7" w:rsidR="008A1563" w:rsidRDefault="008A1563">
      <w:pPr>
        <w:pStyle w:val="CommentText"/>
      </w:pPr>
      <w:r>
        <w:rPr>
          <w:rStyle w:val="CommentReference"/>
        </w:rPr>
        <w:annotationRef/>
      </w:r>
      <w:r>
        <w:t>I notice that I do not consider time since last fire.  I did not see this mentioned in the papers I read, but I expect there are papers that assess this.  I think fire effects would be ephemeral, but in the several years right after a fire, I suspect burned wood and debris would be black with very low albedo.</w:t>
      </w:r>
    </w:p>
  </w:comment>
  <w:comment w:id="4" w:author="Miranda, Brian -FS" w:date="2020-08-25T15:51:00Z" w:initials="MBR-">
    <w:p w14:paraId="32077B8F" w14:textId="77777777" w:rsidR="008A1563" w:rsidRDefault="008A1563">
      <w:pPr>
        <w:pStyle w:val="CommentText"/>
      </w:pPr>
      <w:r>
        <w:rPr>
          <w:rStyle w:val="CommentReference"/>
        </w:rPr>
        <w:annotationRef/>
      </w:r>
      <w:r>
        <w:t>Is this output intended to be compared to something empirical or to provide specific information to another model?  The intended use of the outputs should dictate what we decide to generate as outputs.</w:t>
      </w:r>
    </w:p>
  </w:comment>
  <w:comment w:id="5" w:author="Gustafson, Eric -FS" w:date="2020-08-26T07:38:00Z" w:initials="GE-">
    <w:p w14:paraId="3D8B46E3" w14:textId="628651CC" w:rsidR="008A1563" w:rsidRDefault="008A1563">
      <w:pPr>
        <w:pStyle w:val="CommentText"/>
      </w:pPr>
      <w:r>
        <w:rPr>
          <w:rStyle w:val="CommentReference"/>
        </w:rPr>
        <w:annotationRef/>
      </w:r>
      <w:r>
        <w:t xml:space="preserve">The purpose is to generate another response variable from simulation experiments.  </w:t>
      </w:r>
    </w:p>
  </w:comment>
  <w:comment w:id="8" w:author="Gustafson, Eric -FS [2]" w:date="2021-10-14T15:07:00Z" w:initials="GE-">
    <w:p w14:paraId="2F39CFBB" w14:textId="6AA521B6" w:rsidR="008A1563" w:rsidRDefault="008A1563">
      <w:pPr>
        <w:pStyle w:val="CommentText"/>
      </w:pPr>
      <w:r>
        <w:rPr>
          <w:rStyle w:val="CommentReference"/>
        </w:rPr>
        <w:annotationRef/>
      </w:r>
      <w:r w:rsidRPr="00CA680C">
        <w:t>DHR=directional hemispherical reflectance (black sky (shortwave) albedo)</w:t>
      </w:r>
    </w:p>
  </w:comment>
  <w:comment w:id="39" w:author="Gustafson, Eric -FS [2]" w:date="2021-08-06T08:25:00Z" w:initials="GE-">
    <w:p w14:paraId="726F0196" w14:textId="77777777" w:rsidR="008A1563" w:rsidRDefault="008A1563" w:rsidP="006F55EC">
      <w:pPr>
        <w:pStyle w:val="CommentText"/>
      </w:pPr>
      <w:r>
        <w:rPr>
          <w:rStyle w:val="CommentReference"/>
        </w:rPr>
        <w:annotationRef/>
      </w:r>
      <w:r>
        <w:t>Maybe similarly, reduce albedo (inverse proportionally) as a function of time since last fire.</w:t>
      </w:r>
    </w:p>
  </w:comment>
  <w:comment w:id="40" w:author="Gustafson, Eric -FS [2]" w:date="2021-09-30T08:28:00Z" w:initials="GE-">
    <w:p w14:paraId="279CCB1C" w14:textId="77777777" w:rsidR="008A1563" w:rsidRDefault="008A1563" w:rsidP="006F55EC">
      <w:pPr>
        <w:pStyle w:val="CommentText"/>
      </w:pPr>
      <w:r>
        <w:rPr>
          <w:rStyle w:val="CommentReference"/>
        </w:rPr>
        <w:annotationRef/>
      </w:r>
      <w:r>
        <w:t>Make the enhancement factor vary from 0 to given value as snow increases from 0 to 25 mm.</w:t>
      </w:r>
    </w:p>
  </w:comment>
  <w:comment w:id="52" w:author="Miranda, Brian -FS" w:date="2020-08-25T15:41:00Z" w:initials="MBR-">
    <w:p w14:paraId="4528AF23" w14:textId="77777777" w:rsidR="008A1563" w:rsidRDefault="008A1563" w:rsidP="006F55EC">
      <w:pPr>
        <w:pStyle w:val="CommentText"/>
      </w:pPr>
      <w:r>
        <w:rPr>
          <w:rStyle w:val="CommentReference"/>
        </w:rPr>
        <w:annotationRef/>
      </w:r>
      <w:r>
        <w:t xml:space="preserve">How would we determine how much of the surface is “open”?  With an LAI of 1, that means that an equivalent of the entire cell surface area is covered.  </w:t>
      </w:r>
      <w:proofErr w:type="gramStart"/>
      <w:r>
        <w:t>So</w:t>
      </w:r>
      <w:proofErr w:type="gramEnd"/>
      <w:r>
        <w:t xml:space="preserve"> does that mean no open ground if LAI &gt;= 1?  And only bare ground/snow contributes to albedo when LAI &lt; 1, using 1-LAI as the proportion of visible ground.  I know light is not fully blocked by LAI = 1, so this threshold of 1 does not really seem to be appropriate.  Could we instead use a measure of how much PAR is reaching the ground (</w:t>
      </w:r>
      <w:proofErr w:type="spellStart"/>
      <w:r>
        <w:t>SubCanopyPAR</w:t>
      </w:r>
      <w:proofErr w:type="spellEnd"/>
      <w:r>
        <w:t>/incoming PAR)?</w:t>
      </w:r>
    </w:p>
  </w:comment>
  <w:comment w:id="53" w:author="Gustafson, Eric -FS" w:date="2020-08-26T07:42:00Z" w:initials="GE-">
    <w:p w14:paraId="44D3B3DF" w14:textId="77777777" w:rsidR="008A1563" w:rsidRDefault="008A1563" w:rsidP="006F55EC">
      <w:pPr>
        <w:pStyle w:val="CommentText"/>
      </w:pPr>
      <w:r>
        <w:rPr>
          <w:rStyle w:val="CommentReference"/>
        </w:rPr>
        <w:annotationRef/>
      </w:r>
      <w:r>
        <w:t>In the studies referenced here, I believe open means no trees.</w:t>
      </w:r>
    </w:p>
  </w:comment>
  <w:comment w:id="109" w:author="Gustafson, Eric -FS [2]" w:date="2021-08-06T08:25:00Z" w:initials="GE-">
    <w:p w14:paraId="29E7DA05" w14:textId="63538F84" w:rsidR="008A1563" w:rsidRDefault="008A1563">
      <w:pPr>
        <w:pStyle w:val="CommentText"/>
      </w:pPr>
      <w:r>
        <w:rPr>
          <w:rStyle w:val="CommentReference"/>
        </w:rPr>
        <w:annotationRef/>
      </w:r>
      <w:r>
        <w:t>Maybe similarly, reduce albedo (inverse proportionally) as a function of time since last fire.</w:t>
      </w:r>
    </w:p>
  </w:comment>
  <w:comment w:id="110" w:author="Gustafson, Eric -FS [2]" w:date="2021-09-30T08:28:00Z" w:initials="GE-">
    <w:p w14:paraId="4DEB3D3D" w14:textId="305FB16B" w:rsidR="008A1563" w:rsidRDefault="008A1563">
      <w:pPr>
        <w:pStyle w:val="CommentText"/>
      </w:pPr>
      <w:r>
        <w:rPr>
          <w:rStyle w:val="CommentReference"/>
        </w:rPr>
        <w:annotationRef/>
      </w:r>
      <w:r>
        <w:t>Make the enhancement factor vary from 0 to given value as snow increases from 0 to 25 mm.</w:t>
      </w:r>
    </w:p>
  </w:comment>
  <w:comment w:id="145" w:author="Miranda, Brian -FS" w:date="2020-08-25T15:41:00Z" w:initials="MBR-">
    <w:p w14:paraId="641BDC7D" w14:textId="77777777" w:rsidR="008A1563" w:rsidRDefault="008A1563">
      <w:pPr>
        <w:pStyle w:val="CommentText"/>
      </w:pPr>
      <w:r>
        <w:rPr>
          <w:rStyle w:val="CommentReference"/>
        </w:rPr>
        <w:annotationRef/>
      </w:r>
      <w:r>
        <w:t xml:space="preserve">How would we determine how much of the surface is “open”?  With an LAI of 1, that means that an equivalent of the entire cell surface area is covered.  </w:t>
      </w:r>
      <w:proofErr w:type="gramStart"/>
      <w:r>
        <w:t>So</w:t>
      </w:r>
      <w:proofErr w:type="gramEnd"/>
      <w:r>
        <w:t xml:space="preserve"> does that mean no open ground if LAI &gt;= 1?  And only bare ground/snow contributes to albedo when LAI &lt; 1, using 1-LAI as the proportion of visible ground.  I know light is not fully blocked by LAI = 1, so this threshold of 1 does not really seem to be appropriate.  Could we instead use a measure of how much PAR is reaching the ground (</w:t>
      </w:r>
      <w:proofErr w:type="spellStart"/>
      <w:r>
        <w:t>SubCanopyPAR</w:t>
      </w:r>
      <w:proofErr w:type="spellEnd"/>
      <w:r>
        <w:t>/incoming PAR)?</w:t>
      </w:r>
    </w:p>
  </w:comment>
  <w:comment w:id="146" w:author="Gustafson, Eric -FS" w:date="2020-08-26T07:42:00Z" w:initials="GE-">
    <w:p w14:paraId="55FCE2CD" w14:textId="47001F39" w:rsidR="008A1563" w:rsidRDefault="008A1563">
      <w:pPr>
        <w:pStyle w:val="CommentText"/>
      </w:pPr>
      <w:r>
        <w:rPr>
          <w:rStyle w:val="CommentReference"/>
        </w:rPr>
        <w:annotationRef/>
      </w:r>
      <w:r>
        <w:t>In the studies referenced here, I believe open means no trees.</w:t>
      </w:r>
    </w:p>
  </w:comment>
  <w:comment w:id="154" w:author="Miranda, Brian -FS" w:date="2020-08-25T15:24:00Z" w:initials="MBR-">
    <w:p w14:paraId="1BE68273" w14:textId="77777777" w:rsidR="008A1563" w:rsidRDefault="008A1563">
      <w:pPr>
        <w:pStyle w:val="CommentText"/>
      </w:pPr>
      <w:r>
        <w:rPr>
          <w:rStyle w:val="CommentReference"/>
        </w:rPr>
        <w:annotationRef/>
      </w:r>
      <w:r>
        <w:t>Should this be the sum of the component albedos?  The LAI is already apportioned in the calculation of albedo by type.  As an example, if there is LAI of 3 in dark conifer by itself, compared to LAI of 3 for dark conifer plus LAI of 3 for light conifer (total LAI = 6), should the combined albedo be higher in the second instance?</w:t>
      </w:r>
    </w:p>
    <w:p w14:paraId="752743DA" w14:textId="77777777" w:rsidR="008A1563" w:rsidRDefault="008A1563">
      <w:pPr>
        <w:pStyle w:val="CommentText"/>
      </w:pPr>
      <w:r>
        <w:t>I don’t think my summation is really the right answer either, but we don’t want to double-count the proportioning of the different canopy types.  Might need to work this out with a few examples.</w:t>
      </w:r>
    </w:p>
  </w:comment>
  <w:comment w:id="155" w:author="Gustafson, Eric -FS" w:date="2020-08-26T07:43:00Z" w:initials="GE-">
    <w:p w14:paraId="6ABAB7F4" w14:textId="6A2E6552" w:rsidR="008A1563" w:rsidRDefault="008A1563">
      <w:pPr>
        <w:pStyle w:val="CommentText"/>
      </w:pPr>
      <w:r>
        <w:rPr>
          <w:rStyle w:val="CommentReference"/>
        </w:rPr>
        <w:annotationRef/>
      </w:r>
      <w:r>
        <w:t xml:space="preserve">Summation would raise albedo with more LAI, so I doubt that is correct.  But yes, we’d need to verify the correct computation.  Note, the computations are not by LAI component, but using the total cell LAI.  The components are used only as weights.  I think my logic is correct, but it should be verified.  I have a figure from the </w:t>
      </w:r>
      <w:proofErr w:type="spellStart"/>
      <w:r>
        <w:t>Lukes</w:t>
      </w:r>
      <w:proofErr w:type="spellEnd"/>
      <w:r>
        <w:t xml:space="preserve"> paper that will be very helpful to understand this question. </w:t>
      </w:r>
    </w:p>
  </w:comment>
  <w:comment w:id="166" w:author="Miranda, Brian -FS" w:date="2020-08-25T15:38:00Z" w:initials="MBR-">
    <w:p w14:paraId="7E62E65F" w14:textId="77777777" w:rsidR="008A1563" w:rsidRDefault="008A1563">
      <w:pPr>
        <w:pStyle w:val="CommentText"/>
      </w:pPr>
      <w:r>
        <w:rPr>
          <w:rStyle w:val="CommentReference"/>
        </w:rPr>
        <w:annotationRef/>
      </w:r>
      <w:r>
        <w:t>This can be very tricky to make work.  If we hard-code the form of the equation and let users modify the coefficients, that is not very difficult.  But giving users more freedom than that in defining the equations can be a lot of work.  Parsing equations into a form that the code can handle is tricky.</w:t>
      </w:r>
    </w:p>
  </w:comment>
  <w:comment w:id="167" w:author="Gustafson, Eric -FS" w:date="2020-08-26T07:46:00Z" w:initials="GE-">
    <w:p w14:paraId="56DB2587" w14:textId="2ADEB21F" w:rsidR="008A1563" w:rsidRDefault="008A1563">
      <w:pPr>
        <w:pStyle w:val="CommentText"/>
      </w:pPr>
      <w:r>
        <w:rPr>
          <w:rStyle w:val="CommentReference"/>
        </w:rPr>
        <w:annotationRef/>
      </w:r>
      <w:r>
        <w:t>I thought as much.  We will not do this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A9D631" w15:done="0"/>
  <w15:commentEx w15:paraId="688ADB2F" w15:done="0"/>
  <w15:commentEx w15:paraId="5FF36880" w15:paraIdParent="688ADB2F" w15:done="0"/>
  <w15:commentEx w15:paraId="5551F322" w15:done="0"/>
  <w15:commentEx w15:paraId="32077B8F" w15:done="0"/>
  <w15:commentEx w15:paraId="3D8B46E3" w15:paraIdParent="32077B8F" w15:done="0"/>
  <w15:commentEx w15:paraId="2F39CFBB" w15:done="0"/>
  <w15:commentEx w15:paraId="726F0196" w15:done="0"/>
  <w15:commentEx w15:paraId="279CCB1C" w15:done="0"/>
  <w15:commentEx w15:paraId="4528AF23" w15:done="0"/>
  <w15:commentEx w15:paraId="44D3B3DF" w15:paraIdParent="4528AF23" w15:done="0"/>
  <w15:commentEx w15:paraId="29E7DA05" w15:done="0"/>
  <w15:commentEx w15:paraId="4DEB3D3D" w15:done="0"/>
  <w15:commentEx w15:paraId="641BDC7D" w15:done="0"/>
  <w15:commentEx w15:paraId="55FCE2CD" w15:paraIdParent="641BDC7D" w15:done="0"/>
  <w15:commentEx w15:paraId="752743DA" w15:done="0"/>
  <w15:commentEx w15:paraId="6ABAB7F4" w15:paraIdParent="752743DA" w15:done="0"/>
  <w15:commentEx w15:paraId="7E62E65F" w15:done="0"/>
  <w15:commentEx w15:paraId="56DB2587" w15:paraIdParent="7E62E6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76FCC" w16cex:dateUtc="2021-08-06T13:22:00Z"/>
  <w16cex:commentExtensible w16cex:durableId="2512C61D" w16cex:dateUtc="2021-10-14T20:07:00Z"/>
  <w16cex:commentExtensible w16cex:durableId="2534D63A" w16cex:dateUtc="2021-08-06T13:25:00Z"/>
  <w16cex:commentExtensible w16cex:durableId="2534D639" w16cex:dateUtc="2021-09-30T13:28:00Z"/>
  <w16cex:commentExtensible w16cex:durableId="24B77086" w16cex:dateUtc="2021-08-06T13:25:00Z"/>
  <w16cex:commentExtensible w16cex:durableId="24FFF3C8" w16cex:dateUtc="2021-09-30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A9D631" w16cid:durableId="24B389F2"/>
  <w16cid:commentId w16cid:paraId="688ADB2F" w16cid:durableId="24B389F3"/>
  <w16cid:commentId w16cid:paraId="5FF36880" w16cid:durableId="24B389F4"/>
  <w16cid:commentId w16cid:paraId="5551F322" w16cid:durableId="24B76FCC"/>
  <w16cid:commentId w16cid:paraId="32077B8F" w16cid:durableId="24B389F5"/>
  <w16cid:commentId w16cid:paraId="3D8B46E3" w16cid:durableId="24B389F6"/>
  <w16cid:commentId w16cid:paraId="2F39CFBB" w16cid:durableId="2512C61D"/>
  <w16cid:commentId w16cid:paraId="726F0196" w16cid:durableId="2534D63A"/>
  <w16cid:commentId w16cid:paraId="279CCB1C" w16cid:durableId="2534D639"/>
  <w16cid:commentId w16cid:paraId="4528AF23" w16cid:durableId="2534D638"/>
  <w16cid:commentId w16cid:paraId="44D3B3DF" w16cid:durableId="2534D637"/>
  <w16cid:commentId w16cid:paraId="29E7DA05" w16cid:durableId="24B77086"/>
  <w16cid:commentId w16cid:paraId="4DEB3D3D" w16cid:durableId="24FFF3C8"/>
  <w16cid:commentId w16cid:paraId="641BDC7D" w16cid:durableId="24B389F7"/>
  <w16cid:commentId w16cid:paraId="55FCE2CD" w16cid:durableId="24B389F8"/>
  <w16cid:commentId w16cid:paraId="752743DA" w16cid:durableId="24B389F9"/>
  <w16cid:commentId w16cid:paraId="6ABAB7F4" w16cid:durableId="24B389FA"/>
  <w16cid:commentId w16cid:paraId="7E62E65F" w16cid:durableId="24B389FB"/>
  <w16cid:commentId w16cid:paraId="56DB2587" w16cid:durableId="24B389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17542"/>
    <w:multiLevelType w:val="hybridMultilevel"/>
    <w:tmpl w:val="CB284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stafson, Eric -FS">
    <w15:presenceInfo w15:providerId="AD" w15:userId="S-1-5-21-2443529608-3098792306-3041422421-258409"/>
  </w15:person>
  <w15:person w15:author="Gustafson, Eric -FS [2]">
    <w15:presenceInfo w15:providerId="AD" w15:userId="S::eric.gustafson@usda.gov::4d9d2eb0-e2ec-42a1-80a3-1a9e4ccec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1D"/>
    <w:rsid w:val="000054B8"/>
    <w:rsid w:val="00046786"/>
    <w:rsid w:val="00064C39"/>
    <w:rsid w:val="00071DF4"/>
    <w:rsid w:val="00155825"/>
    <w:rsid w:val="001D5851"/>
    <w:rsid w:val="00215D69"/>
    <w:rsid w:val="0023061B"/>
    <w:rsid w:val="00230800"/>
    <w:rsid w:val="00247F89"/>
    <w:rsid w:val="00251EC4"/>
    <w:rsid w:val="002B7831"/>
    <w:rsid w:val="002E72EE"/>
    <w:rsid w:val="003022BA"/>
    <w:rsid w:val="00373C4D"/>
    <w:rsid w:val="003A2662"/>
    <w:rsid w:val="003F7734"/>
    <w:rsid w:val="0043552A"/>
    <w:rsid w:val="004B3A7F"/>
    <w:rsid w:val="004F68CB"/>
    <w:rsid w:val="005120A4"/>
    <w:rsid w:val="00527996"/>
    <w:rsid w:val="005B34E5"/>
    <w:rsid w:val="005B47A4"/>
    <w:rsid w:val="005E7E34"/>
    <w:rsid w:val="006666DC"/>
    <w:rsid w:val="006B6DBB"/>
    <w:rsid w:val="006F55EC"/>
    <w:rsid w:val="00720D8F"/>
    <w:rsid w:val="007E3238"/>
    <w:rsid w:val="00876F12"/>
    <w:rsid w:val="008A1563"/>
    <w:rsid w:val="008B209C"/>
    <w:rsid w:val="0093277A"/>
    <w:rsid w:val="00957198"/>
    <w:rsid w:val="00974129"/>
    <w:rsid w:val="00984542"/>
    <w:rsid w:val="009B09A9"/>
    <w:rsid w:val="009F269F"/>
    <w:rsid w:val="00AA6415"/>
    <w:rsid w:val="00AF39DE"/>
    <w:rsid w:val="00B0549F"/>
    <w:rsid w:val="00B35A94"/>
    <w:rsid w:val="00B91409"/>
    <w:rsid w:val="00BB4E6A"/>
    <w:rsid w:val="00BF4B31"/>
    <w:rsid w:val="00C7700F"/>
    <w:rsid w:val="00CA680C"/>
    <w:rsid w:val="00CE7B1D"/>
    <w:rsid w:val="00D62A3B"/>
    <w:rsid w:val="00DB4C17"/>
    <w:rsid w:val="00E1344C"/>
    <w:rsid w:val="00E3145C"/>
    <w:rsid w:val="00EA0AB7"/>
    <w:rsid w:val="00EA447E"/>
    <w:rsid w:val="00EC436E"/>
    <w:rsid w:val="00F85D6C"/>
    <w:rsid w:val="00F9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1586"/>
  <w15:chartTrackingRefBased/>
  <w15:docId w15:val="{EFC1D9FC-9EEE-4740-B25D-6E58FCE6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DB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666DC"/>
    <w:rPr>
      <w:sz w:val="16"/>
      <w:szCs w:val="16"/>
    </w:rPr>
  </w:style>
  <w:style w:type="paragraph" w:styleId="CommentText">
    <w:name w:val="annotation text"/>
    <w:basedOn w:val="Normal"/>
    <w:link w:val="CommentTextChar"/>
    <w:uiPriority w:val="99"/>
    <w:semiHidden/>
    <w:unhideWhenUsed/>
    <w:rsid w:val="006666DC"/>
    <w:pPr>
      <w:spacing w:line="240" w:lineRule="auto"/>
    </w:pPr>
    <w:rPr>
      <w:sz w:val="20"/>
      <w:szCs w:val="20"/>
    </w:rPr>
  </w:style>
  <w:style w:type="character" w:customStyle="1" w:styleId="CommentTextChar">
    <w:name w:val="Comment Text Char"/>
    <w:basedOn w:val="DefaultParagraphFont"/>
    <w:link w:val="CommentText"/>
    <w:uiPriority w:val="99"/>
    <w:semiHidden/>
    <w:rsid w:val="006666DC"/>
    <w:rPr>
      <w:sz w:val="20"/>
      <w:szCs w:val="20"/>
    </w:rPr>
  </w:style>
  <w:style w:type="paragraph" w:styleId="CommentSubject">
    <w:name w:val="annotation subject"/>
    <w:basedOn w:val="CommentText"/>
    <w:next w:val="CommentText"/>
    <w:link w:val="CommentSubjectChar"/>
    <w:uiPriority w:val="99"/>
    <w:semiHidden/>
    <w:unhideWhenUsed/>
    <w:rsid w:val="006666DC"/>
    <w:rPr>
      <w:b/>
      <w:bCs/>
    </w:rPr>
  </w:style>
  <w:style w:type="character" w:customStyle="1" w:styleId="CommentSubjectChar">
    <w:name w:val="Comment Subject Char"/>
    <w:basedOn w:val="CommentTextChar"/>
    <w:link w:val="CommentSubject"/>
    <w:uiPriority w:val="99"/>
    <w:semiHidden/>
    <w:rsid w:val="006666DC"/>
    <w:rPr>
      <w:b/>
      <w:bCs/>
      <w:sz w:val="20"/>
      <w:szCs w:val="20"/>
    </w:rPr>
  </w:style>
  <w:style w:type="paragraph" w:styleId="BalloonText">
    <w:name w:val="Balloon Text"/>
    <w:basedOn w:val="Normal"/>
    <w:link w:val="BalloonTextChar"/>
    <w:uiPriority w:val="99"/>
    <w:semiHidden/>
    <w:unhideWhenUsed/>
    <w:rsid w:val="00666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DC"/>
    <w:rPr>
      <w:rFonts w:ascii="Segoe UI" w:hAnsi="Segoe UI" w:cs="Segoe UI"/>
      <w:sz w:val="18"/>
      <w:szCs w:val="18"/>
    </w:rPr>
  </w:style>
  <w:style w:type="character" w:styleId="Hyperlink">
    <w:name w:val="Hyperlink"/>
    <w:basedOn w:val="DefaultParagraphFont"/>
    <w:uiPriority w:val="99"/>
    <w:unhideWhenUsed/>
    <w:rsid w:val="00BB4E6A"/>
    <w:rPr>
      <w:color w:val="0563C1" w:themeColor="hyperlink"/>
      <w:u w:val="single"/>
    </w:rPr>
  </w:style>
  <w:style w:type="character" w:styleId="UnresolvedMention">
    <w:name w:val="Unresolved Mention"/>
    <w:basedOn w:val="DefaultParagraphFont"/>
    <w:uiPriority w:val="99"/>
    <w:semiHidden/>
    <w:unhideWhenUsed/>
    <w:rsid w:val="00BB4E6A"/>
    <w:rPr>
      <w:color w:val="605E5C"/>
      <w:shd w:val="clear" w:color="auto" w:fill="E1DFDD"/>
    </w:rPr>
  </w:style>
  <w:style w:type="character" w:styleId="FollowedHyperlink">
    <w:name w:val="FollowedHyperlink"/>
    <w:basedOn w:val="DefaultParagraphFont"/>
    <w:uiPriority w:val="99"/>
    <w:semiHidden/>
    <w:unhideWhenUsed/>
    <w:rsid w:val="00DB4C17"/>
    <w:rPr>
      <w:color w:val="954F72" w:themeColor="followedHyperlink"/>
      <w:u w:val="single"/>
    </w:rPr>
  </w:style>
  <w:style w:type="paragraph" w:styleId="ListParagraph">
    <w:name w:val="List Paragraph"/>
    <w:basedOn w:val="Normal"/>
    <w:uiPriority w:val="34"/>
    <w:qFormat/>
    <w:rsid w:val="00876F12"/>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141161">
      <w:bodyDiv w:val="1"/>
      <w:marLeft w:val="0"/>
      <w:marRight w:val="0"/>
      <w:marTop w:val="0"/>
      <w:marBottom w:val="0"/>
      <w:divBdr>
        <w:top w:val="none" w:sz="0" w:space="0" w:color="auto"/>
        <w:left w:val="none" w:sz="0" w:space="0" w:color="auto"/>
        <w:bottom w:val="none" w:sz="0" w:space="0" w:color="auto"/>
        <w:right w:val="none" w:sz="0" w:space="0" w:color="auto"/>
      </w:divBdr>
    </w:div>
    <w:div w:id="1268387962">
      <w:bodyDiv w:val="1"/>
      <w:marLeft w:val="0"/>
      <w:marRight w:val="0"/>
      <w:marTop w:val="0"/>
      <w:marBottom w:val="0"/>
      <w:divBdr>
        <w:top w:val="none" w:sz="0" w:space="0" w:color="auto"/>
        <w:left w:val="none" w:sz="0" w:space="0" w:color="auto"/>
        <w:bottom w:val="none" w:sz="0" w:space="0" w:color="auto"/>
        <w:right w:val="none" w:sz="0" w:space="0" w:color="auto"/>
      </w:divBdr>
    </w:div>
    <w:div w:id="1424571154">
      <w:bodyDiv w:val="1"/>
      <w:marLeft w:val="0"/>
      <w:marRight w:val="0"/>
      <w:marTop w:val="0"/>
      <w:marBottom w:val="0"/>
      <w:divBdr>
        <w:top w:val="none" w:sz="0" w:space="0" w:color="auto"/>
        <w:left w:val="none" w:sz="0" w:space="0" w:color="auto"/>
        <w:bottom w:val="none" w:sz="0" w:space="0" w:color="auto"/>
        <w:right w:val="none" w:sz="0" w:space="0" w:color="auto"/>
      </w:divBdr>
    </w:div>
    <w:div w:id="174564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6982</TotalTime>
  <Pages>2</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Gustafson, Eric -FS</dc:creator>
  <cp:keywords/>
  <dc:description/>
  <cp:lastModifiedBy>Miranda, Brian -FS</cp:lastModifiedBy>
  <cp:revision>1</cp:revision>
  <dcterms:created xsi:type="dcterms:W3CDTF">2021-08-24T21:06:00Z</dcterms:created>
  <dcterms:modified xsi:type="dcterms:W3CDTF">2021-11-12T22:50:00Z</dcterms:modified>
</cp:coreProperties>
</file>