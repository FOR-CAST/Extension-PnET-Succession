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CE89A" w14:textId="2C2DDAFB" w:rsidR="0030267A" w:rsidRDefault="00502E28">
      <w:pPr>
        <w:pStyle w:val="titleline1"/>
      </w:pPr>
      <w:bookmarkStart w:id="0" w:name="_Ref75418953"/>
      <w:proofErr w:type="spellStart"/>
      <w:r>
        <w:t>PnET</w:t>
      </w:r>
      <w:proofErr w:type="spellEnd"/>
      <w:r>
        <w: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C622E0">
        <w:rPr>
          <w:rStyle w:val="titleline1Char"/>
        </w:rPr>
        <w:t>4.0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424772EE"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F212D9">
        <w:rPr>
          <w:noProof/>
        </w:rPr>
        <w:t>November 13, 2020</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6B3D2AB1" w14:textId="77777777" w:rsidR="005666DC"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54946166" w:history="1">
        <w:r w:rsidR="005666DC" w:rsidRPr="0019389B">
          <w:rPr>
            <w:rStyle w:val="Hyperlink"/>
            <w:noProof/>
          </w:rPr>
          <w:t>1</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Introduction</w:t>
        </w:r>
        <w:r w:rsidR="005666DC">
          <w:rPr>
            <w:noProof/>
            <w:webHidden/>
          </w:rPr>
          <w:tab/>
        </w:r>
        <w:r w:rsidR="005666DC">
          <w:rPr>
            <w:noProof/>
            <w:webHidden/>
          </w:rPr>
          <w:fldChar w:fldCharType="begin"/>
        </w:r>
        <w:r w:rsidR="005666DC">
          <w:rPr>
            <w:noProof/>
            <w:webHidden/>
          </w:rPr>
          <w:instrText xml:space="preserve"> PAGEREF _Toc54946166 \h </w:instrText>
        </w:r>
        <w:r w:rsidR="005666DC">
          <w:rPr>
            <w:noProof/>
            <w:webHidden/>
          </w:rPr>
        </w:r>
        <w:r w:rsidR="005666DC">
          <w:rPr>
            <w:noProof/>
            <w:webHidden/>
          </w:rPr>
          <w:fldChar w:fldCharType="separate"/>
        </w:r>
        <w:r w:rsidR="005666DC">
          <w:rPr>
            <w:noProof/>
            <w:webHidden/>
          </w:rPr>
          <w:t>6</w:t>
        </w:r>
        <w:r w:rsidR="005666DC">
          <w:rPr>
            <w:noProof/>
            <w:webHidden/>
          </w:rPr>
          <w:fldChar w:fldCharType="end"/>
        </w:r>
      </w:hyperlink>
    </w:p>
    <w:p w14:paraId="249BBB05"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67" w:history="1">
        <w:r w:rsidR="005666DC" w:rsidRPr="0019389B">
          <w:rPr>
            <w:rStyle w:val="Hyperlink"/>
            <w:noProof/>
          </w:rPr>
          <w:t>1.1</w:t>
        </w:r>
        <w:r w:rsidR="005666DC">
          <w:rPr>
            <w:rFonts w:asciiTheme="minorHAnsi" w:eastAsiaTheme="minorEastAsia" w:hAnsiTheme="minorHAnsi" w:cstheme="minorBidi"/>
            <w:noProof/>
            <w:sz w:val="22"/>
            <w:szCs w:val="22"/>
          </w:rPr>
          <w:tab/>
        </w:r>
        <w:r w:rsidR="005666DC" w:rsidRPr="0019389B">
          <w:rPr>
            <w:rStyle w:val="Hyperlink"/>
            <w:noProof/>
          </w:rPr>
          <w:t>Major modifications made to PnET algorithms</w:t>
        </w:r>
        <w:r w:rsidR="005666DC">
          <w:rPr>
            <w:noProof/>
            <w:webHidden/>
          </w:rPr>
          <w:tab/>
        </w:r>
        <w:r w:rsidR="005666DC">
          <w:rPr>
            <w:noProof/>
            <w:webHidden/>
          </w:rPr>
          <w:fldChar w:fldCharType="begin"/>
        </w:r>
        <w:r w:rsidR="005666DC">
          <w:rPr>
            <w:noProof/>
            <w:webHidden/>
          </w:rPr>
          <w:instrText xml:space="preserve"> PAGEREF _Toc54946167 \h </w:instrText>
        </w:r>
        <w:r w:rsidR="005666DC">
          <w:rPr>
            <w:noProof/>
            <w:webHidden/>
          </w:rPr>
        </w:r>
        <w:r w:rsidR="005666DC">
          <w:rPr>
            <w:noProof/>
            <w:webHidden/>
          </w:rPr>
          <w:fldChar w:fldCharType="separate"/>
        </w:r>
        <w:r w:rsidR="005666DC">
          <w:rPr>
            <w:noProof/>
            <w:webHidden/>
          </w:rPr>
          <w:t>6</w:t>
        </w:r>
        <w:r w:rsidR="005666DC">
          <w:rPr>
            <w:noProof/>
            <w:webHidden/>
          </w:rPr>
          <w:fldChar w:fldCharType="end"/>
        </w:r>
      </w:hyperlink>
    </w:p>
    <w:p w14:paraId="056265E5"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68" w:history="1">
        <w:r w:rsidR="005666DC" w:rsidRPr="0019389B">
          <w:rPr>
            <w:rStyle w:val="Hyperlink"/>
            <w:noProof/>
          </w:rPr>
          <w:t>1.2</w:t>
        </w:r>
        <w:r w:rsidR="005666DC">
          <w:rPr>
            <w:rFonts w:asciiTheme="minorHAnsi" w:eastAsiaTheme="minorEastAsia" w:hAnsiTheme="minorHAnsi" w:cstheme="minorBidi"/>
            <w:noProof/>
            <w:sz w:val="22"/>
            <w:szCs w:val="22"/>
          </w:rPr>
          <w:tab/>
        </w:r>
        <w:r w:rsidR="005666DC" w:rsidRPr="0019389B">
          <w:rPr>
            <w:rStyle w:val="Hyperlink"/>
            <w:noProof/>
          </w:rPr>
          <w:t>Advantages and disadvantages of PnET-Succession compared to</w:t>
        </w:r>
        <w:r w:rsidR="005666DC" w:rsidRPr="0019389B">
          <w:rPr>
            <w:rStyle w:val="Hyperlink"/>
            <w:iCs/>
            <w:noProof/>
          </w:rPr>
          <w:t xml:space="preserve"> Biomass Succession</w:t>
        </w:r>
        <w:r w:rsidR="005666DC">
          <w:rPr>
            <w:noProof/>
            <w:webHidden/>
          </w:rPr>
          <w:tab/>
        </w:r>
        <w:r w:rsidR="005666DC">
          <w:rPr>
            <w:noProof/>
            <w:webHidden/>
          </w:rPr>
          <w:fldChar w:fldCharType="begin"/>
        </w:r>
        <w:r w:rsidR="005666DC">
          <w:rPr>
            <w:noProof/>
            <w:webHidden/>
          </w:rPr>
          <w:instrText xml:space="preserve"> PAGEREF _Toc54946168 \h </w:instrText>
        </w:r>
        <w:r w:rsidR="005666DC">
          <w:rPr>
            <w:noProof/>
            <w:webHidden/>
          </w:rPr>
        </w:r>
        <w:r w:rsidR="005666DC">
          <w:rPr>
            <w:noProof/>
            <w:webHidden/>
          </w:rPr>
          <w:fldChar w:fldCharType="separate"/>
        </w:r>
        <w:r w:rsidR="005666DC">
          <w:rPr>
            <w:noProof/>
            <w:webHidden/>
          </w:rPr>
          <w:t>6</w:t>
        </w:r>
        <w:r w:rsidR="005666DC">
          <w:rPr>
            <w:noProof/>
            <w:webHidden/>
          </w:rPr>
          <w:fldChar w:fldCharType="end"/>
        </w:r>
      </w:hyperlink>
    </w:p>
    <w:p w14:paraId="2AEBA2B6"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69" w:history="1">
        <w:r w:rsidR="005666DC" w:rsidRPr="0019389B">
          <w:rPr>
            <w:rStyle w:val="Hyperlink"/>
            <w:noProof/>
          </w:rPr>
          <w:t>1.3</w:t>
        </w:r>
        <w:r w:rsidR="005666DC">
          <w:rPr>
            <w:rFonts w:asciiTheme="minorHAnsi" w:eastAsiaTheme="minorEastAsia" w:hAnsiTheme="minorHAnsi" w:cstheme="minorBidi"/>
            <w:noProof/>
            <w:sz w:val="22"/>
            <w:szCs w:val="22"/>
          </w:rPr>
          <w:tab/>
        </w:r>
        <w:r w:rsidR="005666DC" w:rsidRPr="0019389B">
          <w:rPr>
            <w:rStyle w:val="Hyperlink"/>
            <w:noProof/>
          </w:rPr>
          <w:t>What’s new in Version 4.0</w:t>
        </w:r>
        <w:r w:rsidR="005666DC">
          <w:rPr>
            <w:noProof/>
            <w:webHidden/>
          </w:rPr>
          <w:tab/>
        </w:r>
        <w:r w:rsidR="005666DC">
          <w:rPr>
            <w:noProof/>
            <w:webHidden/>
          </w:rPr>
          <w:fldChar w:fldCharType="begin"/>
        </w:r>
        <w:r w:rsidR="005666DC">
          <w:rPr>
            <w:noProof/>
            <w:webHidden/>
          </w:rPr>
          <w:instrText xml:space="preserve"> PAGEREF _Toc54946169 \h </w:instrText>
        </w:r>
        <w:r w:rsidR="005666DC">
          <w:rPr>
            <w:noProof/>
            <w:webHidden/>
          </w:rPr>
        </w:r>
        <w:r w:rsidR="005666DC">
          <w:rPr>
            <w:noProof/>
            <w:webHidden/>
          </w:rPr>
          <w:fldChar w:fldCharType="separate"/>
        </w:r>
        <w:r w:rsidR="005666DC">
          <w:rPr>
            <w:noProof/>
            <w:webHidden/>
          </w:rPr>
          <w:t>7</w:t>
        </w:r>
        <w:r w:rsidR="005666DC">
          <w:rPr>
            <w:noProof/>
            <w:webHidden/>
          </w:rPr>
          <w:fldChar w:fldCharType="end"/>
        </w:r>
      </w:hyperlink>
    </w:p>
    <w:p w14:paraId="2CCDF384" w14:textId="77777777" w:rsidR="005666DC" w:rsidRDefault="008B4A0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70" w:history="1">
        <w:r w:rsidR="005666DC" w:rsidRPr="0019389B">
          <w:rPr>
            <w:rStyle w:val="Hyperlink"/>
            <w:noProof/>
          </w:rPr>
          <w:t>1.3.1</w:t>
        </w:r>
        <w:r w:rsidR="005666DC">
          <w:rPr>
            <w:rFonts w:asciiTheme="minorHAnsi" w:eastAsiaTheme="minorEastAsia" w:hAnsiTheme="minorHAnsi" w:cstheme="minorBidi"/>
            <w:i w:val="0"/>
            <w:iCs w:val="0"/>
            <w:noProof/>
            <w:sz w:val="22"/>
            <w:szCs w:val="22"/>
          </w:rPr>
          <w:tab/>
        </w:r>
        <w:r w:rsidR="005666DC" w:rsidRPr="0019389B">
          <w:rPr>
            <w:rStyle w:val="Hyperlink"/>
            <w:noProof/>
          </w:rPr>
          <w:t>Added Features</w:t>
        </w:r>
        <w:r w:rsidR="005666DC">
          <w:rPr>
            <w:noProof/>
            <w:webHidden/>
          </w:rPr>
          <w:tab/>
        </w:r>
        <w:r w:rsidR="005666DC">
          <w:rPr>
            <w:noProof/>
            <w:webHidden/>
          </w:rPr>
          <w:fldChar w:fldCharType="begin"/>
        </w:r>
        <w:r w:rsidR="005666DC">
          <w:rPr>
            <w:noProof/>
            <w:webHidden/>
          </w:rPr>
          <w:instrText xml:space="preserve"> PAGEREF _Toc54946170 \h </w:instrText>
        </w:r>
        <w:r w:rsidR="005666DC">
          <w:rPr>
            <w:noProof/>
            <w:webHidden/>
          </w:rPr>
        </w:r>
        <w:r w:rsidR="005666DC">
          <w:rPr>
            <w:noProof/>
            <w:webHidden/>
          </w:rPr>
          <w:fldChar w:fldCharType="separate"/>
        </w:r>
        <w:r w:rsidR="005666DC">
          <w:rPr>
            <w:noProof/>
            <w:webHidden/>
          </w:rPr>
          <w:t>8</w:t>
        </w:r>
        <w:r w:rsidR="005666DC">
          <w:rPr>
            <w:noProof/>
            <w:webHidden/>
          </w:rPr>
          <w:fldChar w:fldCharType="end"/>
        </w:r>
      </w:hyperlink>
    </w:p>
    <w:p w14:paraId="7403C8CB" w14:textId="77777777" w:rsidR="005666DC" w:rsidRDefault="008B4A0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71" w:history="1">
        <w:r w:rsidR="005666DC" w:rsidRPr="0019389B">
          <w:rPr>
            <w:rStyle w:val="Hyperlink"/>
            <w:noProof/>
          </w:rPr>
          <w:t>1.3.2</w:t>
        </w:r>
        <w:r w:rsidR="005666DC">
          <w:rPr>
            <w:rFonts w:asciiTheme="minorHAnsi" w:eastAsiaTheme="minorEastAsia" w:hAnsiTheme="minorHAnsi" w:cstheme="minorBidi"/>
            <w:i w:val="0"/>
            <w:iCs w:val="0"/>
            <w:noProof/>
            <w:sz w:val="22"/>
            <w:szCs w:val="22"/>
          </w:rPr>
          <w:tab/>
        </w:r>
        <w:r w:rsidR="005666DC" w:rsidRPr="0019389B">
          <w:rPr>
            <w:rStyle w:val="Hyperlink"/>
            <w:noProof/>
          </w:rPr>
          <w:t>Bug Fixes</w:t>
        </w:r>
        <w:r w:rsidR="005666DC">
          <w:rPr>
            <w:noProof/>
            <w:webHidden/>
          </w:rPr>
          <w:tab/>
        </w:r>
        <w:r w:rsidR="005666DC">
          <w:rPr>
            <w:noProof/>
            <w:webHidden/>
          </w:rPr>
          <w:fldChar w:fldCharType="begin"/>
        </w:r>
        <w:r w:rsidR="005666DC">
          <w:rPr>
            <w:noProof/>
            <w:webHidden/>
          </w:rPr>
          <w:instrText xml:space="preserve"> PAGEREF _Toc54946171 \h </w:instrText>
        </w:r>
        <w:r w:rsidR="005666DC">
          <w:rPr>
            <w:noProof/>
            <w:webHidden/>
          </w:rPr>
        </w:r>
        <w:r w:rsidR="005666DC">
          <w:rPr>
            <w:noProof/>
            <w:webHidden/>
          </w:rPr>
          <w:fldChar w:fldCharType="separate"/>
        </w:r>
        <w:r w:rsidR="005666DC">
          <w:rPr>
            <w:noProof/>
            <w:webHidden/>
          </w:rPr>
          <w:t>9</w:t>
        </w:r>
        <w:r w:rsidR="005666DC">
          <w:rPr>
            <w:noProof/>
            <w:webHidden/>
          </w:rPr>
          <w:fldChar w:fldCharType="end"/>
        </w:r>
      </w:hyperlink>
    </w:p>
    <w:p w14:paraId="503B1CA4"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72" w:history="1">
        <w:r w:rsidR="005666DC" w:rsidRPr="0019389B">
          <w:rPr>
            <w:rStyle w:val="Hyperlink"/>
            <w:noProof/>
          </w:rPr>
          <w:t>1.4</w:t>
        </w:r>
        <w:r w:rsidR="005666DC">
          <w:rPr>
            <w:rFonts w:asciiTheme="minorHAnsi" w:eastAsiaTheme="minorEastAsia" w:hAnsiTheme="minorHAnsi" w:cstheme="minorBidi"/>
            <w:noProof/>
            <w:sz w:val="22"/>
            <w:szCs w:val="22"/>
          </w:rPr>
          <w:tab/>
        </w:r>
        <w:r w:rsidR="005666DC" w:rsidRPr="0019389B">
          <w:rPr>
            <w:rStyle w:val="Hyperlink"/>
            <w:noProof/>
          </w:rPr>
          <w:t>References</w:t>
        </w:r>
        <w:r w:rsidR="005666DC">
          <w:rPr>
            <w:noProof/>
            <w:webHidden/>
          </w:rPr>
          <w:tab/>
        </w:r>
        <w:r w:rsidR="005666DC">
          <w:rPr>
            <w:noProof/>
            <w:webHidden/>
          </w:rPr>
          <w:fldChar w:fldCharType="begin"/>
        </w:r>
        <w:r w:rsidR="005666DC">
          <w:rPr>
            <w:noProof/>
            <w:webHidden/>
          </w:rPr>
          <w:instrText xml:space="preserve"> PAGEREF _Toc54946172 \h </w:instrText>
        </w:r>
        <w:r w:rsidR="005666DC">
          <w:rPr>
            <w:noProof/>
            <w:webHidden/>
          </w:rPr>
        </w:r>
        <w:r w:rsidR="005666DC">
          <w:rPr>
            <w:noProof/>
            <w:webHidden/>
          </w:rPr>
          <w:fldChar w:fldCharType="separate"/>
        </w:r>
        <w:r w:rsidR="005666DC">
          <w:rPr>
            <w:noProof/>
            <w:webHidden/>
          </w:rPr>
          <w:t>10</w:t>
        </w:r>
        <w:r w:rsidR="005666DC">
          <w:rPr>
            <w:noProof/>
            <w:webHidden/>
          </w:rPr>
          <w:fldChar w:fldCharType="end"/>
        </w:r>
      </w:hyperlink>
    </w:p>
    <w:p w14:paraId="06C69407"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73" w:history="1">
        <w:r w:rsidR="005666DC" w:rsidRPr="0019389B">
          <w:rPr>
            <w:rStyle w:val="Hyperlink"/>
            <w:noProof/>
          </w:rPr>
          <w:t>1.5</w:t>
        </w:r>
        <w:r w:rsidR="005666DC">
          <w:rPr>
            <w:rFonts w:asciiTheme="minorHAnsi" w:eastAsiaTheme="minorEastAsia" w:hAnsiTheme="minorHAnsi" w:cstheme="minorBidi"/>
            <w:noProof/>
            <w:sz w:val="22"/>
            <w:szCs w:val="22"/>
          </w:rPr>
          <w:tab/>
        </w:r>
        <w:r w:rsidR="005666DC" w:rsidRPr="0019389B">
          <w:rPr>
            <w:rStyle w:val="Hyperlink"/>
            <w:noProof/>
          </w:rPr>
          <w:t>Acknowledgments</w:t>
        </w:r>
        <w:r w:rsidR="005666DC">
          <w:rPr>
            <w:noProof/>
            <w:webHidden/>
          </w:rPr>
          <w:tab/>
        </w:r>
        <w:r w:rsidR="005666DC">
          <w:rPr>
            <w:noProof/>
            <w:webHidden/>
          </w:rPr>
          <w:fldChar w:fldCharType="begin"/>
        </w:r>
        <w:r w:rsidR="005666DC">
          <w:rPr>
            <w:noProof/>
            <w:webHidden/>
          </w:rPr>
          <w:instrText xml:space="preserve"> PAGEREF _Toc54946173 \h </w:instrText>
        </w:r>
        <w:r w:rsidR="005666DC">
          <w:rPr>
            <w:noProof/>
            <w:webHidden/>
          </w:rPr>
        </w:r>
        <w:r w:rsidR="005666DC">
          <w:rPr>
            <w:noProof/>
            <w:webHidden/>
          </w:rPr>
          <w:fldChar w:fldCharType="separate"/>
        </w:r>
        <w:r w:rsidR="005666DC">
          <w:rPr>
            <w:noProof/>
            <w:webHidden/>
          </w:rPr>
          <w:t>10</w:t>
        </w:r>
        <w:r w:rsidR="005666DC">
          <w:rPr>
            <w:noProof/>
            <w:webHidden/>
          </w:rPr>
          <w:fldChar w:fldCharType="end"/>
        </w:r>
      </w:hyperlink>
    </w:p>
    <w:p w14:paraId="0B2978DC"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74" w:history="1">
        <w:r w:rsidR="005666DC" w:rsidRPr="0019389B">
          <w:rPr>
            <w:rStyle w:val="Hyperlink"/>
            <w:noProof/>
          </w:rPr>
          <w:t>1.6</w:t>
        </w:r>
        <w:r w:rsidR="005666DC">
          <w:rPr>
            <w:rFonts w:asciiTheme="minorHAnsi" w:eastAsiaTheme="minorEastAsia" w:hAnsiTheme="minorHAnsi" w:cstheme="minorBidi"/>
            <w:noProof/>
            <w:sz w:val="22"/>
            <w:szCs w:val="22"/>
          </w:rPr>
          <w:tab/>
        </w:r>
        <w:r w:rsidR="005666DC" w:rsidRPr="0019389B">
          <w:rPr>
            <w:rStyle w:val="Hyperlink"/>
            <w:noProof/>
          </w:rPr>
          <w:t>Release History</w:t>
        </w:r>
        <w:r w:rsidR="005666DC">
          <w:rPr>
            <w:noProof/>
            <w:webHidden/>
          </w:rPr>
          <w:tab/>
        </w:r>
        <w:r w:rsidR="005666DC">
          <w:rPr>
            <w:noProof/>
            <w:webHidden/>
          </w:rPr>
          <w:fldChar w:fldCharType="begin"/>
        </w:r>
        <w:r w:rsidR="005666DC">
          <w:rPr>
            <w:noProof/>
            <w:webHidden/>
          </w:rPr>
          <w:instrText xml:space="preserve"> PAGEREF _Toc54946174 \h </w:instrText>
        </w:r>
        <w:r w:rsidR="005666DC">
          <w:rPr>
            <w:noProof/>
            <w:webHidden/>
          </w:rPr>
        </w:r>
        <w:r w:rsidR="005666DC">
          <w:rPr>
            <w:noProof/>
            <w:webHidden/>
          </w:rPr>
          <w:fldChar w:fldCharType="separate"/>
        </w:r>
        <w:r w:rsidR="005666DC">
          <w:rPr>
            <w:noProof/>
            <w:webHidden/>
          </w:rPr>
          <w:t>11</w:t>
        </w:r>
        <w:r w:rsidR="005666DC">
          <w:rPr>
            <w:noProof/>
            <w:webHidden/>
          </w:rPr>
          <w:fldChar w:fldCharType="end"/>
        </w:r>
      </w:hyperlink>
    </w:p>
    <w:p w14:paraId="510E38C2" w14:textId="77777777" w:rsidR="005666DC" w:rsidRDefault="008B4A0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75" w:history="1">
        <w:r w:rsidR="005666DC" w:rsidRPr="0019389B">
          <w:rPr>
            <w:rStyle w:val="Hyperlink"/>
            <w:noProof/>
          </w:rPr>
          <w:t>1.6.1</w:t>
        </w:r>
        <w:r w:rsidR="005666DC">
          <w:rPr>
            <w:rFonts w:asciiTheme="minorHAnsi" w:eastAsiaTheme="minorEastAsia" w:hAnsiTheme="minorHAnsi" w:cstheme="minorBidi"/>
            <w:i w:val="0"/>
            <w:iCs w:val="0"/>
            <w:noProof/>
            <w:sz w:val="22"/>
            <w:szCs w:val="22"/>
          </w:rPr>
          <w:tab/>
        </w:r>
        <w:r w:rsidR="005666DC" w:rsidRPr="0019389B">
          <w:rPr>
            <w:rStyle w:val="Hyperlink"/>
            <w:noProof/>
          </w:rPr>
          <w:t>Major Releases</w:t>
        </w:r>
        <w:r w:rsidR="005666DC">
          <w:rPr>
            <w:noProof/>
            <w:webHidden/>
          </w:rPr>
          <w:tab/>
        </w:r>
        <w:r w:rsidR="005666DC">
          <w:rPr>
            <w:noProof/>
            <w:webHidden/>
          </w:rPr>
          <w:fldChar w:fldCharType="begin"/>
        </w:r>
        <w:r w:rsidR="005666DC">
          <w:rPr>
            <w:noProof/>
            <w:webHidden/>
          </w:rPr>
          <w:instrText xml:space="preserve"> PAGEREF _Toc54946175 \h </w:instrText>
        </w:r>
        <w:r w:rsidR="005666DC">
          <w:rPr>
            <w:noProof/>
            <w:webHidden/>
          </w:rPr>
        </w:r>
        <w:r w:rsidR="005666DC">
          <w:rPr>
            <w:noProof/>
            <w:webHidden/>
          </w:rPr>
          <w:fldChar w:fldCharType="separate"/>
        </w:r>
        <w:r w:rsidR="005666DC">
          <w:rPr>
            <w:noProof/>
            <w:webHidden/>
          </w:rPr>
          <w:t>11</w:t>
        </w:r>
        <w:r w:rsidR="005666DC">
          <w:rPr>
            <w:noProof/>
            <w:webHidden/>
          </w:rPr>
          <w:fldChar w:fldCharType="end"/>
        </w:r>
      </w:hyperlink>
    </w:p>
    <w:p w14:paraId="29A44418" w14:textId="77777777" w:rsidR="005666DC" w:rsidRDefault="008B4A0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76" w:history="1">
        <w:r w:rsidR="005666DC" w:rsidRPr="0019389B">
          <w:rPr>
            <w:rStyle w:val="Hyperlink"/>
            <w:noProof/>
          </w:rPr>
          <w:t>1.6.2</w:t>
        </w:r>
        <w:r w:rsidR="005666DC">
          <w:rPr>
            <w:rFonts w:asciiTheme="minorHAnsi" w:eastAsiaTheme="minorEastAsia" w:hAnsiTheme="minorHAnsi" w:cstheme="minorBidi"/>
            <w:i w:val="0"/>
            <w:iCs w:val="0"/>
            <w:noProof/>
            <w:sz w:val="22"/>
            <w:szCs w:val="22"/>
          </w:rPr>
          <w:tab/>
        </w:r>
        <w:r w:rsidR="005666DC" w:rsidRPr="0019389B">
          <w:rPr>
            <w:rStyle w:val="Hyperlink"/>
            <w:noProof/>
          </w:rPr>
          <w:t>Minor Releases</w:t>
        </w:r>
        <w:r w:rsidR="005666DC">
          <w:rPr>
            <w:noProof/>
            <w:webHidden/>
          </w:rPr>
          <w:tab/>
        </w:r>
        <w:r w:rsidR="005666DC">
          <w:rPr>
            <w:noProof/>
            <w:webHidden/>
          </w:rPr>
          <w:fldChar w:fldCharType="begin"/>
        </w:r>
        <w:r w:rsidR="005666DC">
          <w:rPr>
            <w:noProof/>
            <w:webHidden/>
          </w:rPr>
          <w:instrText xml:space="preserve"> PAGEREF _Toc54946176 \h </w:instrText>
        </w:r>
        <w:r w:rsidR="005666DC">
          <w:rPr>
            <w:noProof/>
            <w:webHidden/>
          </w:rPr>
        </w:r>
        <w:r w:rsidR="005666DC">
          <w:rPr>
            <w:noProof/>
            <w:webHidden/>
          </w:rPr>
          <w:fldChar w:fldCharType="separate"/>
        </w:r>
        <w:r w:rsidR="005666DC">
          <w:rPr>
            <w:noProof/>
            <w:webHidden/>
          </w:rPr>
          <w:t>13</w:t>
        </w:r>
        <w:r w:rsidR="005666DC">
          <w:rPr>
            <w:noProof/>
            <w:webHidden/>
          </w:rPr>
          <w:fldChar w:fldCharType="end"/>
        </w:r>
      </w:hyperlink>
    </w:p>
    <w:p w14:paraId="1DD5097D" w14:textId="77777777" w:rsidR="005666DC" w:rsidRDefault="008B4A0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177" w:history="1">
        <w:r w:rsidR="005666DC" w:rsidRPr="0019389B">
          <w:rPr>
            <w:rStyle w:val="Hyperlink"/>
            <w:noProof/>
          </w:rPr>
          <w:t>2</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PnET-Succession</w:t>
        </w:r>
        <w:r w:rsidR="005666DC">
          <w:rPr>
            <w:noProof/>
            <w:webHidden/>
          </w:rPr>
          <w:tab/>
        </w:r>
        <w:r w:rsidR="005666DC">
          <w:rPr>
            <w:noProof/>
            <w:webHidden/>
          </w:rPr>
          <w:fldChar w:fldCharType="begin"/>
        </w:r>
        <w:r w:rsidR="005666DC">
          <w:rPr>
            <w:noProof/>
            <w:webHidden/>
          </w:rPr>
          <w:instrText xml:space="preserve"> PAGEREF _Toc54946177 \h </w:instrText>
        </w:r>
        <w:r w:rsidR="005666DC">
          <w:rPr>
            <w:noProof/>
            <w:webHidden/>
          </w:rPr>
        </w:r>
        <w:r w:rsidR="005666DC">
          <w:rPr>
            <w:noProof/>
            <w:webHidden/>
          </w:rPr>
          <w:fldChar w:fldCharType="separate"/>
        </w:r>
        <w:r w:rsidR="005666DC">
          <w:rPr>
            <w:noProof/>
            <w:webHidden/>
          </w:rPr>
          <w:t>16</w:t>
        </w:r>
        <w:r w:rsidR="005666DC">
          <w:rPr>
            <w:noProof/>
            <w:webHidden/>
          </w:rPr>
          <w:fldChar w:fldCharType="end"/>
        </w:r>
      </w:hyperlink>
    </w:p>
    <w:p w14:paraId="10D9BFCD"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78" w:history="1">
        <w:r w:rsidR="005666DC" w:rsidRPr="0019389B">
          <w:rPr>
            <w:rStyle w:val="Hyperlink"/>
            <w:noProof/>
          </w:rPr>
          <w:t>2.1</w:t>
        </w:r>
        <w:r w:rsidR="005666DC">
          <w:rPr>
            <w:rFonts w:asciiTheme="minorHAnsi" w:eastAsiaTheme="minorEastAsia" w:hAnsiTheme="minorHAnsi" w:cstheme="minorBidi"/>
            <w:noProof/>
            <w:sz w:val="22"/>
            <w:szCs w:val="22"/>
          </w:rPr>
          <w:tab/>
        </w:r>
        <w:r w:rsidR="005666DC" w:rsidRPr="0019389B">
          <w:rPr>
            <w:rStyle w:val="Hyperlink"/>
            <w:noProof/>
          </w:rPr>
          <w:t>Initializing Biomass</w:t>
        </w:r>
        <w:r w:rsidR="005666DC">
          <w:rPr>
            <w:noProof/>
            <w:webHidden/>
          </w:rPr>
          <w:tab/>
        </w:r>
        <w:r w:rsidR="005666DC">
          <w:rPr>
            <w:noProof/>
            <w:webHidden/>
          </w:rPr>
          <w:fldChar w:fldCharType="begin"/>
        </w:r>
        <w:r w:rsidR="005666DC">
          <w:rPr>
            <w:noProof/>
            <w:webHidden/>
          </w:rPr>
          <w:instrText xml:space="preserve"> PAGEREF _Toc54946178 \h </w:instrText>
        </w:r>
        <w:r w:rsidR="005666DC">
          <w:rPr>
            <w:noProof/>
            <w:webHidden/>
          </w:rPr>
        </w:r>
        <w:r w:rsidR="005666DC">
          <w:rPr>
            <w:noProof/>
            <w:webHidden/>
          </w:rPr>
          <w:fldChar w:fldCharType="separate"/>
        </w:r>
        <w:r w:rsidR="005666DC">
          <w:rPr>
            <w:noProof/>
            <w:webHidden/>
          </w:rPr>
          <w:t>16</w:t>
        </w:r>
        <w:r w:rsidR="005666DC">
          <w:rPr>
            <w:noProof/>
            <w:webHidden/>
          </w:rPr>
          <w:fldChar w:fldCharType="end"/>
        </w:r>
      </w:hyperlink>
    </w:p>
    <w:p w14:paraId="0C9FE894"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79" w:history="1">
        <w:r w:rsidR="005666DC" w:rsidRPr="0019389B">
          <w:rPr>
            <w:rStyle w:val="Hyperlink"/>
            <w:noProof/>
          </w:rPr>
          <w:t>2.2</w:t>
        </w:r>
        <w:r w:rsidR="005666DC">
          <w:rPr>
            <w:rFonts w:asciiTheme="minorHAnsi" w:eastAsiaTheme="minorEastAsia" w:hAnsiTheme="minorHAnsi" w:cstheme="minorBidi"/>
            <w:noProof/>
            <w:sz w:val="22"/>
            <w:szCs w:val="22"/>
          </w:rPr>
          <w:tab/>
        </w:r>
        <w:r w:rsidR="005666DC" w:rsidRPr="0019389B">
          <w:rPr>
            <w:rStyle w:val="Hyperlink"/>
            <w:noProof/>
          </w:rPr>
          <w:t>Cohort Competition</w:t>
        </w:r>
        <w:r w:rsidR="005666DC">
          <w:rPr>
            <w:noProof/>
            <w:webHidden/>
          </w:rPr>
          <w:tab/>
        </w:r>
        <w:r w:rsidR="005666DC">
          <w:rPr>
            <w:noProof/>
            <w:webHidden/>
          </w:rPr>
          <w:fldChar w:fldCharType="begin"/>
        </w:r>
        <w:r w:rsidR="005666DC">
          <w:rPr>
            <w:noProof/>
            <w:webHidden/>
          </w:rPr>
          <w:instrText xml:space="preserve"> PAGEREF _Toc54946179 \h </w:instrText>
        </w:r>
        <w:r w:rsidR="005666DC">
          <w:rPr>
            <w:noProof/>
            <w:webHidden/>
          </w:rPr>
        </w:r>
        <w:r w:rsidR="005666DC">
          <w:rPr>
            <w:noProof/>
            <w:webHidden/>
          </w:rPr>
          <w:fldChar w:fldCharType="separate"/>
        </w:r>
        <w:r w:rsidR="005666DC">
          <w:rPr>
            <w:noProof/>
            <w:webHidden/>
          </w:rPr>
          <w:t>17</w:t>
        </w:r>
        <w:r w:rsidR="005666DC">
          <w:rPr>
            <w:noProof/>
            <w:webHidden/>
          </w:rPr>
          <w:fldChar w:fldCharType="end"/>
        </w:r>
      </w:hyperlink>
    </w:p>
    <w:p w14:paraId="6DAA25B8" w14:textId="77777777" w:rsidR="005666DC" w:rsidRDefault="008B4A0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80" w:history="1">
        <w:r w:rsidR="005666DC" w:rsidRPr="0019389B">
          <w:rPr>
            <w:rStyle w:val="Hyperlink"/>
            <w:noProof/>
          </w:rPr>
          <w:t>2.2.1</w:t>
        </w:r>
        <w:r w:rsidR="005666DC">
          <w:rPr>
            <w:rFonts w:asciiTheme="minorHAnsi" w:eastAsiaTheme="minorEastAsia" w:hAnsiTheme="minorHAnsi" w:cstheme="minorBidi"/>
            <w:i w:val="0"/>
            <w:iCs w:val="0"/>
            <w:noProof/>
            <w:sz w:val="22"/>
            <w:szCs w:val="22"/>
          </w:rPr>
          <w:tab/>
        </w:r>
        <w:r w:rsidR="005666DC" w:rsidRPr="0019389B">
          <w:rPr>
            <w:rStyle w:val="Hyperlink"/>
            <w:noProof/>
          </w:rPr>
          <w:t>Light</w:t>
        </w:r>
        <w:r w:rsidR="005666DC">
          <w:rPr>
            <w:noProof/>
            <w:webHidden/>
          </w:rPr>
          <w:tab/>
        </w:r>
        <w:r w:rsidR="005666DC">
          <w:rPr>
            <w:noProof/>
            <w:webHidden/>
          </w:rPr>
          <w:fldChar w:fldCharType="begin"/>
        </w:r>
        <w:r w:rsidR="005666DC">
          <w:rPr>
            <w:noProof/>
            <w:webHidden/>
          </w:rPr>
          <w:instrText xml:space="preserve"> PAGEREF _Toc54946180 \h </w:instrText>
        </w:r>
        <w:r w:rsidR="005666DC">
          <w:rPr>
            <w:noProof/>
            <w:webHidden/>
          </w:rPr>
        </w:r>
        <w:r w:rsidR="005666DC">
          <w:rPr>
            <w:noProof/>
            <w:webHidden/>
          </w:rPr>
          <w:fldChar w:fldCharType="separate"/>
        </w:r>
        <w:r w:rsidR="005666DC">
          <w:rPr>
            <w:noProof/>
            <w:webHidden/>
          </w:rPr>
          <w:t>17</w:t>
        </w:r>
        <w:r w:rsidR="005666DC">
          <w:rPr>
            <w:noProof/>
            <w:webHidden/>
          </w:rPr>
          <w:fldChar w:fldCharType="end"/>
        </w:r>
      </w:hyperlink>
    </w:p>
    <w:p w14:paraId="3375E746" w14:textId="77777777" w:rsidR="005666DC" w:rsidRDefault="008B4A0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81" w:history="1">
        <w:r w:rsidR="005666DC" w:rsidRPr="0019389B">
          <w:rPr>
            <w:rStyle w:val="Hyperlink"/>
            <w:noProof/>
          </w:rPr>
          <w:t>2.2.2</w:t>
        </w:r>
        <w:r w:rsidR="005666DC">
          <w:rPr>
            <w:rFonts w:asciiTheme="minorHAnsi" w:eastAsiaTheme="minorEastAsia" w:hAnsiTheme="minorHAnsi" w:cstheme="minorBidi"/>
            <w:i w:val="0"/>
            <w:iCs w:val="0"/>
            <w:noProof/>
            <w:sz w:val="22"/>
            <w:szCs w:val="22"/>
          </w:rPr>
          <w:tab/>
        </w:r>
        <w:r w:rsidR="005666DC" w:rsidRPr="0019389B">
          <w:rPr>
            <w:rStyle w:val="Hyperlink"/>
            <w:noProof/>
          </w:rPr>
          <w:t>Water</w:t>
        </w:r>
        <w:r w:rsidR="005666DC">
          <w:rPr>
            <w:noProof/>
            <w:webHidden/>
          </w:rPr>
          <w:tab/>
        </w:r>
        <w:r w:rsidR="005666DC">
          <w:rPr>
            <w:noProof/>
            <w:webHidden/>
          </w:rPr>
          <w:fldChar w:fldCharType="begin"/>
        </w:r>
        <w:r w:rsidR="005666DC">
          <w:rPr>
            <w:noProof/>
            <w:webHidden/>
          </w:rPr>
          <w:instrText xml:space="preserve"> PAGEREF _Toc54946181 \h </w:instrText>
        </w:r>
        <w:r w:rsidR="005666DC">
          <w:rPr>
            <w:noProof/>
            <w:webHidden/>
          </w:rPr>
        </w:r>
        <w:r w:rsidR="005666DC">
          <w:rPr>
            <w:noProof/>
            <w:webHidden/>
          </w:rPr>
          <w:fldChar w:fldCharType="separate"/>
        </w:r>
        <w:r w:rsidR="005666DC">
          <w:rPr>
            <w:noProof/>
            <w:webHidden/>
          </w:rPr>
          <w:t>18</w:t>
        </w:r>
        <w:r w:rsidR="005666DC">
          <w:rPr>
            <w:noProof/>
            <w:webHidden/>
          </w:rPr>
          <w:fldChar w:fldCharType="end"/>
        </w:r>
      </w:hyperlink>
    </w:p>
    <w:p w14:paraId="4D3643C4" w14:textId="77777777" w:rsidR="005666DC" w:rsidRDefault="008B4A0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182" w:history="1">
        <w:r w:rsidR="005666DC" w:rsidRPr="0019389B">
          <w:rPr>
            <w:rStyle w:val="Hyperlink"/>
            <w:noProof/>
          </w:rPr>
          <w:t>2.2.3</w:t>
        </w:r>
        <w:r w:rsidR="005666DC">
          <w:rPr>
            <w:rFonts w:asciiTheme="minorHAnsi" w:eastAsiaTheme="minorEastAsia" w:hAnsiTheme="minorHAnsi" w:cstheme="minorBidi"/>
            <w:i w:val="0"/>
            <w:iCs w:val="0"/>
            <w:noProof/>
            <w:sz w:val="22"/>
            <w:szCs w:val="22"/>
          </w:rPr>
          <w:tab/>
        </w:r>
        <w:r w:rsidR="005666DC" w:rsidRPr="0019389B">
          <w:rPr>
            <w:rStyle w:val="Hyperlink"/>
            <w:noProof/>
          </w:rPr>
          <w:t>Other factors</w:t>
        </w:r>
        <w:r w:rsidR="005666DC">
          <w:rPr>
            <w:noProof/>
            <w:webHidden/>
          </w:rPr>
          <w:tab/>
        </w:r>
        <w:r w:rsidR="005666DC">
          <w:rPr>
            <w:noProof/>
            <w:webHidden/>
          </w:rPr>
          <w:fldChar w:fldCharType="begin"/>
        </w:r>
        <w:r w:rsidR="005666DC">
          <w:rPr>
            <w:noProof/>
            <w:webHidden/>
          </w:rPr>
          <w:instrText xml:space="preserve"> PAGEREF _Toc54946182 \h </w:instrText>
        </w:r>
        <w:r w:rsidR="005666DC">
          <w:rPr>
            <w:noProof/>
            <w:webHidden/>
          </w:rPr>
        </w:r>
        <w:r w:rsidR="005666DC">
          <w:rPr>
            <w:noProof/>
            <w:webHidden/>
          </w:rPr>
          <w:fldChar w:fldCharType="separate"/>
        </w:r>
        <w:r w:rsidR="005666DC">
          <w:rPr>
            <w:noProof/>
            <w:webHidden/>
          </w:rPr>
          <w:t>22</w:t>
        </w:r>
        <w:r w:rsidR="005666DC">
          <w:rPr>
            <w:noProof/>
            <w:webHidden/>
          </w:rPr>
          <w:fldChar w:fldCharType="end"/>
        </w:r>
      </w:hyperlink>
    </w:p>
    <w:p w14:paraId="35D2A027"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83" w:history="1">
        <w:r w:rsidR="005666DC" w:rsidRPr="0019389B">
          <w:rPr>
            <w:rStyle w:val="Hyperlink"/>
            <w:noProof/>
          </w:rPr>
          <w:t>2.3</w:t>
        </w:r>
        <w:r w:rsidR="005666DC">
          <w:rPr>
            <w:rFonts w:asciiTheme="minorHAnsi" w:eastAsiaTheme="minorEastAsia" w:hAnsiTheme="minorHAnsi" w:cstheme="minorBidi"/>
            <w:noProof/>
            <w:sz w:val="22"/>
            <w:szCs w:val="22"/>
          </w:rPr>
          <w:tab/>
        </w:r>
        <w:r w:rsidR="005666DC" w:rsidRPr="0019389B">
          <w:rPr>
            <w:rStyle w:val="Hyperlink"/>
            <w:noProof/>
          </w:rPr>
          <w:t>Cohort Growth and Ageing</w:t>
        </w:r>
        <w:r w:rsidR="005666DC">
          <w:rPr>
            <w:noProof/>
            <w:webHidden/>
          </w:rPr>
          <w:tab/>
        </w:r>
        <w:r w:rsidR="005666DC">
          <w:rPr>
            <w:noProof/>
            <w:webHidden/>
          </w:rPr>
          <w:fldChar w:fldCharType="begin"/>
        </w:r>
        <w:r w:rsidR="005666DC">
          <w:rPr>
            <w:noProof/>
            <w:webHidden/>
          </w:rPr>
          <w:instrText xml:space="preserve"> PAGEREF _Toc54946183 \h </w:instrText>
        </w:r>
        <w:r w:rsidR="005666DC">
          <w:rPr>
            <w:noProof/>
            <w:webHidden/>
          </w:rPr>
        </w:r>
        <w:r w:rsidR="005666DC">
          <w:rPr>
            <w:noProof/>
            <w:webHidden/>
          </w:rPr>
          <w:fldChar w:fldCharType="separate"/>
        </w:r>
        <w:r w:rsidR="005666DC">
          <w:rPr>
            <w:noProof/>
            <w:webHidden/>
          </w:rPr>
          <w:t>22</w:t>
        </w:r>
        <w:r w:rsidR="005666DC">
          <w:rPr>
            <w:noProof/>
            <w:webHidden/>
          </w:rPr>
          <w:fldChar w:fldCharType="end"/>
        </w:r>
      </w:hyperlink>
    </w:p>
    <w:p w14:paraId="6C56CBDC"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84" w:history="1">
        <w:r w:rsidR="005666DC" w:rsidRPr="0019389B">
          <w:rPr>
            <w:rStyle w:val="Hyperlink"/>
            <w:noProof/>
          </w:rPr>
          <w:t>2.4</w:t>
        </w:r>
        <w:r w:rsidR="005666DC">
          <w:rPr>
            <w:rFonts w:asciiTheme="minorHAnsi" w:eastAsiaTheme="minorEastAsia" w:hAnsiTheme="minorHAnsi" w:cstheme="minorBidi"/>
            <w:noProof/>
            <w:sz w:val="22"/>
            <w:szCs w:val="22"/>
          </w:rPr>
          <w:tab/>
        </w:r>
        <w:r w:rsidR="005666DC" w:rsidRPr="0019389B">
          <w:rPr>
            <w:rStyle w:val="Hyperlink"/>
            <w:noProof/>
          </w:rPr>
          <w:t>Cohort Senescence and Mortality</w:t>
        </w:r>
        <w:r w:rsidR="005666DC">
          <w:rPr>
            <w:noProof/>
            <w:webHidden/>
          </w:rPr>
          <w:tab/>
        </w:r>
        <w:r w:rsidR="005666DC">
          <w:rPr>
            <w:noProof/>
            <w:webHidden/>
          </w:rPr>
          <w:fldChar w:fldCharType="begin"/>
        </w:r>
        <w:r w:rsidR="005666DC">
          <w:rPr>
            <w:noProof/>
            <w:webHidden/>
          </w:rPr>
          <w:instrText xml:space="preserve"> PAGEREF _Toc54946184 \h </w:instrText>
        </w:r>
        <w:r w:rsidR="005666DC">
          <w:rPr>
            <w:noProof/>
            <w:webHidden/>
          </w:rPr>
        </w:r>
        <w:r w:rsidR="005666DC">
          <w:rPr>
            <w:noProof/>
            <w:webHidden/>
          </w:rPr>
          <w:fldChar w:fldCharType="separate"/>
        </w:r>
        <w:r w:rsidR="005666DC">
          <w:rPr>
            <w:noProof/>
            <w:webHidden/>
          </w:rPr>
          <w:t>23</w:t>
        </w:r>
        <w:r w:rsidR="005666DC">
          <w:rPr>
            <w:noProof/>
            <w:webHidden/>
          </w:rPr>
          <w:fldChar w:fldCharType="end"/>
        </w:r>
      </w:hyperlink>
    </w:p>
    <w:p w14:paraId="58D7B300"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85" w:history="1">
        <w:r w:rsidR="005666DC" w:rsidRPr="0019389B">
          <w:rPr>
            <w:rStyle w:val="Hyperlink"/>
            <w:noProof/>
          </w:rPr>
          <w:t>2.5</w:t>
        </w:r>
        <w:r w:rsidR="005666DC">
          <w:rPr>
            <w:rFonts w:asciiTheme="minorHAnsi" w:eastAsiaTheme="minorEastAsia" w:hAnsiTheme="minorHAnsi" w:cstheme="minorBidi"/>
            <w:noProof/>
            <w:sz w:val="22"/>
            <w:szCs w:val="22"/>
          </w:rPr>
          <w:tab/>
        </w:r>
        <w:r w:rsidR="005666DC" w:rsidRPr="0019389B">
          <w:rPr>
            <w:rStyle w:val="Hyperlink"/>
            <w:noProof/>
          </w:rPr>
          <w:t>Dead Biomass Decay</w:t>
        </w:r>
        <w:r w:rsidR="005666DC">
          <w:rPr>
            <w:noProof/>
            <w:webHidden/>
          </w:rPr>
          <w:tab/>
        </w:r>
        <w:r w:rsidR="005666DC">
          <w:rPr>
            <w:noProof/>
            <w:webHidden/>
          </w:rPr>
          <w:fldChar w:fldCharType="begin"/>
        </w:r>
        <w:r w:rsidR="005666DC">
          <w:rPr>
            <w:noProof/>
            <w:webHidden/>
          </w:rPr>
          <w:instrText xml:space="preserve"> PAGEREF _Toc54946185 \h </w:instrText>
        </w:r>
        <w:r w:rsidR="005666DC">
          <w:rPr>
            <w:noProof/>
            <w:webHidden/>
          </w:rPr>
        </w:r>
        <w:r w:rsidR="005666DC">
          <w:rPr>
            <w:noProof/>
            <w:webHidden/>
          </w:rPr>
          <w:fldChar w:fldCharType="separate"/>
        </w:r>
        <w:r w:rsidR="005666DC">
          <w:rPr>
            <w:noProof/>
            <w:webHidden/>
          </w:rPr>
          <w:t>23</w:t>
        </w:r>
        <w:r w:rsidR="005666DC">
          <w:rPr>
            <w:noProof/>
            <w:webHidden/>
          </w:rPr>
          <w:fldChar w:fldCharType="end"/>
        </w:r>
      </w:hyperlink>
    </w:p>
    <w:p w14:paraId="65FAFF68"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86" w:history="1">
        <w:r w:rsidR="005666DC" w:rsidRPr="0019389B">
          <w:rPr>
            <w:rStyle w:val="Hyperlink"/>
            <w:noProof/>
          </w:rPr>
          <w:t>2.6</w:t>
        </w:r>
        <w:r w:rsidR="005666DC">
          <w:rPr>
            <w:rFonts w:asciiTheme="minorHAnsi" w:eastAsiaTheme="minorEastAsia" w:hAnsiTheme="minorHAnsi" w:cstheme="minorBidi"/>
            <w:noProof/>
            <w:sz w:val="22"/>
            <w:szCs w:val="22"/>
          </w:rPr>
          <w:tab/>
        </w:r>
        <w:r w:rsidR="005666DC" w:rsidRPr="0019389B">
          <w:rPr>
            <w:rStyle w:val="Hyperlink"/>
            <w:noProof/>
          </w:rPr>
          <w:t>Cohort Reproduction and Establishment</w:t>
        </w:r>
        <w:r w:rsidR="005666DC">
          <w:rPr>
            <w:noProof/>
            <w:webHidden/>
          </w:rPr>
          <w:tab/>
        </w:r>
        <w:r w:rsidR="005666DC">
          <w:rPr>
            <w:noProof/>
            <w:webHidden/>
          </w:rPr>
          <w:fldChar w:fldCharType="begin"/>
        </w:r>
        <w:r w:rsidR="005666DC">
          <w:rPr>
            <w:noProof/>
            <w:webHidden/>
          </w:rPr>
          <w:instrText xml:space="preserve"> PAGEREF _Toc54946186 \h </w:instrText>
        </w:r>
        <w:r w:rsidR="005666DC">
          <w:rPr>
            <w:noProof/>
            <w:webHidden/>
          </w:rPr>
        </w:r>
        <w:r w:rsidR="005666DC">
          <w:rPr>
            <w:noProof/>
            <w:webHidden/>
          </w:rPr>
          <w:fldChar w:fldCharType="separate"/>
        </w:r>
        <w:r w:rsidR="005666DC">
          <w:rPr>
            <w:noProof/>
            <w:webHidden/>
          </w:rPr>
          <w:t>23</w:t>
        </w:r>
        <w:r w:rsidR="005666DC">
          <w:rPr>
            <w:noProof/>
            <w:webHidden/>
          </w:rPr>
          <w:fldChar w:fldCharType="end"/>
        </w:r>
      </w:hyperlink>
    </w:p>
    <w:p w14:paraId="69253503"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87" w:history="1">
        <w:r w:rsidR="005666DC" w:rsidRPr="0019389B">
          <w:rPr>
            <w:rStyle w:val="Hyperlink"/>
            <w:noProof/>
          </w:rPr>
          <w:t>2.7</w:t>
        </w:r>
        <w:r w:rsidR="005666DC">
          <w:rPr>
            <w:rFonts w:asciiTheme="minorHAnsi" w:eastAsiaTheme="minorEastAsia" w:hAnsiTheme="minorHAnsi" w:cstheme="minorBidi"/>
            <w:noProof/>
            <w:sz w:val="22"/>
            <w:szCs w:val="22"/>
          </w:rPr>
          <w:tab/>
        </w:r>
        <w:r w:rsidR="005666DC" w:rsidRPr="0019389B">
          <w:rPr>
            <w:rStyle w:val="Hyperlink"/>
            <w:noProof/>
          </w:rPr>
          <w:t>References</w:t>
        </w:r>
        <w:r w:rsidR="005666DC">
          <w:rPr>
            <w:noProof/>
            <w:webHidden/>
          </w:rPr>
          <w:tab/>
        </w:r>
        <w:r w:rsidR="005666DC">
          <w:rPr>
            <w:noProof/>
            <w:webHidden/>
          </w:rPr>
          <w:fldChar w:fldCharType="begin"/>
        </w:r>
        <w:r w:rsidR="005666DC">
          <w:rPr>
            <w:noProof/>
            <w:webHidden/>
          </w:rPr>
          <w:instrText xml:space="preserve"> PAGEREF _Toc54946187 \h </w:instrText>
        </w:r>
        <w:r w:rsidR="005666DC">
          <w:rPr>
            <w:noProof/>
            <w:webHidden/>
          </w:rPr>
        </w:r>
        <w:r w:rsidR="005666DC">
          <w:rPr>
            <w:noProof/>
            <w:webHidden/>
          </w:rPr>
          <w:fldChar w:fldCharType="separate"/>
        </w:r>
        <w:r w:rsidR="005666DC">
          <w:rPr>
            <w:noProof/>
            <w:webHidden/>
          </w:rPr>
          <w:t>24</w:t>
        </w:r>
        <w:r w:rsidR="005666DC">
          <w:rPr>
            <w:noProof/>
            <w:webHidden/>
          </w:rPr>
          <w:fldChar w:fldCharType="end"/>
        </w:r>
      </w:hyperlink>
    </w:p>
    <w:p w14:paraId="536F9412" w14:textId="77777777" w:rsidR="005666DC" w:rsidRDefault="008B4A0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188" w:history="1">
        <w:r w:rsidR="005666DC" w:rsidRPr="0019389B">
          <w:rPr>
            <w:rStyle w:val="Hyperlink"/>
            <w:noProof/>
          </w:rPr>
          <w:t>3</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PnET-Succession</w:t>
        </w:r>
        <w:r w:rsidR="005666DC">
          <w:rPr>
            <w:noProof/>
            <w:webHidden/>
          </w:rPr>
          <w:tab/>
        </w:r>
        <w:r w:rsidR="005666DC">
          <w:rPr>
            <w:noProof/>
            <w:webHidden/>
          </w:rPr>
          <w:fldChar w:fldCharType="begin"/>
        </w:r>
        <w:r w:rsidR="005666DC">
          <w:rPr>
            <w:noProof/>
            <w:webHidden/>
          </w:rPr>
          <w:instrText xml:space="preserve"> PAGEREF _Toc54946188 \h </w:instrText>
        </w:r>
        <w:r w:rsidR="005666DC">
          <w:rPr>
            <w:noProof/>
            <w:webHidden/>
          </w:rPr>
        </w:r>
        <w:r w:rsidR="005666DC">
          <w:rPr>
            <w:noProof/>
            <w:webHidden/>
          </w:rPr>
          <w:fldChar w:fldCharType="separate"/>
        </w:r>
        <w:r w:rsidR="005666DC">
          <w:rPr>
            <w:noProof/>
            <w:webHidden/>
          </w:rPr>
          <w:t>26</w:t>
        </w:r>
        <w:r w:rsidR="005666DC">
          <w:rPr>
            <w:noProof/>
            <w:webHidden/>
          </w:rPr>
          <w:fldChar w:fldCharType="end"/>
        </w:r>
      </w:hyperlink>
    </w:p>
    <w:p w14:paraId="7A906A86"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89" w:history="1">
        <w:r w:rsidR="005666DC" w:rsidRPr="0019389B">
          <w:rPr>
            <w:rStyle w:val="Hyperlink"/>
            <w:noProof/>
          </w:rPr>
          <w:t>3.1</w:t>
        </w:r>
        <w:r w:rsidR="005666DC">
          <w:rPr>
            <w:rFonts w:asciiTheme="minorHAnsi" w:eastAsiaTheme="minorEastAsia" w:hAnsiTheme="minorHAnsi" w:cstheme="minorBidi"/>
            <w:noProof/>
            <w:sz w:val="22"/>
            <w:szCs w:val="22"/>
          </w:rPr>
          <w:tab/>
        </w:r>
        <w:r w:rsidR="005666DC" w:rsidRPr="0019389B">
          <w:rPr>
            <w:rStyle w:val="Hyperlink"/>
            <w:noProof/>
          </w:rPr>
          <w:t>Example PnET-Succession input file</w:t>
        </w:r>
        <w:r w:rsidR="005666DC">
          <w:rPr>
            <w:noProof/>
            <w:webHidden/>
          </w:rPr>
          <w:tab/>
        </w:r>
        <w:r w:rsidR="005666DC">
          <w:rPr>
            <w:noProof/>
            <w:webHidden/>
          </w:rPr>
          <w:fldChar w:fldCharType="begin"/>
        </w:r>
        <w:r w:rsidR="005666DC">
          <w:rPr>
            <w:noProof/>
            <w:webHidden/>
          </w:rPr>
          <w:instrText xml:space="preserve"> PAGEREF _Toc54946189 \h </w:instrText>
        </w:r>
        <w:r w:rsidR="005666DC">
          <w:rPr>
            <w:noProof/>
            <w:webHidden/>
          </w:rPr>
        </w:r>
        <w:r w:rsidR="005666DC">
          <w:rPr>
            <w:noProof/>
            <w:webHidden/>
          </w:rPr>
          <w:fldChar w:fldCharType="separate"/>
        </w:r>
        <w:r w:rsidR="005666DC">
          <w:rPr>
            <w:noProof/>
            <w:webHidden/>
          </w:rPr>
          <w:t>26</w:t>
        </w:r>
        <w:r w:rsidR="005666DC">
          <w:rPr>
            <w:noProof/>
            <w:webHidden/>
          </w:rPr>
          <w:fldChar w:fldCharType="end"/>
        </w:r>
      </w:hyperlink>
    </w:p>
    <w:p w14:paraId="11539DC7"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90" w:history="1">
        <w:r w:rsidR="005666DC" w:rsidRPr="0019389B">
          <w:rPr>
            <w:rStyle w:val="Hyperlink"/>
            <w:noProof/>
          </w:rPr>
          <w:t>3.2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_Toc54946190 \h </w:instrText>
        </w:r>
        <w:r w:rsidR="005666DC">
          <w:rPr>
            <w:noProof/>
            <w:webHidden/>
          </w:rPr>
        </w:r>
        <w:r w:rsidR="005666DC">
          <w:rPr>
            <w:noProof/>
            <w:webHidden/>
          </w:rPr>
          <w:fldChar w:fldCharType="separate"/>
        </w:r>
        <w:r w:rsidR="005666DC">
          <w:rPr>
            <w:noProof/>
            <w:webHidden/>
          </w:rPr>
          <w:t>26</w:t>
        </w:r>
        <w:r w:rsidR="005666DC">
          <w:rPr>
            <w:noProof/>
            <w:webHidden/>
          </w:rPr>
          <w:fldChar w:fldCharType="end"/>
        </w:r>
      </w:hyperlink>
    </w:p>
    <w:p w14:paraId="4FD8A1F3"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91" w:history="1">
        <w:r w:rsidR="005666DC" w:rsidRPr="0019389B">
          <w:rPr>
            <w:rStyle w:val="Hyperlink"/>
            <w:noProof/>
          </w:rPr>
          <w:t>3.3</w:t>
        </w:r>
        <w:r w:rsidR="005666DC">
          <w:rPr>
            <w:rFonts w:asciiTheme="minorHAnsi" w:eastAsiaTheme="minorEastAsia" w:hAnsiTheme="minorHAnsi" w:cstheme="minorBidi"/>
            <w:noProof/>
            <w:sz w:val="22"/>
            <w:szCs w:val="22"/>
          </w:rPr>
          <w:tab/>
        </w:r>
        <w:r w:rsidR="005666DC" w:rsidRPr="0019389B">
          <w:rPr>
            <w:rStyle w:val="Hyperlink"/>
            <w:noProof/>
          </w:rPr>
          <w:t>Timestep</w:t>
        </w:r>
        <w:r w:rsidR="005666DC">
          <w:rPr>
            <w:noProof/>
            <w:webHidden/>
          </w:rPr>
          <w:tab/>
        </w:r>
        <w:r w:rsidR="005666DC">
          <w:rPr>
            <w:noProof/>
            <w:webHidden/>
          </w:rPr>
          <w:fldChar w:fldCharType="begin"/>
        </w:r>
        <w:r w:rsidR="005666DC">
          <w:rPr>
            <w:noProof/>
            <w:webHidden/>
          </w:rPr>
          <w:instrText xml:space="preserve"> PAGEREF _Toc54946191 \h </w:instrText>
        </w:r>
        <w:r w:rsidR="005666DC">
          <w:rPr>
            <w:noProof/>
            <w:webHidden/>
          </w:rPr>
        </w:r>
        <w:r w:rsidR="005666DC">
          <w:rPr>
            <w:noProof/>
            <w:webHidden/>
          </w:rPr>
          <w:fldChar w:fldCharType="separate"/>
        </w:r>
        <w:r w:rsidR="005666DC">
          <w:rPr>
            <w:noProof/>
            <w:webHidden/>
          </w:rPr>
          <w:t>26</w:t>
        </w:r>
        <w:r w:rsidR="005666DC">
          <w:rPr>
            <w:noProof/>
            <w:webHidden/>
          </w:rPr>
          <w:fldChar w:fldCharType="end"/>
        </w:r>
      </w:hyperlink>
    </w:p>
    <w:p w14:paraId="44C9CC21"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92" w:history="1">
        <w:r w:rsidR="005666DC" w:rsidRPr="0019389B">
          <w:rPr>
            <w:rStyle w:val="Hyperlink"/>
            <w:noProof/>
          </w:rPr>
          <w:t>3.4</w:t>
        </w:r>
        <w:r w:rsidR="005666DC">
          <w:rPr>
            <w:rFonts w:asciiTheme="minorHAnsi" w:eastAsiaTheme="minorEastAsia" w:hAnsiTheme="minorHAnsi" w:cstheme="minorBidi"/>
            <w:noProof/>
            <w:sz w:val="22"/>
            <w:szCs w:val="22"/>
          </w:rPr>
          <w:tab/>
        </w:r>
        <w:r w:rsidR="005666DC" w:rsidRPr="0019389B">
          <w:rPr>
            <w:rStyle w:val="Hyperlink"/>
            <w:noProof/>
          </w:rPr>
          <w:t>StartYear</w:t>
        </w:r>
        <w:r w:rsidR="005666DC">
          <w:rPr>
            <w:noProof/>
            <w:webHidden/>
          </w:rPr>
          <w:tab/>
        </w:r>
        <w:r w:rsidR="005666DC">
          <w:rPr>
            <w:noProof/>
            <w:webHidden/>
          </w:rPr>
          <w:fldChar w:fldCharType="begin"/>
        </w:r>
        <w:r w:rsidR="005666DC">
          <w:rPr>
            <w:noProof/>
            <w:webHidden/>
          </w:rPr>
          <w:instrText xml:space="preserve"> PAGEREF _Toc54946192 \h </w:instrText>
        </w:r>
        <w:r w:rsidR="005666DC">
          <w:rPr>
            <w:noProof/>
            <w:webHidden/>
          </w:rPr>
        </w:r>
        <w:r w:rsidR="005666DC">
          <w:rPr>
            <w:noProof/>
            <w:webHidden/>
          </w:rPr>
          <w:fldChar w:fldCharType="separate"/>
        </w:r>
        <w:r w:rsidR="005666DC">
          <w:rPr>
            <w:noProof/>
            <w:webHidden/>
          </w:rPr>
          <w:t>26</w:t>
        </w:r>
        <w:r w:rsidR="005666DC">
          <w:rPr>
            <w:noProof/>
            <w:webHidden/>
          </w:rPr>
          <w:fldChar w:fldCharType="end"/>
        </w:r>
      </w:hyperlink>
    </w:p>
    <w:p w14:paraId="0CA8FA90"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93" w:history="1">
        <w:r w:rsidR="005666DC" w:rsidRPr="0019389B">
          <w:rPr>
            <w:rStyle w:val="Hyperlink"/>
            <w:noProof/>
          </w:rPr>
          <w:t>3.5</w:t>
        </w:r>
        <w:r w:rsidR="005666DC">
          <w:rPr>
            <w:rFonts w:asciiTheme="minorHAnsi" w:eastAsiaTheme="minorEastAsia" w:hAnsiTheme="minorHAnsi" w:cstheme="minorBidi"/>
            <w:noProof/>
            <w:sz w:val="22"/>
            <w:szCs w:val="22"/>
          </w:rPr>
          <w:tab/>
        </w:r>
        <w:r w:rsidR="005666DC" w:rsidRPr="0019389B">
          <w:rPr>
            <w:rStyle w:val="Hyperlink"/>
            <w:noProof/>
          </w:rPr>
          <w:t>SeedingAlgorithm</w:t>
        </w:r>
        <w:r w:rsidR="005666DC">
          <w:rPr>
            <w:noProof/>
            <w:webHidden/>
          </w:rPr>
          <w:tab/>
        </w:r>
        <w:r w:rsidR="005666DC">
          <w:rPr>
            <w:noProof/>
            <w:webHidden/>
          </w:rPr>
          <w:fldChar w:fldCharType="begin"/>
        </w:r>
        <w:r w:rsidR="005666DC">
          <w:rPr>
            <w:noProof/>
            <w:webHidden/>
          </w:rPr>
          <w:instrText xml:space="preserve"> PAGEREF _Toc54946193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49A1215B"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94" w:history="1">
        <w:r w:rsidR="005666DC" w:rsidRPr="0019389B">
          <w:rPr>
            <w:rStyle w:val="Hyperlink"/>
            <w:noProof/>
          </w:rPr>
          <w:t>3.6</w:t>
        </w:r>
        <w:r w:rsidR="005666DC">
          <w:rPr>
            <w:rFonts w:asciiTheme="minorHAnsi" w:eastAsiaTheme="minorEastAsia" w:hAnsiTheme="minorHAnsi" w:cstheme="minorBidi"/>
            <w:noProof/>
            <w:sz w:val="22"/>
            <w:szCs w:val="22"/>
          </w:rPr>
          <w:tab/>
        </w:r>
        <w:r w:rsidR="005666DC" w:rsidRPr="0019389B">
          <w:rPr>
            <w:rStyle w:val="Hyperlink"/>
            <w:noProof/>
          </w:rPr>
          <w:t>PNEToutputsites</w:t>
        </w:r>
        <w:r w:rsidR="005666DC">
          <w:rPr>
            <w:noProof/>
            <w:webHidden/>
          </w:rPr>
          <w:tab/>
        </w:r>
        <w:r w:rsidR="005666DC">
          <w:rPr>
            <w:noProof/>
            <w:webHidden/>
          </w:rPr>
          <w:fldChar w:fldCharType="begin"/>
        </w:r>
        <w:r w:rsidR="005666DC">
          <w:rPr>
            <w:noProof/>
            <w:webHidden/>
          </w:rPr>
          <w:instrText xml:space="preserve"> PAGEREF _Toc54946194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45897EFE"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95" w:history="1">
        <w:r w:rsidR="005666DC" w:rsidRPr="0019389B">
          <w:rPr>
            <w:rStyle w:val="Hyperlink"/>
            <w:noProof/>
          </w:rPr>
          <w:t>3.7</w:t>
        </w:r>
        <w:r w:rsidR="005666DC">
          <w:rPr>
            <w:rFonts w:asciiTheme="minorHAnsi" w:eastAsiaTheme="minorEastAsia" w:hAnsiTheme="minorHAnsi" w:cstheme="minorBidi"/>
            <w:noProof/>
            <w:sz w:val="22"/>
            <w:szCs w:val="22"/>
          </w:rPr>
          <w:tab/>
        </w:r>
        <w:r w:rsidR="005666DC" w:rsidRPr="0019389B">
          <w:rPr>
            <w:rStyle w:val="Hyperlink"/>
            <w:noProof/>
          </w:rPr>
          <w:t>InitialCommunities</w:t>
        </w:r>
        <w:r w:rsidR="005666DC">
          <w:rPr>
            <w:noProof/>
            <w:webHidden/>
          </w:rPr>
          <w:tab/>
        </w:r>
        <w:r w:rsidR="005666DC">
          <w:rPr>
            <w:noProof/>
            <w:webHidden/>
          </w:rPr>
          <w:fldChar w:fldCharType="begin"/>
        </w:r>
        <w:r w:rsidR="005666DC">
          <w:rPr>
            <w:noProof/>
            <w:webHidden/>
          </w:rPr>
          <w:instrText xml:space="preserve"> PAGEREF _Toc54946195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46D9B56F"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96" w:history="1">
        <w:r w:rsidR="005666DC" w:rsidRPr="0019389B">
          <w:rPr>
            <w:rStyle w:val="Hyperlink"/>
            <w:noProof/>
          </w:rPr>
          <w:t>3.8</w:t>
        </w:r>
        <w:r w:rsidR="005666DC">
          <w:rPr>
            <w:rFonts w:asciiTheme="minorHAnsi" w:eastAsiaTheme="minorEastAsia" w:hAnsiTheme="minorHAnsi" w:cstheme="minorBidi"/>
            <w:noProof/>
            <w:sz w:val="22"/>
            <w:szCs w:val="22"/>
          </w:rPr>
          <w:tab/>
        </w:r>
        <w:r w:rsidR="005666DC" w:rsidRPr="0019389B">
          <w:rPr>
            <w:rStyle w:val="Hyperlink"/>
            <w:noProof/>
          </w:rPr>
          <w:t>InitialCommunitiesMap</w:t>
        </w:r>
        <w:r w:rsidR="005666DC">
          <w:rPr>
            <w:noProof/>
            <w:webHidden/>
          </w:rPr>
          <w:tab/>
        </w:r>
        <w:r w:rsidR="005666DC">
          <w:rPr>
            <w:noProof/>
            <w:webHidden/>
          </w:rPr>
          <w:fldChar w:fldCharType="begin"/>
        </w:r>
        <w:r w:rsidR="005666DC">
          <w:rPr>
            <w:noProof/>
            <w:webHidden/>
          </w:rPr>
          <w:instrText xml:space="preserve"> PAGEREF _Toc54946196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29123107"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197" w:history="1">
        <w:r w:rsidR="005666DC" w:rsidRPr="0019389B">
          <w:rPr>
            <w:rStyle w:val="Hyperlink"/>
            <w:noProof/>
          </w:rPr>
          <w:t>3.9</w:t>
        </w:r>
        <w:r w:rsidR="005666DC">
          <w:rPr>
            <w:rFonts w:asciiTheme="minorHAnsi" w:eastAsiaTheme="minorEastAsia" w:hAnsiTheme="minorHAnsi" w:cstheme="minorBidi"/>
            <w:noProof/>
            <w:sz w:val="22"/>
            <w:szCs w:val="22"/>
          </w:rPr>
          <w:tab/>
        </w:r>
        <w:r w:rsidR="005666DC" w:rsidRPr="0019389B">
          <w:rPr>
            <w:rStyle w:val="Hyperlink"/>
            <w:noProof/>
          </w:rPr>
          <w:t>LitterMap (Optional)</w:t>
        </w:r>
        <w:r w:rsidR="005666DC">
          <w:rPr>
            <w:noProof/>
            <w:webHidden/>
          </w:rPr>
          <w:tab/>
        </w:r>
        <w:r w:rsidR="005666DC">
          <w:rPr>
            <w:noProof/>
            <w:webHidden/>
          </w:rPr>
          <w:fldChar w:fldCharType="begin"/>
        </w:r>
        <w:r w:rsidR="005666DC">
          <w:rPr>
            <w:noProof/>
            <w:webHidden/>
          </w:rPr>
          <w:instrText xml:space="preserve"> PAGEREF _Toc54946197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39EF9AE2"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198" w:history="1">
        <w:r w:rsidR="005666DC" w:rsidRPr="0019389B">
          <w:rPr>
            <w:rStyle w:val="Hyperlink"/>
            <w:noProof/>
          </w:rPr>
          <w:t>3.10</w:t>
        </w:r>
        <w:r w:rsidR="005666DC">
          <w:rPr>
            <w:rFonts w:asciiTheme="minorHAnsi" w:eastAsiaTheme="minorEastAsia" w:hAnsiTheme="minorHAnsi" w:cstheme="minorBidi"/>
            <w:noProof/>
            <w:sz w:val="22"/>
            <w:szCs w:val="22"/>
          </w:rPr>
          <w:tab/>
        </w:r>
        <w:r w:rsidR="005666DC" w:rsidRPr="0019389B">
          <w:rPr>
            <w:rStyle w:val="Hyperlink"/>
            <w:noProof/>
          </w:rPr>
          <w:t>WoodyDebrisMap (Optional)</w:t>
        </w:r>
        <w:r w:rsidR="005666DC">
          <w:rPr>
            <w:noProof/>
            <w:webHidden/>
          </w:rPr>
          <w:tab/>
        </w:r>
        <w:r w:rsidR="005666DC">
          <w:rPr>
            <w:noProof/>
            <w:webHidden/>
          </w:rPr>
          <w:fldChar w:fldCharType="begin"/>
        </w:r>
        <w:r w:rsidR="005666DC">
          <w:rPr>
            <w:noProof/>
            <w:webHidden/>
          </w:rPr>
          <w:instrText xml:space="preserve"> PAGEREF _Toc54946198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38159290"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199" w:history="1">
        <w:r w:rsidR="005666DC" w:rsidRPr="0019389B">
          <w:rPr>
            <w:rStyle w:val="Hyperlink"/>
            <w:noProof/>
          </w:rPr>
          <w:t>3.11</w:t>
        </w:r>
        <w:r w:rsidR="005666DC">
          <w:rPr>
            <w:rFonts w:asciiTheme="minorHAnsi" w:eastAsiaTheme="minorEastAsia" w:hAnsiTheme="minorHAnsi" w:cstheme="minorBidi"/>
            <w:noProof/>
            <w:sz w:val="22"/>
            <w:szCs w:val="22"/>
          </w:rPr>
          <w:tab/>
        </w:r>
        <w:r w:rsidR="005666DC" w:rsidRPr="0019389B">
          <w:rPr>
            <w:rStyle w:val="Hyperlink"/>
            <w:noProof/>
          </w:rPr>
          <w:t>PnETGenericParameters</w:t>
        </w:r>
        <w:r w:rsidR="005666DC">
          <w:rPr>
            <w:noProof/>
            <w:webHidden/>
          </w:rPr>
          <w:tab/>
        </w:r>
        <w:r w:rsidR="005666DC">
          <w:rPr>
            <w:noProof/>
            <w:webHidden/>
          </w:rPr>
          <w:fldChar w:fldCharType="begin"/>
        </w:r>
        <w:r w:rsidR="005666DC">
          <w:rPr>
            <w:noProof/>
            <w:webHidden/>
          </w:rPr>
          <w:instrText xml:space="preserve"> PAGEREF _Toc54946199 \h </w:instrText>
        </w:r>
        <w:r w:rsidR="005666DC">
          <w:rPr>
            <w:noProof/>
            <w:webHidden/>
          </w:rPr>
        </w:r>
        <w:r w:rsidR="005666DC">
          <w:rPr>
            <w:noProof/>
            <w:webHidden/>
          </w:rPr>
          <w:fldChar w:fldCharType="separate"/>
        </w:r>
        <w:r w:rsidR="005666DC">
          <w:rPr>
            <w:noProof/>
            <w:webHidden/>
          </w:rPr>
          <w:t>27</w:t>
        </w:r>
        <w:r w:rsidR="005666DC">
          <w:rPr>
            <w:noProof/>
            <w:webHidden/>
          </w:rPr>
          <w:fldChar w:fldCharType="end"/>
        </w:r>
      </w:hyperlink>
    </w:p>
    <w:p w14:paraId="2EA47C93"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00" w:history="1">
        <w:r w:rsidR="005666DC" w:rsidRPr="0019389B">
          <w:rPr>
            <w:rStyle w:val="Hyperlink"/>
            <w:noProof/>
          </w:rPr>
          <w:t>3.12</w:t>
        </w:r>
        <w:r w:rsidR="005666DC">
          <w:rPr>
            <w:rFonts w:asciiTheme="minorHAnsi" w:eastAsiaTheme="minorEastAsia" w:hAnsiTheme="minorHAnsi" w:cstheme="minorBidi"/>
            <w:noProof/>
            <w:sz w:val="22"/>
            <w:szCs w:val="22"/>
          </w:rPr>
          <w:tab/>
        </w:r>
        <w:r w:rsidR="005666DC" w:rsidRPr="0019389B">
          <w:rPr>
            <w:rStyle w:val="Hyperlink"/>
            <w:noProof/>
          </w:rPr>
          <w:t>PnETSpeciesParameters</w:t>
        </w:r>
        <w:r w:rsidR="005666DC">
          <w:rPr>
            <w:noProof/>
            <w:webHidden/>
          </w:rPr>
          <w:tab/>
        </w:r>
        <w:r w:rsidR="005666DC">
          <w:rPr>
            <w:noProof/>
            <w:webHidden/>
          </w:rPr>
          <w:fldChar w:fldCharType="begin"/>
        </w:r>
        <w:r w:rsidR="005666DC">
          <w:rPr>
            <w:noProof/>
            <w:webHidden/>
          </w:rPr>
          <w:instrText xml:space="preserve"> PAGEREF _Toc54946200 \h </w:instrText>
        </w:r>
        <w:r w:rsidR="005666DC">
          <w:rPr>
            <w:noProof/>
            <w:webHidden/>
          </w:rPr>
        </w:r>
        <w:r w:rsidR="005666DC">
          <w:rPr>
            <w:noProof/>
            <w:webHidden/>
          </w:rPr>
          <w:fldChar w:fldCharType="separate"/>
        </w:r>
        <w:r w:rsidR="005666DC">
          <w:rPr>
            <w:noProof/>
            <w:webHidden/>
          </w:rPr>
          <w:t>28</w:t>
        </w:r>
        <w:r w:rsidR="005666DC">
          <w:rPr>
            <w:noProof/>
            <w:webHidden/>
          </w:rPr>
          <w:fldChar w:fldCharType="end"/>
        </w:r>
      </w:hyperlink>
    </w:p>
    <w:p w14:paraId="774BDA35"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01" w:history="1">
        <w:r w:rsidR="005666DC" w:rsidRPr="0019389B">
          <w:rPr>
            <w:rStyle w:val="Hyperlink"/>
            <w:noProof/>
          </w:rPr>
          <w:t>3.13</w:t>
        </w:r>
        <w:r w:rsidR="005666DC">
          <w:rPr>
            <w:rFonts w:asciiTheme="minorHAnsi" w:eastAsiaTheme="minorEastAsia" w:hAnsiTheme="minorHAnsi" w:cstheme="minorBidi"/>
            <w:noProof/>
            <w:sz w:val="22"/>
            <w:szCs w:val="22"/>
          </w:rPr>
          <w:tab/>
        </w:r>
        <w:r w:rsidR="005666DC" w:rsidRPr="0019389B">
          <w:rPr>
            <w:rStyle w:val="Hyperlink"/>
            <w:noProof/>
          </w:rPr>
          <w:t>EcoregionParameters</w:t>
        </w:r>
        <w:r w:rsidR="005666DC">
          <w:rPr>
            <w:noProof/>
            <w:webHidden/>
          </w:rPr>
          <w:tab/>
        </w:r>
        <w:r w:rsidR="005666DC">
          <w:rPr>
            <w:noProof/>
            <w:webHidden/>
          </w:rPr>
          <w:fldChar w:fldCharType="begin"/>
        </w:r>
        <w:r w:rsidR="005666DC">
          <w:rPr>
            <w:noProof/>
            <w:webHidden/>
          </w:rPr>
          <w:instrText xml:space="preserve"> PAGEREF _Toc54946201 \h </w:instrText>
        </w:r>
        <w:r w:rsidR="005666DC">
          <w:rPr>
            <w:noProof/>
            <w:webHidden/>
          </w:rPr>
        </w:r>
        <w:r w:rsidR="005666DC">
          <w:rPr>
            <w:noProof/>
            <w:webHidden/>
          </w:rPr>
          <w:fldChar w:fldCharType="separate"/>
        </w:r>
        <w:r w:rsidR="005666DC">
          <w:rPr>
            <w:noProof/>
            <w:webHidden/>
          </w:rPr>
          <w:t>28</w:t>
        </w:r>
        <w:r w:rsidR="005666DC">
          <w:rPr>
            <w:noProof/>
            <w:webHidden/>
          </w:rPr>
          <w:fldChar w:fldCharType="end"/>
        </w:r>
      </w:hyperlink>
    </w:p>
    <w:p w14:paraId="33FF160C"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02" w:history="1">
        <w:r w:rsidR="005666DC" w:rsidRPr="0019389B">
          <w:rPr>
            <w:rStyle w:val="Hyperlink"/>
            <w:noProof/>
          </w:rPr>
          <w:t>3.14</w:t>
        </w:r>
        <w:r w:rsidR="005666DC">
          <w:rPr>
            <w:rFonts w:asciiTheme="minorHAnsi" w:eastAsiaTheme="minorEastAsia" w:hAnsiTheme="minorHAnsi" w:cstheme="minorBidi"/>
            <w:noProof/>
            <w:sz w:val="22"/>
            <w:szCs w:val="22"/>
          </w:rPr>
          <w:tab/>
        </w:r>
        <w:r w:rsidR="005666DC" w:rsidRPr="0019389B">
          <w:rPr>
            <w:rStyle w:val="Hyperlink"/>
            <w:noProof/>
          </w:rPr>
          <w:t>DisturbanceReductions (Optional)</w:t>
        </w:r>
        <w:r w:rsidR="005666DC">
          <w:rPr>
            <w:noProof/>
            <w:webHidden/>
          </w:rPr>
          <w:tab/>
        </w:r>
        <w:r w:rsidR="005666DC">
          <w:rPr>
            <w:noProof/>
            <w:webHidden/>
          </w:rPr>
          <w:fldChar w:fldCharType="begin"/>
        </w:r>
        <w:r w:rsidR="005666DC">
          <w:rPr>
            <w:noProof/>
            <w:webHidden/>
          </w:rPr>
          <w:instrText xml:space="preserve"> PAGEREF _Toc54946202 \h </w:instrText>
        </w:r>
        <w:r w:rsidR="005666DC">
          <w:rPr>
            <w:noProof/>
            <w:webHidden/>
          </w:rPr>
        </w:r>
        <w:r w:rsidR="005666DC">
          <w:rPr>
            <w:noProof/>
            <w:webHidden/>
          </w:rPr>
          <w:fldChar w:fldCharType="separate"/>
        </w:r>
        <w:r w:rsidR="005666DC">
          <w:rPr>
            <w:noProof/>
            <w:webHidden/>
          </w:rPr>
          <w:t>28</w:t>
        </w:r>
        <w:r w:rsidR="005666DC">
          <w:rPr>
            <w:noProof/>
            <w:webHidden/>
          </w:rPr>
          <w:fldChar w:fldCharType="end"/>
        </w:r>
      </w:hyperlink>
    </w:p>
    <w:p w14:paraId="5BFD8853"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03" w:history="1">
        <w:r w:rsidR="005666DC" w:rsidRPr="0019389B">
          <w:rPr>
            <w:rStyle w:val="Hyperlink"/>
            <w:noProof/>
          </w:rPr>
          <w:t>3.15</w:t>
        </w:r>
        <w:r w:rsidR="005666DC">
          <w:rPr>
            <w:rFonts w:asciiTheme="minorHAnsi" w:eastAsiaTheme="minorEastAsia" w:hAnsiTheme="minorHAnsi" w:cstheme="minorBidi"/>
            <w:noProof/>
            <w:sz w:val="22"/>
            <w:szCs w:val="22"/>
          </w:rPr>
          <w:tab/>
        </w:r>
        <w:r w:rsidR="005666DC" w:rsidRPr="0019389B">
          <w:rPr>
            <w:rStyle w:val="Hyperlink"/>
            <w:noProof/>
          </w:rPr>
          <w:t>ClimateConfigFile (Optional)</w:t>
        </w:r>
        <w:r w:rsidR="005666DC">
          <w:rPr>
            <w:noProof/>
            <w:webHidden/>
          </w:rPr>
          <w:tab/>
        </w:r>
        <w:r w:rsidR="005666DC">
          <w:rPr>
            <w:noProof/>
            <w:webHidden/>
          </w:rPr>
          <w:fldChar w:fldCharType="begin"/>
        </w:r>
        <w:r w:rsidR="005666DC">
          <w:rPr>
            <w:noProof/>
            <w:webHidden/>
          </w:rPr>
          <w:instrText xml:space="preserve"> PAGEREF _Toc54946203 \h </w:instrText>
        </w:r>
        <w:r w:rsidR="005666DC">
          <w:rPr>
            <w:noProof/>
            <w:webHidden/>
          </w:rPr>
        </w:r>
        <w:r w:rsidR="005666DC">
          <w:rPr>
            <w:noProof/>
            <w:webHidden/>
          </w:rPr>
          <w:fldChar w:fldCharType="separate"/>
        </w:r>
        <w:r w:rsidR="005666DC">
          <w:rPr>
            <w:noProof/>
            <w:webHidden/>
          </w:rPr>
          <w:t>28</w:t>
        </w:r>
        <w:r w:rsidR="005666DC">
          <w:rPr>
            <w:noProof/>
            <w:webHidden/>
          </w:rPr>
          <w:fldChar w:fldCharType="end"/>
        </w:r>
      </w:hyperlink>
    </w:p>
    <w:p w14:paraId="2863BA4F"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04" w:history="1">
        <w:r w:rsidR="005666DC" w:rsidRPr="0019389B">
          <w:rPr>
            <w:rStyle w:val="Hyperlink"/>
            <w:noProof/>
          </w:rPr>
          <w:t>3.16</w:t>
        </w:r>
        <w:r w:rsidR="005666DC">
          <w:rPr>
            <w:rFonts w:asciiTheme="minorHAnsi" w:eastAsiaTheme="minorEastAsia" w:hAnsiTheme="minorHAnsi" w:cstheme="minorBidi"/>
            <w:noProof/>
            <w:sz w:val="22"/>
            <w:szCs w:val="22"/>
          </w:rPr>
          <w:tab/>
        </w:r>
        <w:r w:rsidR="005666DC" w:rsidRPr="0019389B">
          <w:rPr>
            <w:rStyle w:val="Hyperlink"/>
            <w:noProof/>
          </w:rPr>
          <w:t>SaxtonAndRawlsParameters (Optional)</w:t>
        </w:r>
        <w:r w:rsidR="005666DC">
          <w:rPr>
            <w:noProof/>
            <w:webHidden/>
          </w:rPr>
          <w:tab/>
        </w:r>
        <w:r w:rsidR="005666DC">
          <w:rPr>
            <w:noProof/>
            <w:webHidden/>
          </w:rPr>
          <w:fldChar w:fldCharType="begin"/>
        </w:r>
        <w:r w:rsidR="005666DC">
          <w:rPr>
            <w:noProof/>
            <w:webHidden/>
          </w:rPr>
          <w:instrText xml:space="preserve"> PAGEREF _Toc54946204 \h </w:instrText>
        </w:r>
        <w:r w:rsidR="005666DC">
          <w:rPr>
            <w:noProof/>
            <w:webHidden/>
          </w:rPr>
        </w:r>
        <w:r w:rsidR="005666DC">
          <w:rPr>
            <w:noProof/>
            <w:webHidden/>
          </w:rPr>
          <w:fldChar w:fldCharType="separate"/>
        </w:r>
        <w:r w:rsidR="005666DC">
          <w:rPr>
            <w:noProof/>
            <w:webHidden/>
          </w:rPr>
          <w:t>28</w:t>
        </w:r>
        <w:r w:rsidR="005666DC">
          <w:rPr>
            <w:noProof/>
            <w:webHidden/>
          </w:rPr>
          <w:fldChar w:fldCharType="end"/>
        </w:r>
      </w:hyperlink>
    </w:p>
    <w:p w14:paraId="14EF4098"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05" w:history="1">
        <w:r w:rsidR="005666DC" w:rsidRPr="0019389B">
          <w:rPr>
            <w:rStyle w:val="Hyperlink"/>
            <w:noProof/>
          </w:rPr>
          <w:t>3.17</w:t>
        </w:r>
        <w:r w:rsidR="005666DC">
          <w:rPr>
            <w:rFonts w:asciiTheme="minorHAnsi" w:eastAsiaTheme="minorEastAsia" w:hAnsiTheme="minorHAnsi" w:cstheme="minorBidi"/>
            <w:noProof/>
            <w:sz w:val="22"/>
            <w:szCs w:val="22"/>
          </w:rPr>
          <w:tab/>
        </w:r>
        <w:r w:rsidR="005666DC" w:rsidRPr="0019389B">
          <w:rPr>
            <w:rStyle w:val="Hyperlink"/>
            <w:noProof/>
          </w:rPr>
          <w:t>CohortBinSize (Optional)</w:t>
        </w:r>
        <w:r w:rsidR="005666DC">
          <w:rPr>
            <w:noProof/>
            <w:webHidden/>
          </w:rPr>
          <w:tab/>
        </w:r>
        <w:r w:rsidR="005666DC">
          <w:rPr>
            <w:noProof/>
            <w:webHidden/>
          </w:rPr>
          <w:fldChar w:fldCharType="begin"/>
        </w:r>
        <w:r w:rsidR="005666DC">
          <w:rPr>
            <w:noProof/>
            <w:webHidden/>
          </w:rPr>
          <w:instrText xml:space="preserve"> PAGEREF _Toc54946205 \h </w:instrText>
        </w:r>
        <w:r w:rsidR="005666DC">
          <w:rPr>
            <w:noProof/>
            <w:webHidden/>
          </w:rPr>
        </w:r>
        <w:r w:rsidR="005666DC">
          <w:rPr>
            <w:noProof/>
            <w:webHidden/>
          </w:rPr>
          <w:fldChar w:fldCharType="separate"/>
        </w:r>
        <w:r w:rsidR="005666DC">
          <w:rPr>
            <w:noProof/>
            <w:webHidden/>
          </w:rPr>
          <w:t>28</w:t>
        </w:r>
        <w:r w:rsidR="005666DC">
          <w:rPr>
            <w:noProof/>
            <w:webHidden/>
          </w:rPr>
          <w:fldChar w:fldCharType="end"/>
        </w:r>
      </w:hyperlink>
    </w:p>
    <w:p w14:paraId="398DBD2B" w14:textId="77777777" w:rsidR="005666DC" w:rsidRDefault="008B4A0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06" w:history="1">
        <w:r w:rsidR="005666DC" w:rsidRPr="0019389B">
          <w:rPr>
            <w:rStyle w:val="Hyperlink"/>
            <w:noProof/>
          </w:rPr>
          <w:t>4</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Initial community classes</w:t>
        </w:r>
        <w:r w:rsidR="005666DC">
          <w:rPr>
            <w:noProof/>
            <w:webHidden/>
          </w:rPr>
          <w:tab/>
        </w:r>
        <w:r w:rsidR="005666DC">
          <w:rPr>
            <w:noProof/>
            <w:webHidden/>
          </w:rPr>
          <w:fldChar w:fldCharType="begin"/>
        </w:r>
        <w:r w:rsidR="005666DC">
          <w:rPr>
            <w:noProof/>
            <w:webHidden/>
          </w:rPr>
          <w:instrText xml:space="preserve"> PAGEREF _Toc54946206 \h </w:instrText>
        </w:r>
        <w:r w:rsidR="005666DC">
          <w:rPr>
            <w:noProof/>
            <w:webHidden/>
          </w:rPr>
        </w:r>
        <w:r w:rsidR="005666DC">
          <w:rPr>
            <w:noProof/>
            <w:webHidden/>
          </w:rPr>
          <w:fldChar w:fldCharType="separate"/>
        </w:r>
        <w:r w:rsidR="005666DC">
          <w:rPr>
            <w:noProof/>
            <w:webHidden/>
          </w:rPr>
          <w:t>29</w:t>
        </w:r>
        <w:r w:rsidR="005666DC">
          <w:rPr>
            <w:noProof/>
            <w:webHidden/>
          </w:rPr>
          <w:fldChar w:fldCharType="end"/>
        </w:r>
      </w:hyperlink>
    </w:p>
    <w:p w14:paraId="0D9EEC12"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07" w:history="1">
        <w:r w:rsidR="005666DC" w:rsidRPr="0019389B">
          <w:rPr>
            <w:rStyle w:val="Hyperlink"/>
            <w:noProof/>
          </w:rPr>
          <w:t>4.1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_Toc54946207 \h </w:instrText>
        </w:r>
        <w:r w:rsidR="005666DC">
          <w:rPr>
            <w:noProof/>
            <w:webHidden/>
          </w:rPr>
        </w:r>
        <w:r w:rsidR="005666DC">
          <w:rPr>
            <w:noProof/>
            <w:webHidden/>
          </w:rPr>
          <w:fldChar w:fldCharType="separate"/>
        </w:r>
        <w:r w:rsidR="005666DC">
          <w:rPr>
            <w:noProof/>
            <w:webHidden/>
          </w:rPr>
          <w:t>29</w:t>
        </w:r>
        <w:r w:rsidR="005666DC">
          <w:rPr>
            <w:noProof/>
            <w:webHidden/>
          </w:rPr>
          <w:fldChar w:fldCharType="end"/>
        </w:r>
      </w:hyperlink>
    </w:p>
    <w:p w14:paraId="24D33307"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08" w:history="1">
        <w:r w:rsidR="005666DC" w:rsidRPr="0019389B">
          <w:rPr>
            <w:rStyle w:val="Hyperlink"/>
            <w:noProof/>
          </w:rPr>
          <w:t>4.2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_Toc54946208 \h </w:instrText>
        </w:r>
        <w:r w:rsidR="005666DC">
          <w:rPr>
            <w:noProof/>
            <w:webHidden/>
          </w:rPr>
        </w:r>
        <w:r w:rsidR="005666DC">
          <w:rPr>
            <w:noProof/>
            <w:webHidden/>
          </w:rPr>
          <w:fldChar w:fldCharType="separate"/>
        </w:r>
        <w:r w:rsidR="005666DC">
          <w:rPr>
            <w:noProof/>
            <w:webHidden/>
          </w:rPr>
          <w:t>29</w:t>
        </w:r>
        <w:r w:rsidR="005666DC">
          <w:rPr>
            <w:noProof/>
            <w:webHidden/>
          </w:rPr>
          <w:fldChar w:fldCharType="end"/>
        </w:r>
      </w:hyperlink>
    </w:p>
    <w:p w14:paraId="555947C4"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09" w:history="1">
        <w:r w:rsidR="005666DC" w:rsidRPr="0019389B">
          <w:rPr>
            <w:rStyle w:val="Hyperlink"/>
            <w:noProof/>
          </w:rPr>
          <w:t>4.3</w:t>
        </w:r>
        <w:r w:rsidR="005666DC">
          <w:rPr>
            <w:rFonts w:asciiTheme="minorHAnsi" w:eastAsiaTheme="minorEastAsia" w:hAnsiTheme="minorHAnsi" w:cstheme="minorBidi"/>
            <w:noProof/>
            <w:sz w:val="22"/>
            <w:szCs w:val="22"/>
          </w:rPr>
          <w:tab/>
        </w:r>
        <w:r w:rsidR="005666DC" w:rsidRPr="0019389B">
          <w:rPr>
            <w:rStyle w:val="Hyperlink"/>
            <w:noProof/>
          </w:rPr>
          <w:t>Initial Community Class Definitions</w:t>
        </w:r>
        <w:r w:rsidR="005666DC">
          <w:rPr>
            <w:noProof/>
            <w:webHidden/>
          </w:rPr>
          <w:tab/>
        </w:r>
        <w:r w:rsidR="005666DC">
          <w:rPr>
            <w:noProof/>
            <w:webHidden/>
          </w:rPr>
          <w:fldChar w:fldCharType="begin"/>
        </w:r>
        <w:r w:rsidR="005666DC">
          <w:rPr>
            <w:noProof/>
            <w:webHidden/>
          </w:rPr>
          <w:instrText xml:space="preserve"> PAGEREF _Toc54946209 \h </w:instrText>
        </w:r>
        <w:r w:rsidR="005666DC">
          <w:rPr>
            <w:noProof/>
            <w:webHidden/>
          </w:rPr>
        </w:r>
        <w:r w:rsidR="005666DC">
          <w:rPr>
            <w:noProof/>
            <w:webHidden/>
          </w:rPr>
          <w:fldChar w:fldCharType="separate"/>
        </w:r>
        <w:r w:rsidR="005666DC">
          <w:rPr>
            <w:noProof/>
            <w:webHidden/>
          </w:rPr>
          <w:t>30</w:t>
        </w:r>
        <w:r w:rsidR="005666DC">
          <w:rPr>
            <w:noProof/>
            <w:webHidden/>
          </w:rPr>
          <w:fldChar w:fldCharType="end"/>
        </w:r>
      </w:hyperlink>
    </w:p>
    <w:p w14:paraId="5D231B32" w14:textId="77777777" w:rsidR="005666DC" w:rsidRDefault="008B4A0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10" w:history="1">
        <w:r w:rsidR="005666DC" w:rsidRPr="0019389B">
          <w:rPr>
            <w:rStyle w:val="Hyperlink"/>
            <w:noProof/>
          </w:rPr>
          <w:t>4.3.1</w:t>
        </w:r>
        <w:r w:rsidR="005666DC">
          <w:rPr>
            <w:rFonts w:asciiTheme="minorHAnsi" w:eastAsiaTheme="minorEastAsia" w:hAnsiTheme="minorHAnsi" w:cstheme="minorBidi"/>
            <w:i w:val="0"/>
            <w:iCs w:val="0"/>
            <w:noProof/>
            <w:sz w:val="22"/>
            <w:szCs w:val="22"/>
          </w:rPr>
          <w:tab/>
        </w:r>
        <w:r w:rsidR="005666DC" w:rsidRPr="0019389B">
          <w:rPr>
            <w:rStyle w:val="Hyperlink"/>
            <w:noProof/>
          </w:rPr>
          <w:t>MapCode</w:t>
        </w:r>
        <w:r w:rsidR="005666DC">
          <w:rPr>
            <w:noProof/>
            <w:webHidden/>
          </w:rPr>
          <w:tab/>
        </w:r>
        <w:r w:rsidR="005666DC">
          <w:rPr>
            <w:noProof/>
            <w:webHidden/>
          </w:rPr>
          <w:fldChar w:fldCharType="begin"/>
        </w:r>
        <w:r w:rsidR="005666DC">
          <w:rPr>
            <w:noProof/>
            <w:webHidden/>
          </w:rPr>
          <w:instrText xml:space="preserve"> PAGEREF _Toc54946210 \h </w:instrText>
        </w:r>
        <w:r w:rsidR="005666DC">
          <w:rPr>
            <w:noProof/>
            <w:webHidden/>
          </w:rPr>
        </w:r>
        <w:r w:rsidR="005666DC">
          <w:rPr>
            <w:noProof/>
            <w:webHidden/>
          </w:rPr>
          <w:fldChar w:fldCharType="separate"/>
        </w:r>
        <w:r w:rsidR="005666DC">
          <w:rPr>
            <w:noProof/>
            <w:webHidden/>
          </w:rPr>
          <w:t>30</w:t>
        </w:r>
        <w:r w:rsidR="005666DC">
          <w:rPr>
            <w:noProof/>
            <w:webHidden/>
          </w:rPr>
          <w:fldChar w:fldCharType="end"/>
        </w:r>
      </w:hyperlink>
    </w:p>
    <w:p w14:paraId="26D723B5" w14:textId="77777777" w:rsidR="005666DC" w:rsidRDefault="008B4A0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11" w:history="1">
        <w:r w:rsidR="005666DC" w:rsidRPr="0019389B">
          <w:rPr>
            <w:rStyle w:val="Hyperlink"/>
            <w:noProof/>
          </w:rPr>
          <w:t>4.3.2</w:t>
        </w:r>
        <w:r w:rsidR="005666DC">
          <w:rPr>
            <w:rFonts w:asciiTheme="minorHAnsi" w:eastAsiaTheme="minorEastAsia" w:hAnsiTheme="minorHAnsi" w:cstheme="minorBidi"/>
            <w:i w:val="0"/>
            <w:iCs w:val="0"/>
            <w:noProof/>
            <w:sz w:val="22"/>
            <w:szCs w:val="22"/>
          </w:rPr>
          <w:tab/>
        </w:r>
        <w:r w:rsidR="005666DC" w:rsidRPr="0019389B">
          <w:rPr>
            <w:rStyle w:val="Hyperlink"/>
            <w:noProof/>
          </w:rPr>
          <w:t>Species Present</w:t>
        </w:r>
        <w:r w:rsidR="005666DC">
          <w:rPr>
            <w:noProof/>
            <w:webHidden/>
          </w:rPr>
          <w:tab/>
        </w:r>
        <w:r w:rsidR="005666DC">
          <w:rPr>
            <w:noProof/>
            <w:webHidden/>
          </w:rPr>
          <w:fldChar w:fldCharType="begin"/>
        </w:r>
        <w:r w:rsidR="005666DC">
          <w:rPr>
            <w:noProof/>
            <w:webHidden/>
          </w:rPr>
          <w:instrText xml:space="preserve"> PAGEREF _Toc54946211 \h </w:instrText>
        </w:r>
        <w:r w:rsidR="005666DC">
          <w:rPr>
            <w:noProof/>
            <w:webHidden/>
          </w:rPr>
        </w:r>
        <w:r w:rsidR="005666DC">
          <w:rPr>
            <w:noProof/>
            <w:webHidden/>
          </w:rPr>
          <w:fldChar w:fldCharType="separate"/>
        </w:r>
        <w:r w:rsidR="005666DC">
          <w:rPr>
            <w:noProof/>
            <w:webHidden/>
          </w:rPr>
          <w:t>30</w:t>
        </w:r>
        <w:r w:rsidR="005666DC">
          <w:rPr>
            <w:noProof/>
            <w:webHidden/>
          </w:rPr>
          <w:fldChar w:fldCharType="end"/>
        </w:r>
      </w:hyperlink>
    </w:p>
    <w:p w14:paraId="2681A8BA" w14:textId="77777777" w:rsidR="005666DC" w:rsidRDefault="008B4A0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12" w:history="1">
        <w:r w:rsidR="005666DC" w:rsidRPr="0019389B">
          <w:rPr>
            <w:rStyle w:val="Hyperlink"/>
            <w:noProof/>
          </w:rPr>
          <w:t>4.3.3</w:t>
        </w:r>
        <w:r w:rsidR="005666DC">
          <w:rPr>
            <w:rFonts w:asciiTheme="minorHAnsi" w:eastAsiaTheme="minorEastAsia" w:hAnsiTheme="minorHAnsi" w:cstheme="minorBidi"/>
            <w:i w:val="0"/>
            <w:iCs w:val="0"/>
            <w:noProof/>
            <w:sz w:val="22"/>
            <w:szCs w:val="22"/>
          </w:rPr>
          <w:tab/>
        </w:r>
        <w:r w:rsidR="005666DC" w:rsidRPr="0019389B">
          <w:rPr>
            <w:rStyle w:val="Hyperlink"/>
            <w:noProof/>
          </w:rPr>
          <w:t>Grouping Species Ages into Cohorts</w:t>
        </w:r>
        <w:r w:rsidR="005666DC">
          <w:rPr>
            <w:noProof/>
            <w:webHidden/>
          </w:rPr>
          <w:tab/>
        </w:r>
        <w:r w:rsidR="005666DC">
          <w:rPr>
            <w:noProof/>
            <w:webHidden/>
          </w:rPr>
          <w:fldChar w:fldCharType="begin"/>
        </w:r>
        <w:r w:rsidR="005666DC">
          <w:rPr>
            <w:noProof/>
            <w:webHidden/>
          </w:rPr>
          <w:instrText xml:space="preserve"> PAGEREF _Toc54946212 \h </w:instrText>
        </w:r>
        <w:r w:rsidR="005666DC">
          <w:rPr>
            <w:noProof/>
            <w:webHidden/>
          </w:rPr>
        </w:r>
        <w:r w:rsidR="005666DC">
          <w:rPr>
            <w:noProof/>
            <w:webHidden/>
          </w:rPr>
          <w:fldChar w:fldCharType="separate"/>
        </w:r>
        <w:r w:rsidR="005666DC">
          <w:rPr>
            <w:noProof/>
            <w:webHidden/>
          </w:rPr>
          <w:t>30</w:t>
        </w:r>
        <w:r w:rsidR="005666DC">
          <w:rPr>
            <w:noProof/>
            <w:webHidden/>
          </w:rPr>
          <w:fldChar w:fldCharType="end"/>
        </w:r>
      </w:hyperlink>
    </w:p>
    <w:p w14:paraId="5732B678" w14:textId="77777777" w:rsidR="005666DC" w:rsidRDefault="008B4A0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13" w:history="1">
        <w:r w:rsidR="005666DC" w:rsidRPr="0019389B">
          <w:rPr>
            <w:rStyle w:val="Hyperlink"/>
            <w:noProof/>
          </w:rPr>
          <w:t>5</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Initial community map</w:t>
        </w:r>
        <w:r w:rsidR="005666DC">
          <w:rPr>
            <w:noProof/>
            <w:webHidden/>
          </w:rPr>
          <w:tab/>
        </w:r>
        <w:r w:rsidR="005666DC">
          <w:rPr>
            <w:noProof/>
            <w:webHidden/>
          </w:rPr>
          <w:fldChar w:fldCharType="begin"/>
        </w:r>
        <w:r w:rsidR="005666DC">
          <w:rPr>
            <w:noProof/>
            <w:webHidden/>
          </w:rPr>
          <w:instrText xml:space="preserve"> PAGEREF _Toc54946213 \h </w:instrText>
        </w:r>
        <w:r w:rsidR="005666DC">
          <w:rPr>
            <w:noProof/>
            <w:webHidden/>
          </w:rPr>
        </w:r>
        <w:r w:rsidR="005666DC">
          <w:rPr>
            <w:noProof/>
            <w:webHidden/>
          </w:rPr>
          <w:fldChar w:fldCharType="separate"/>
        </w:r>
        <w:r w:rsidR="005666DC">
          <w:rPr>
            <w:noProof/>
            <w:webHidden/>
          </w:rPr>
          <w:t>31</w:t>
        </w:r>
        <w:r w:rsidR="005666DC">
          <w:rPr>
            <w:noProof/>
            <w:webHidden/>
          </w:rPr>
          <w:fldChar w:fldCharType="end"/>
        </w:r>
      </w:hyperlink>
    </w:p>
    <w:p w14:paraId="4F8EFDB3" w14:textId="77777777" w:rsidR="005666DC" w:rsidRDefault="008B4A0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14" w:history="1">
        <w:r w:rsidR="005666DC" w:rsidRPr="0019389B">
          <w:rPr>
            <w:rStyle w:val="Hyperlink"/>
            <w:noProof/>
          </w:rPr>
          <w:t>6</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Climate</w:t>
        </w:r>
        <w:r w:rsidR="005666DC">
          <w:rPr>
            <w:noProof/>
            <w:webHidden/>
          </w:rPr>
          <w:tab/>
        </w:r>
        <w:r w:rsidR="005666DC">
          <w:rPr>
            <w:noProof/>
            <w:webHidden/>
          </w:rPr>
          <w:fldChar w:fldCharType="begin"/>
        </w:r>
        <w:r w:rsidR="005666DC">
          <w:rPr>
            <w:noProof/>
            <w:webHidden/>
          </w:rPr>
          <w:instrText xml:space="preserve"> PAGEREF _Toc54946214 \h </w:instrText>
        </w:r>
        <w:r w:rsidR="005666DC">
          <w:rPr>
            <w:noProof/>
            <w:webHidden/>
          </w:rPr>
        </w:r>
        <w:r w:rsidR="005666DC">
          <w:rPr>
            <w:noProof/>
            <w:webHidden/>
          </w:rPr>
          <w:fldChar w:fldCharType="separate"/>
        </w:r>
        <w:r w:rsidR="005666DC">
          <w:rPr>
            <w:noProof/>
            <w:webHidden/>
          </w:rPr>
          <w:t>31</w:t>
        </w:r>
        <w:r w:rsidR="005666DC">
          <w:rPr>
            <w:noProof/>
            <w:webHidden/>
          </w:rPr>
          <w:fldChar w:fldCharType="end"/>
        </w:r>
      </w:hyperlink>
    </w:p>
    <w:p w14:paraId="3BA78947" w14:textId="77777777" w:rsidR="005666DC" w:rsidRDefault="008B4A0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15" w:history="1">
        <w:r w:rsidR="005666DC" w:rsidRPr="0019389B">
          <w:rPr>
            <w:rStyle w:val="Hyperlink"/>
            <w:noProof/>
          </w:rPr>
          <w:t>6.1.1</w:t>
        </w:r>
        <w:r w:rsidR="005666DC">
          <w:rPr>
            <w:rFonts w:asciiTheme="minorHAnsi" w:eastAsiaTheme="minorEastAsia" w:hAnsiTheme="minorHAnsi" w:cstheme="minorBidi"/>
            <w:i w:val="0"/>
            <w:iCs w:val="0"/>
            <w:noProof/>
            <w:sz w:val="22"/>
            <w:szCs w:val="22"/>
          </w:rPr>
          <w:tab/>
        </w:r>
        <w:r w:rsidR="005666DC" w:rsidRPr="0019389B">
          <w:rPr>
            <w:rStyle w:val="Hyperlink"/>
            <w:noProof/>
          </w:rPr>
          <w:t>Example File #1</w:t>
        </w:r>
        <w:r w:rsidR="005666DC">
          <w:rPr>
            <w:noProof/>
            <w:webHidden/>
          </w:rPr>
          <w:tab/>
        </w:r>
        <w:r w:rsidR="005666DC">
          <w:rPr>
            <w:noProof/>
            <w:webHidden/>
          </w:rPr>
          <w:fldChar w:fldCharType="begin"/>
        </w:r>
        <w:r w:rsidR="005666DC">
          <w:rPr>
            <w:noProof/>
            <w:webHidden/>
          </w:rPr>
          <w:instrText xml:space="preserve"> PAGEREF _Toc54946215 \h </w:instrText>
        </w:r>
        <w:r w:rsidR="005666DC">
          <w:rPr>
            <w:noProof/>
            <w:webHidden/>
          </w:rPr>
        </w:r>
        <w:r w:rsidR="005666DC">
          <w:rPr>
            <w:noProof/>
            <w:webHidden/>
          </w:rPr>
          <w:fldChar w:fldCharType="separate"/>
        </w:r>
        <w:r w:rsidR="005666DC">
          <w:rPr>
            <w:noProof/>
            <w:webHidden/>
          </w:rPr>
          <w:t>31</w:t>
        </w:r>
        <w:r w:rsidR="005666DC">
          <w:rPr>
            <w:noProof/>
            <w:webHidden/>
          </w:rPr>
          <w:fldChar w:fldCharType="end"/>
        </w:r>
      </w:hyperlink>
    </w:p>
    <w:p w14:paraId="254A4D0D" w14:textId="77777777" w:rsidR="005666DC" w:rsidRDefault="008B4A0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16" w:history="1">
        <w:r w:rsidR="005666DC" w:rsidRPr="0019389B">
          <w:rPr>
            <w:rStyle w:val="Hyperlink"/>
            <w:noProof/>
          </w:rPr>
          <w:t>6.1.2</w:t>
        </w:r>
        <w:r w:rsidR="005666DC">
          <w:rPr>
            <w:rFonts w:asciiTheme="minorHAnsi" w:eastAsiaTheme="minorEastAsia" w:hAnsiTheme="minorHAnsi" w:cstheme="minorBidi"/>
            <w:i w:val="0"/>
            <w:iCs w:val="0"/>
            <w:noProof/>
            <w:sz w:val="22"/>
            <w:szCs w:val="22"/>
          </w:rPr>
          <w:tab/>
        </w:r>
        <w:r w:rsidR="005666DC" w:rsidRPr="0019389B">
          <w:rPr>
            <w:rStyle w:val="Hyperlink"/>
            <w:noProof/>
          </w:rPr>
          <w:t>Example File #2</w:t>
        </w:r>
        <w:r w:rsidR="005666DC">
          <w:rPr>
            <w:noProof/>
            <w:webHidden/>
          </w:rPr>
          <w:tab/>
        </w:r>
        <w:r w:rsidR="005666DC">
          <w:rPr>
            <w:noProof/>
            <w:webHidden/>
          </w:rPr>
          <w:fldChar w:fldCharType="begin"/>
        </w:r>
        <w:r w:rsidR="005666DC">
          <w:rPr>
            <w:noProof/>
            <w:webHidden/>
          </w:rPr>
          <w:instrText xml:space="preserve"> PAGEREF _Toc54946216 \h </w:instrText>
        </w:r>
        <w:r w:rsidR="005666DC">
          <w:rPr>
            <w:noProof/>
            <w:webHidden/>
          </w:rPr>
        </w:r>
        <w:r w:rsidR="005666DC">
          <w:rPr>
            <w:noProof/>
            <w:webHidden/>
          </w:rPr>
          <w:fldChar w:fldCharType="separate"/>
        </w:r>
        <w:r w:rsidR="005666DC">
          <w:rPr>
            <w:noProof/>
            <w:webHidden/>
          </w:rPr>
          <w:t>31</w:t>
        </w:r>
        <w:r w:rsidR="005666DC">
          <w:rPr>
            <w:noProof/>
            <w:webHidden/>
          </w:rPr>
          <w:fldChar w:fldCharType="end"/>
        </w:r>
      </w:hyperlink>
    </w:p>
    <w:p w14:paraId="2E7AA08C"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17" w:history="1">
        <w:r w:rsidR="005666DC" w:rsidRPr="0019389B">
          <w:rPr>
            <w:rStyle w:val="Hyperlink"/>
            <w:noProof/>
          </w:rPr>
          <w:t>6.2</w:t>
        </w:r>
        <w:r w:rsidR="005666DC">
          <w:rPr>
            <w:rFonts w:asciiTheme="minorHAnsi" w:eastAsiaTheme="minorEastAsia" w:hAnsiTheme="minorHAnsi" w:cstheme="minorBidi"/>
            <w:noProof/>
            <w:sz w:val="22"/>
            <w:szCs w:val="22"/>
          </w:rPr>
          <w:tab/>
        </w:r>
        <w:r w:rsidR="005666DC" w:rsidRPr="0019389B">
          <w:rPr>
            <w:rStyle w:val="Hyperlink"/>
            <w:noProof/>
          </w:rPr>
          <w:t>Header Information</w:t>
        </w:r>
        <w:r w:rsidR="005666DC">
          <w:rPr>
            <w:noProof/>
            <w:webHidden/>
          </w:rPr>
          <w:tab/>
        </w:r>
        <w:r w:rsidR="005666DC">
          <w:rPr>
            <w:noProof/>
            <w:webHidden/>
          </w:rPr>
          <w:fldChar w:fldCharType="begin"/>
        </w:r>
        <w:r w:rsidR="005666DC">
          <w:rPr>
            <w:noProof/>
            <w:webHidden/>
          </w:rPr>
          <w:instrText xml:space="preserve"> PAGEREF _Toc54946217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316DF6DF"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18" w:history="1">
        <w:r w:rsidR="005666DC" w:rsidRPr="0019389B">
          <w:rPr>
            <w:rStyle w:val="Hyperlink"/>
            <w:noProof/>
          </w:rPr>
          <w:t>6.3</w:t>
        </w:r>
        <w:r w:rsidR="005666DC">
          <w:rPr>
            <w:rFonts w:asciiTheme="minorHAnsi" w:eastAsiaTheme="minorEastAsia" w:hAnsiTheme="minorHAnsi" w:cstheme="minorBidi"/>
            <w:noProof/>
            <w:sz w:val="22"/>
            <w:szCs w:val="22"/>
          </w:rPr>
          <w:tab/>
        </w:r>
        <w:r w:rsidR="005666DC" w:rsidRPr="0019389B">
          <w:rPr>
            <w:rStyle w:val="Hyperlink"/>
            <w:noProof/>
          </w:rPr>
          <w:t>Observations</w:t>
        </w:r>
        <w:r w:rsidR="005666DC">
          <w:rPr>
            <w:noProof/>
            <w:webHidden/>
          </w:rPr>
          <w:tab/>
        </w:r>
        <w:r w:rsidR="005666DC">
          <w:rPr>
            <w:noProof/>
            <w:webHidden/>
          </w:rPr>
          <w:fldChar w:fldCharType="begin"/>
        </w:r>
        <w:r w:rsidR="005666DC">
          <w:rPr>
            <w:noProof/>
            <w:webHidden/>
          </w:rPr>
          <w:instrText xml:space="preserve"> PAGEREF _Toc54946218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62A4A4F2" w14:textId="77777777" w:rsidR="005666DC" w:rsidRDefault="008B4A0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19" w:history="1">
        <w:r w:rsidR="005666DC" w:rsidRPr="0019389B">
          <w:rPr>
            <w:rStyle w:val="Hyperlink"/>
            <w:noProof/>
          </w:rPr>
          <w:t>6.3.1</w:t>
        </w:r>
        <w:r w:rsidR="005666DC">
          <w:rPr>
            <w:rFonts w:asciiTheme="minorHAnsi" w:eastAsiaTheme="minorEastAsia" w:hAnsiTheme="minorHAnsi" w:cstheme="minorBidi"/>
            <w:i w:val="0"/>
            <w:iCs w:val="0"/>
            <w:noProof/>
            <w:sz w:val="22"/>
            <w:szCs w:val="22"/>
          </w:rPr>
          <w:tab/>
        </w:r>
        <w:r w:rsidR="005666DC" w:rsidRPr="0019389B">
          <w:rPr>
            <w:rStyle w:val="Hyperlink"/>
            <w:noProof/>
          </w:rPr>
          <w:t>Year</w:t>
        </w:r>
        <w:r w:rsidR="005666DC">
          <w:rPr>
            <w:noProof/>
            <w:webHidden/>
          </w:rPr>
          <w:tab/>
        </w:r>
        <w:r w:rsidR="005666DC">
          <w:rPr>
            <w:noProof/>
            <w:webHidden/>
          </w:rPr>
          <w:fldChar w:fldCharType="begin"/>
        </w:r>
        <w:r w:rsidR="005666DC">
          <w:rPr>
            <w:noProof/>
            <w:webHidden/>
          </w:rPr>
          <w:instrText xml:space="preserve"> PAGEREF _Toc54946219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6158D33F" w14:textId="77777777" w:rsidR="005666DC" w:rsidRDefault="008B4A0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0" w:history="1">
        <w:r w:rsidR="005666DC" w:rsidRPr="0019389B">
          <w:rPr>
            <w:rStyle w:val="Hyperlink"/>
            <w:noProof/>
          </w:rPr>
          <w:t>6.3.2</w:t>
        </w:r>
        <w:r w:rsidR="005666DC">
          <w:rPr>
            <w:rFonts w:asciiTheme="minorHAnsi" w:eastAsiaTheme="minorEastAsia" w:hAnsiTheme="minorHAnsi" w:cstheme="minorBidi"/>
            <w:i w:val="0"/>
            <w:iCs w:val="0"/>
            <w:noProof/>
            <w:sz w:val="22"/>
            <w:szCs w:val="22"/>
          </w:rPr>
          <w:tab/>
        </w:r>
        <w:r w:rsidR="005666DC" w:rsidRPr="0019389B">
          <w:rPr>
            <w:rStyle w:val="Hyperlink"/>
            <w:noProof/>
          </w:rPr>
          <w:t>Month</w:t>
        </w:r>
        <w:r w:rsidR="005666DC">
          <w:rPr>
            <w:noProof/>
            <w:webHidden/>
          </w:rPr>
          <w:tab/>
        </w:r>
        <w:r w:rsidR="005666DC">
          <w:rPr>
            <w:noProof/>
            <w:webHidden/>
          </w:rPr>
          <w:fldChar w:fldCharType="begin"/>
        </w:r>
        <w:r w:rsidR="005666DC">
          <w:rPr>
            <w:noProof/>
            <w:webHidden/>
          </w:rPr>
          <w:instrText xml:space="preserve"> PAGEREF _Toc54946220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27ACF0FA" w14:textId="77777777" w:rsidR="005666DC" w:rsidRDefault="008B4A0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1" w:history="1">
        <w:r w:rsidR="005666DC" w:rsidRPr="0019389B">
          <w:rPr>
            <w:rStyle w:val="Hyperlink"/>
            <w:noProof/>
          </w:rPr>
          <w:t>6.3.3</w:t>
        </w:r>
        <w:r w:rsidR="005666DC">
          <w:rPr>
            <w:rFonts w:asciiTheme="minorHAnsi" w:eastAsiaTheme="minorEastAsia" w:hAnsiTheme="minorHAnsi" w:cstheme="minorBidi"/>
            <w:i w:val="0"/>
            <w:iCs w:val="0"/>
            <w:noProof/>
            <w:sz w:val="22"/>
            <w:szCs w:val="22"/>
          </w:rPr>
          <w:tab/>
        </w:r>
        <w:r w:rsidR="005666DC" w:rsidRPr="0019389B">
          <w:rPr>
            <w:rStyle w:val="Hyperlink"/>
            <w:noProof/>
          </w:rPr>
          <w:t>TMax</w:t>
        </w:r>
        <w:r w:rsidR="005666DC">
          <w:rPr>
            <w:noProof/>
            <w:webHidden/>
          </w:rPr>
          <w:tab/>
        </w:r>
        <w:r w:rsidR="005666DC">
          <w:rPr>
            <w:noProof/>
            <w:webHidden/>
          </w:rPr>
          <w:fldChar w:fldCharType="begin"/>
        </w:r>
        <w:r w:rsidR="005666DC">
          <w:rPr>
            <w:noProof/>
            <w:webHidden/>
          </w:rPr>
          <w:instrText xml:space="preserve"> PAGEREF _Toc54946221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30A57F89" w14:textId="77777777" w:rsidR="005666DC" w:rsidRDefault="008B4A0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2" w:history="1">
        <w:r w:rsidR="005666DC" w:rsidRPr="0019389B">
          <w:rPr>
            <w:rStyle w:val="Hyperlink"/>
            <w:noProof/>
          </w:rPr>
          <w:t>6.3.4</w:t>
        </w:r>
        <w:r w:rsidR="005666DC">
          <w:rPr>
            <w:rFonts w:asciiTheme="minorHAnsi" w:eastAsiaTheme="minorEastAsia" w:hAnsiTheme="minorHAnsi" w:cstheme="minorBidi"/>
            <w:i w:val="0"/>
            <w:iCs w:val="0"/>
            <w:noProof/>
            <w:sz w:val="22"/>
            <w:szCs w:val="22"/>
          </w:rPr>
          <w:tab/>
        </w:r>
        <w:r w:rsidR="005666DC" w:rsidRPr="0019389B">
          <w:rPr>
            <w:rStyle w:val="Hyperlink"/>
            <w:noProof/>
          </w:rPr>
          <w:t>TMin</w:t>
        </w:r>
        <w:r w:rsidR="005666DC">
          <w:rPr>
            <w:noProof/>
            <w:webHidden/>
          </w:rPr>
          <w:tab/>
        </w:r>
        <w:r w:rsidR="005666DC">
          <w:rPr>
            <w:noProof/>
            <w:webHidden/>
          </w:rPr>
          <w:fldChar w:fldCharType="begin"/>
        </w:r>
        <w:r w:rsidR="005666DC">
          <w:rPr>
            <w:noProof/>
            <w:webHidden/>
          </w:rPr>
          <w:instrText xml:space="preserve"> PAGEREF _Toc54946222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581A8701" w14:textId="77777777" w:rsidR="005666DC" w:rsidRDefault="008B4A0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3" w:history="1">
        <w:r w:rsidR="005666DC" w:rsidRPr="0019389B">
          <w:rPr>
            <w:rStyle w:val="Hyperlink"/>
            <w:noProof/>
          </w:rPr>
          <w:t>6.3.5</w:t>
        </w:r>
        <w:r w:rsidR="005666DC">
          <w:rPr>
            <w:rFonts w:asciiTheme="minorHAnsi" w:eastAsiaTheme="minorEastAsia" w:hAnsiTheme="minorHAnsi" w:cstheme="minorBidi"/>
            <w:i w:val="0"/>
            <w:iCs w:val="0"/>
            <w:noProof/>
            <w:sz w:val="22"/>
            <w:szCs w:val="22"/>
          </w:rPr>
          <w:tab/>
        </w:r>
        <w:r w:rsidR="005666DC" w:rsidRPr="0019389B">
          <w:rPr>
            <w:rStyle w:val="Hyperlink"/>
            <w:noProof/>
          </w:rPr>
          <w:t>PAR</w:t>
        </w:r>
        <w:r w:rsidR="005666DC">
          <w:rPr>
            <w:noProof/>
            <w:webHidden/>
          </w:rPr>
          <w:tab/>
        </w:r>
        <w:r w:rsidR="005666DC">
          <w:rPr>
            <w:noProof/>
            <w:webHidden/>
          </w:rPr>
          <w:fldChar w:fldCharType="begin"/>
        </w:r>
        <w:r w:rsidR="005666DC">
          <w:rPr>
            <w:noProof/>
            <w:webHidden/>
          </w:rPr>
          <w:instrText xml:space="preserve"> PAGEREF _Toc54946223 \h </w:instrText>
        </w:r>
        <w:r w:rsidR="005666DC">
          <w:rPr>
            <w:noProof/>
            <w:webHidden/>
          </w:rPr>
        </w:r>
        <w:r w:rsidR="005666DC">
          <w:rPr>
            <w:noProof/>
            <w:webHidden/>
          </w:rPr>
          <w:fldChar w:fldCharType="separate"/>
        </w:r>
        <w:r w:rsidR="005666DC">
          <w:rPr>
            <w:noProof/>
            <w:webHidden/>
          </w:rPr>
          <w:t>32</w:t>
        </w:r>
        <w:r w:rsidR="005666DC">
          <w:rPr>
            <w:noProof/>
            <w:webHidden/>
          </w:rPr>
          <w:fldChar w:fldCharType="end"/>
        </w:r>
      </w:hyperlink>
    </w:p>
    <w:p w14:paraId="0CBA2235" w14:textId="77777777" w:rsidR="005666DC" w:rsidRDefault="008B4A0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4" w:history="1">
        <w:r w:rsidR="005666DC" w:rsidRPr="0019389B">
          <w:rPr>
            <w:rStyle w:val="Hyperlink"/>
            <w:noProof/>
          </w:rPr>
          <w:t>6.3.6</w:t>
        </w:r>
        <w:r w:rsidR="005666DC">
          <w:rPr>
            <w:rFonts w:asciiTheme="minorHAnsi" w:eastAsiaTheme="minorEastAsia" w:hAnsiTheme="minorHAnsi" w:cstheme="minorBidi"/>
            <w:i w:val="0"/>
            <w:iCs w:val="0"/>
            <w:noProof/>
            <w:sz w:val="22"/>
            <w:szCs w:val="22"/>
          </w:rPr>
          <w:tab/>
        </w:r>
        <w:r w:rsidR="005666DC" w:rsidRPr="0019389B">
          <w:rPr>
            <w:rStyle w:val="Hyperlink"/>
            <w:noProof/>
          </w:rPr>
          <w:t>Prec</w:t>
        </w:r>
        <w:r w:rsidR="005666DC">
          <w:rPr>
            <w:noProof/>
            <w:webHidden/>
          </w:rPr>
          <w:tab/>
        </w:r>
        <w:r w:rsidR="005666DC">
          <w:rPr>
            <w:noProof/>
            <w:webHidden/>
          </w:rPr>
          <w:fldChar w:fldCharType="begin"/>
        </w:r>
        <w:r w:rsidR="005666DC">
          <w:rPr>
            <w:noProof/>
            <w:webHidden/>
          </w:rPr>
          <w:instrText xml:space="preserve"> PAGEREF _Toc54946224 \h </w:instrText>
        </w:r>
        <w:r w:rsidR="005666DC">
          <w:rPr>
            <w:noProof/>
            <w:webHidden/>
          </w:rPr>
        </w:r>
        <w:r w:rsidR="005666DC">
          <w:rPr>
            <w:noProof/>
            <w:webHidden/>
          </w:rPr>
          <w:fldChar w:fldCharType="separate"/>
        </w:r>
        <w:r w:rsidR="005666DC">
          <w:rPr>
            <w:noProof/>
            <w:webHidden/>
          </w:rPr>
          <w:t>33</w:t>
        </w:r>
        <w:r w:rsidR="005666DC">
          <w:rPr>
            <w:noProof/>
            <w:webHidden/>
          </w:rPr>
          <w:fldChar w:fldCharType="end"/>
        </w:r>
      </w:hyperlink>
    </w:p>
    <w:p w14:paraId="5BBF13DC" w14:textId="77777777" w:rsidR="005666DC" w:rsidRDefault="008B4A0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5" w:history="1">
        <w:r w:rsidR="005666DC" w:rsidRPr="0019389B">
          <w:rPr>
            <w:rStyle w:val="Hyperlink"/>
            <w:noProof/>
          </w:rPr>
          <w:t>6.3.7</w:t>
        </w:r>
        <w:r w:rsidR="005666DC">
          <w:rPr>
            <w:rFonts w:asciiTheme="minorHAnsi" w:eastAsiaTheme="minorEastAsia" w:hAnsiTheme="minorHAnsi" w:cstheme="minorBidi"/>
            <w:i w:val="0"/>
            <w:iCs w:val="0"/>
            <w:noProof/>
            <w:sz w:val="22"/>
            <w:szCs w:val="22"/>
          </w:rPr>
          <w:tab/>
        </w:r>
        <w:r w:rsidR="005666DC" w:rsidRPr="0019389B">
          <w:rPr>
            <w:rStyle w:val="Hyperlink"/>
            <w:noProof/>
          </w:rPr>
          <w:t>CO2</w:t>
        </w:r>
        <w:r w:rsidR="005666DC">
          <w:rPr>
            <w:noProof/>
            <w:webHidden/>
          </w:rPr>
          <w:tab/>
        </w:r>
        <w:r w:rsidR="005666DC">
          <w:rPr>
            <w:noProof/>
            <w:webHidden/>
          </w:rPr>
          <w:fldChar w:fldCharType="begin"/>
        </w:r>
        <w:r w:rsidR="005666DC">
          <w:rPr>
            <w:noProof/>
            <w:webHidden/>
          </w:rPr>
          <w:instrText xml:space="preserve"> PAGEREF _Toc54946225 \h </w:instrText>
        </w:r>
        <w:r w:rsidR="005666DC">
          <w:rPr>
            <w:noProof/>
            <w:webHidden/>
          </w:rPr>
        </w:r>
        <w:r w:rsidR="005666DC">
          <w:rPr>
            <w:noProof/>
            <w:webHidden/>
          </w:rPr>
          <w:fldChar w:fldCharType="separate"/>
        </w:r>
        <w:r w:rsidR="005666DC">
          <w:rPr>
            <w:noProof/>
            <w:webHidden/>
          </w:rPr>
          <w:t>33</w:t>
        </w:r>
        <w:r w:rsidR="005666DC">
          <w:rPr>
            <w:noProof/>
            <w:webHidden/>
          </w:rPr>
          <w:fldChar w:fldCharType="end"/>
        </w:r>
      </w:hyperlink>
    </w:p>
    <w:p w14:paraId="4C69B923" w14:textId="77777777" w:rsidR="005666DC" w:rsidRDefault="008B4A0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4946226" w:history="1">
        <w:r w:rsidR="005666DC" w:rsidRPr="0019389B">
          <w:rPr>
            <w:rStyle w:val="Hyperlink"/>
            <w:noProof/>
          </w:rPr>
          <w:t>6.3.8</w:t>
        </w:r>
        <w:r w:rsidR="005666DC">
          <w:rPr>
            <w:rFonts w:asciiTheme="minorHAnsi" w:eastAsiaTheme="minorEastAsia" w:hAnsiTheme="minorHAnsi" w:cstheme="minorBidi"/>
            <w:i w:val="0"/>
            <w:iCs w:val="0"/>
            <w:noProof/>
            <w:sz w:val="22"/>
            <w:szCs w:val="22"/>
          </w:rPr>
          <w:tab/>
        </w:r>
        <w:r w:rsidR="005666DC" w:rsidRPr="0019389B">
          <w:rPr>
            <w:rStyle w:val="Hyperlink"/>
            <w:noProof/>
          </w:rPr>
          <w:t>O3 (Optional)</w:t>
        </w:r>
        <w:r w:rsidR="005666DC">
          <w:rPr>
            <w:noProof/>
            <w:webHidden/>
          </w:rPr>
          <w:tab/>
        </w:r>
        <w:r w:rsidR="005666DC">
          <w:rPr>
            <w:noProof/>
            <w:webHidden/>
          </w:rPr>
          <w:fldChar w:fldCharType="begin"/>
        </w:r>
        <w:r w:rsidR="005666DC">
          <w:rPr>
            <w:noProof/>
            <w:webHidden/>
          </w:rPr>
          <w:instrText xml:space="preserve"> PAGEREF _Toc54946226 \h </w:instrText>
        </w:r>
        <w:r w:rsidR="005666DC">
          <w:rPr>
            <w:noProof/>
            <w:webHidden/>
          </w:rPr>
        </w:r>
        <w:r w:rsidR="005666DC">
          <w:rPr>
            <w:noProof/>
            <w:webHidden/>
          </w:rPr>
          <w:fldChar w:fldCharType="separate"/>
        </w:r>
        <w:r w:rsidR="005666DC">
          <w:rPr>
            <w:noProof/>
            <w:webHidden/>
          </w:rPr>
          <w:t>33</w:t>
        </w:r>
        <w:r w:rsidR="005666DC">
          <w:rPr>
            <w:noProof/>
            <w:webHidden/>
          </w:rPr>
          <w:fldChar w:fldCharType="end"/>
        </w:r>
      </w:hyperlink>
    </w:p>
    <w:p w14:paraId="0EF041DE" w14:textId="77777777" w:rsidR="005666DC" w:rsidRDefault="008B4A0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27" w:history="1">
        <w:r w:rsidR="005666DC" w:rsidRPr="0019389B">
          <w:rPr>
            <w:rStyle w:val="Hyperlink"/>
            <w:noProof/>
          </w:rPr>
          <w:t>7</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Generic PnET Species Parameters</w:t>
        </w:r>
        <w:r w:rsidR="005666DC">
          <w:rPr>
            <w:noProof/>
            <w:webHidden/>
          </w:rPr>
          <w:tab/>
        </w:r>
        <w:r w:rsidR="005666DC">
          <w:rPr>
            <w:noProof/>
            <w:webHidden/>
          </w:rPr>
          <w:fldChar w:fldCharType="begin"/>
        </w:r>
        <w:r w:rsidR="005666DC">
          <w:rPr>
            <w:noProof/>
            <w:webHidden/>
          </w:rPr>
          <w:instrText xml:space="preserve"> PAGEREF _Toc54946227 \h </w:instrText>
        </w:r>
        <w:r w:rsidR="005666DC">
          <w:rPr>
            <w:noProof/>
            <w:webHidden/>
          </w:rPr>
        </w:r>
        <w:r w:rsidR="005666DC">
          <w:rPr>
            <w:noProof/>
            <w:webHidden/>
          </w:rPr>
          <w:fldChar w:fldCharType="separate"/>
        </w:r>
        <w:r w:rsidR="005666DC">
          <w:rPr>
            <w:noProof/>
            <w:webHidden/>
          </w:rPr>
          <w:t>33</w:t>
        </w:r>
        <w:r w:rsidR="005666DC">
          <w:rPr>
            <w:noProof/>
            <w:webHidden/>
          </w:rPr>
          <w:fldChar w:fldCharType="end"/>
        </w:r>
      </w:hyperlink>
    </w:p>
    <w:p w14:paraId="321BA66F"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28" w:history="1">
        <w:r w:rsidR="005666DC" w:rsidRPr="0019389B">
          <w:rPr>
            <w:rStyle w:val="Hyperlink"/>
            <w:noProof/>
          </w:rPr>
          <w:t>7.1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_Toc54946228 \h </w:instrText>
        </w:r>
        <w:r w:rsidR="005666DC">
          <w:rPr>
            <w:noProof/>
            <w:webHidden/>
          </w:rPr>
        </w:r>
        <w:r w:rsidR="005666DC">
          <w:rPr>
            <w:noProof/>
            <w:webHidden/>
          </w:rPr>
          <w:fldChar w:fldCharType="separate"/>
        </w:r>
        <w:r w:rsidR="005666DC">
          <w:rPr>
            <w:noProof/>
            <w:webHidden/>
          </w:rPr>
          <w:t>33</w:t>
        </w:r>
        <w:r w:rsidR="005666DC">
          <w:rPr>
            <w:noProof/>
            <w:webHidden/>
          </w:rPr>
          <w:fldChar w:fldCharType="end"/>
        </w:r>
      </w:hyperlink>
    </w:p>
    <w:p w14:paraId="69CCC06C"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29" w:history="1">
        <w:r w:rsidR="005666DC" w:rsidRPr="0019389B">
          <w:rPr>
            <w:rStyle w:val="Hyperlink"/>
            <w:noProof/>
          </w:rPr>
          <w:t>7.2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_Toc54946229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6EFECFBD"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30" w:history="1">
        <w:r w:rsidR="005666DC" w:rsidRPr="0019389B">
          <w:rPr>
            <w:rStyle w:val="Hyperlink"/>
            <w:noProof/>
          </w:rPr>
          <w:t>7.3</w:t>
        </w:r>
        <w:r w:rsidR="005666DC">
          <w:rPr>
            <w:rFonts w:asciiTheme="minorHAnsi" w:eastAsiaTheme="minorEastAsia" w:hAnsiTheme="minorHAnsi" w:cstheme="minorBidi"/>
            <w:noProof/>
            <w:sz w:val="22"/>
            <w:szCs w:val="22"/>
          </w:rPr>
          <w:tab/>
        </w:r>
        <w:r w:rsidR="005666DC" w:rsidRPr="0019389B">
          <w:rPr>
            <w:rStyle w:val="Hyperlink"/>
            <w:noProof/>
          </w:rPr>
          <w:t>PnETGenericParameters</w:t>
        </w:r>
        <w:r w:rsidR="005666DC">
          <w:rPr>
            <w:noProof/>
            <w:webHidden/>
          </w:rPr>
          <w:tab/>
        </w:r>
        <w:r w:rsidR="005666DC">
          <w:rPr>
            <w:noProof/>
            <w:webHidden/>
          </w:rPr>
          <w:fldChar w:fldCharType="begin"/>
        </w:r>
        <w:r w:rsidR="005666DC">
          <w:rPr>
            <w:noProof/>
            <w:webHidden/>
          </w:rPr>
          <w:instrText xml:space="preserve"> PAGEREF _Toc54946230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40748411"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31" w:history="1">
        <w:r w:rsidR="005666DC" w:rsidRPr="0019389B">
          <w:rPr>
            <w:rStyle w:val="Hyperlink"/>
            <w:noProof/>
          </w:rPr>
          <w:t>7.4</w:t>
        </w:r>
        <w:r w:rsidR="005666DC">
          <w:rPr>
            <w:rFonts w:asciiTheme="minorHAnsi" w:eastAsiaTheme="minorEastAsia" w:hAnsiTheme="minorHAnsi" w:cstheme="minorBidi"/>
            <w:noProof/>
            <w:sz w:val="22"/>
            <w:szCs w:val="22"/>
          </w:rPr>
          <w:tab/>
        </w:r>
        <w:r w:rsidR="005666DC" w:rsidRPr="0019389B">
          <w:rPr>
            <w:rStyle w:val="Hyperlink"/>
            <w:noProof/>
          </w:rPr>
          <w:t>MaxCanopyLayers</w:t>
        </w:r>
        <w:r w:rsidR="005666DC">
          <w:rPr>
            <w:noProof/>
            <w:webHidden/>
          </w:rPr>
          <w:tab/>
        </w:r>
        <w:r w:rsidR="005666DC">
          <w:rPr>
            <w:noProof/>
            <w:webHidden/>
          </w:rPr>
          <w:fldChar w:fldCharType="begin"/>
        </w:r>
        <w:r w:rsidR="005666DC">
          <w:rPr>
            <w:noProof/>
            <w:webHidden/>
          </w:rPr>
          <w:instrText xml:space="preserve"> PAGEREF _Toc54946231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50FB4423"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32" w:history="1">
        <w:r w:rsidR="005666DC" w:rsidRPr="0019389B">
          <w:rPr>
            <w:rStyle w:val="Hyperlink"/>
            <w:noProof/>
          </w:rPr>
          <w:t>7.5</w:t>
        </w:r>
        <w:r w:rsidR="005666DC">
          <w:rPr>
            <w:rFonts w:asciiTheme="minorHAnsi" w:eastAsiaTheme="minorEastAsia" w:hAnsiTheme="minorHAnsi" w:cstheme="minorBidi"/>
            <w:noProof/>
            <w:sz w:val="22"/>
            <w:szCs w:val="22"/>
          </w:rPr>
          <w:tab/>
        </w:r>
        <w:r w:rsidR="005666DC" w:rsidRPr="0019389B">
          <w:rPr>
            <w:rStyle w:val="Hyperlink"/>
            <w:noProof/>
          </w:rPr>
          <w:t>MaxDevLyrAv</w:t>
        </w:r>
        <w:r w:rsidR="005666DC">
          <w:rPr>
            <w:noProof/>
            <w:webHidden/>
          </w:rPr>
          <w:tab/>
        </w:r>
        <w:r w:rsidR="005666DC">
          <w:rPr>
            <w:noProof/>
            <w:webHidden/>
          </w:rPr>
          <w:fldChar w:fldCharType="begin"/>
        </w:r>
        <w:r w:rsidR="005666DC">
          <w:rPr>
            <w:noProof/>
            <w:webHidden/>
          </w:rPr>
          <w:instrText xml:space="preserve"> PAGEREF _Toc54946232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5271C2E3"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33" w:history="1">
        <w:r w:rsidR="005666DC" w:rsidRPr="0019389B">
          <w:rPr>
            <w:rStyle w:val="Hyperlink"/>
            <w:noProof/>
          </w:rPr>
          <w:t>7.6</w:t>
        </w:r>
        <w:r w:rsidR="005666DC">
          <w:rPr>
            <w:rFonts w:asciiTheme="minorHAnsi" w:eastAsiaTheme="minorEastAsia" w:hAnsiTheme="minorHAnsi" w:cstheme="minorBidi"/>
            <w:noProof/>
            <w:sz w:val="22"/>
            <w:szCs w:val="22"/>
          </w:rPr>
          <w:tab/>
        </w:r>
        <w:r w:rsidR="005666DC" w:rsidRPr="0019389B">
          <w:rPr>
            <w:rStyle w:val="Hyperlink"/>
            <w:noProof/>
          </w:rPr>
          <w:t>IMAX</w:t>
        </w:r>
        <w:r w:rsidR="005666DC">
          <w:rPr>
            <w:noProof/>
            <w:webHidden/>
          </w:rPr>
          <w:tab/>
        </w:r>
        <w:r w:rsidR="005666DC">
          <w:rPr>
            <w:noProof/>
            <w:webHidden/>
          </w:rPr>
          <w:fldChar w:fldCharType="begin"/>
        </w:r>
        <w:r w:rsidR="005666DC">
          <w:rPr>
            <w:noProof/>
            <w:webHidden/>
          </w:rPr>
          <w:instrText xml:space="preserve"> PAGEREF _Toc54946233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714E65F0"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34" w:history="1">
        <w:r w:rsidR="005666DC" w:rsidRPr="0019389B">
          <w:rPr>
            <w:rStyle w:val="Hyperlink"/>
            <w:noProof/>
          </w:rPr>
          <w:t>7.7</w:t>
        </w:r>
        <w:r w:rsidR="005666DC">
          <w:rPr>
            <w:rFonts w:asciiTheme="minorHAnsi" w:eastAsiaTheme="minorEastAsia" w:hAnsiTheme="minorHAnsi" w:cstheme="minorBidi"/>
            <w:noProof/>
            <w:sz w:val="22"/>
            <w:szCs w:val="22"/>
          </w:rPr>
          <w:tab/>
        </w:r>
        <w:r w:rsidR="005666DC" w:rsidRPr="0019389B">
          <w:rPr>
            <w:rStyle w:val="Hyperlink"/>
            <w:noProof/>
          </w:rPr>
          <w:t>DVPD1, DVPD2</w:t>
        </w:r>
        <w:r w:rsidR="005666DC">
          <w:rPr>
            <w:noProof/>
            <w:webHidden/>
          </w:rPr>
          <w:tab/>
        </w:r>
        <w:r w:rsidR="005666DC">
          <w:rPr>
            <w:noProof/>
            <w:webHidden/>
          </w:rPr>
          <w:fldChar w:fldCharType="begin"/>
        </w:r>
        <w:r w:rsidR="005666DC">
          <w:rPr>
            <w:noProof/>
            <w:webHidden/>
          </w:rPr>
          <w:instrText xml:space="preserve"> PAGEREF _Toc54946234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67A9A278"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35" w:history="1">
        <w:r w:rsidR="005666DC" w:rsidRPr="0019389B">
          <w:rPr>
            <w:rStyle w:val="Hyperlink"/>
            <w:noProof/>
          </w:rPr>
          <w:t>7.8</w:t>
        </w:r>
        <w:r w:rsidR="005666DC">
          <w:rPr>
            <w:rFonts w:asciiTheme="minorHAnsi" w:eastAsiaTheme="minorEastAsia" w:hAnsiTheme="minorHAnsi" w:cstheme="minorBidi"/>
            <w:noProof/>
            <w:sz w:val="22"/>
            <w:szCs w:val="22"/>
          </w:rPr>
          <w:tab/>
        </w:r>
        <w:r w:rsidR="005666DC" w:rsidRPr="0019389B">
          <w:rPr>
            <w:rStyle w:val="Hyperlink"/>
            <w:noProof/>
          </w:rPr>
          <w:t>BFolResp</w:t>
        </w:r>
        <w:r w:rsidR="005666DC">
          <w:rPr>
            <w:noProof/>
            <w:webHidden/>
          </w:rPr>
          <w:tab/>
        </w:r>
        <w:r w:rsidR="005666DC">
          <w:rPr>
            <w:noProof/>
            <w:webHidden/>
          </w:rPr>
          <w:fldChar w:fldCharType="begin"/>
        </w:r>
        <w:r w:rsidR="005666DC">
          <w:rPr>
            <w:noProof/>
            <w:webHidden/>
          </w:rPr>
          <w:instrText xml:space="preserve"> PAGEREF _Toc54946235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71CAC037"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36" w:history="1">
        <w:r w:rsidR="005666DC" w:rsidRPr="0019389B">
          <w:rPr>
            <w:rStyle w:val="Hyperlink"/>
            <w:noProof/>
          </w:rPr>
          <w:t>7.9</w:t>
        </w:r>
        <w:r w:rsidR="005666DC">
          <w:rPr>
            <w:rFonts w:asciiTheme="minorHAnsi" w:eastAsiaTheme="minorEastAsia" w:hAnsiTheme="minorHAnsi" w:cstheme="minorBidi"/>
            <w:noProof/>
            <w:sz w:val="22"/>
            <w:szCs w:val="22"/>
          </w:rPr>
          <w:tab/>
        </w:r>
        <w:r w:rsidR="005666DC" w:rsidRPr="0019389B">
          <w:rPr>
            <w:rStyle w:val="Hyperlink"/>
            <w:noProof/>
          </w:rPr>
          <w:t>MaintResp</w:t>
        </w:r>
        <w:r w:rsidR="005666DC">
          <w:rPr>
            <w:noProof/>
            <w:webHidden/>
          </w:rPr>
          <w:tab/>
        </w:r>
        <w:r w:rsidR="005666DC">
          <w:rPr>
            <w:noProof/>
            <w:webHidden/>
          </w:rPr>
          <w:fldChar w:fldCharType="begin"/>
        </w:r>
        <w:r w:rsidR="005666DC">
          <w:rPr>
            <w:noProof/>
            <w:webHidden/>
          </w:rPr>
          <w:instrText xml:space="preserve"> PAGEREF _Toc54946236 \h </w:instrText>
        </w:r>
        <w:r w:rsidR="005666DC">
          <w:rPr>
            <w:noProof/>
            <w:webHidden/>
          </w:rPr>
        </w:r>
        <w:r w:rsidR="005666DC">
          <w:rPr>
            <w:noProof/>
            <w:webHidden/>
          </w:rPr>
          <w:fldChar w:fldCharType="separate"/>
        </w:r>
        <w:r w:rsidR="005666DC">
          <w:rPr>
            <w:noProof/>
            <w:webHidden/>
          </w:rPr>
          <w:t>34</w:t>
        </w:r>
        <w:r w:rsidR="005666DC">
          <w:rPr>
            <w:noProof/>
            <w:webHidden/>
          </w:rPr>
          <w:fldChar w:fldCharType="end"/>
        </w:r>
      </w:hyperlink>
    </w:p>
    <w:p w14:paraId="0A3CEA08"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37" w:history="1">
        <w:r w:rsidR="005666DC" w:rsidRPr="0019389B">
          <w:rPr>
            <w:rStyle w:val="Hyperlink"/>
            <w:noProof/>
          </w:rPr>
          <w:t>7.10</w:t>
        </w:r>
        <w:r w:rsidR="005666DC">
          <w:rPr>
            <w:rFonts w:asciiTheme="minorHAnsi" w:eastAsiaTheme="minorEastAsia" w:hAnsiTheme="minorHAnsi" w:cstheme="minorBidi"/>
            <w:noProof/>
            <w:sz w:val="22"/>
            <w:szCs w:val="22"/>
          </w:rPr>
          <w:tab/>
        </w:r>
        <w:r w:rsidR="005666DC" w:rsidRPr="0019389B">
          <w:rPr>
            <w:rStyle w:val="Hyperlink"/>
            <w:noProof/>
          </w:rPr>
          <w:t>TORoot/TOWood</w:t>
        </w:r>
        <w:r w:rsidR="005666DC">
          <w:rPr>
            <w:noProof/>
            <w:webHidden/>
          </w:rPr>
          <w:tab/>
        </w:r>
        <w:r w:rsidR="005666DC">
          <w:rPr>
            <w:noProof/>
            <w:webHidden/>
          </w:rPr>
          <w:fldChar w:fldCharType="begin"/>
        </w:r>
        <w:r w:rsidR="005666DC">
          <w:rPr>
            <w:noProof/>
            <w:webHidden/>
          </w:rPr>
          <w:instrText xml:space="preserve"> PAGEREF _Toc54946237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5DEAE5AF"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38" w:history="1">
        <w:r w:rsidR="005666DC" w:rsidRPr="0019389B">
          <w:rPr>
            <w:rStyle w:val="Hyperlink"/>
            <w:noProof/>
          </w:rPr>
          <w:t>7.11</w:t>
        </w:r>
        <w:r w:rsidR="005666DC">
          <w:rPr>
            <w:rFonts w:asciiTheme="minorHAnsi" w:eastAsiaTheme="minorEastAsia" w:hAnsiTheme="minorHAnsi" w:cstheme="minorBidi"/>
            <w:noProof/>
            <w:sz w:val="22"/>
            <w:szCs w:val="22"/>
          </w:rPr>
          <w:tab/>
        </w:r>
        <w:r w:rsidR="005666DC" w:rsidRPr="0019389B">
          <w:rPr>
            <w:rStyle w:val="Hyperlink"/>
            <w:noProof/>
          </w:rPr>
          <w:t>Q10</w:t>
        </w:r>
        <w:r w:rsidR="005666DC">
          <w:rPr>
            <w:noProof/>
            <w:webHidden/>
          </w:rPr>
          <w:tab/>
        </w:r>
        <w:r w:rsidR="005666DC">
          <w:rPr>
            <w:noProof/>
            <w:webHidden/>
          </w:rPr>
          <w:fldChar w:fldCharType="begin"/>
        </w:r>
        <w:r w:rsidR="005666DC">
          <w:rPr>
            <w:noProof/>
            <w:webHidden/>
          </w:rPr>
          <w:instrText xml:space="preserve"> PAGEREF _Toc54946238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177A4DEF"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39" w:history="1">
        <w:r w:rsidR="005666DC" w:rsidRPr="0019389B">
          <w:rPr>
            <w:rStyle w:val="Hyperlink"/>
            <w:noProof/>
          </w:rPr>
          <w:t>7.12</w:t>
        </w:r>
        <w:r w:rsidR="005666DC">
          <w:rPr>
            <w:rFonts w:asciiTheme="minorHAnsi" w:eastAsiaTheme="minorEastAsia" w:hAnsiTheme="minorHAnsi" w:cstheme="minorBidi"/>
            <w:noProof/>
            <w:sz w:val="22"/>
            <w:szCs w:val="22"/>
          </w:rPr>
          <w:tab/>
        </w:r>
        <w:r w:rsidR="005666DC" w:rsidRPr="0019389B">
          <w:rPr>
            <w:rStyle w:val="Hyperlink"/>
            <w:noProof/>
          </w:rPr>
          <w:t>FolLignin</w:t>
        </w:r>
        <w:r w:rsidR="005666DC">
          <w:rPr>
            <w:noProof/>
            <w:webHidden/>
          </w:rPr>
          <w:tab/>
        </w:r>
        <w:r w:rsidR="005666DC">
          <w:rPr>
            <w:noProof/>
            <w:webHidden/>
          </w:rPr>
          <w:fldChar w:fldCharType="begin"/>
        </w:r>
        <w:r w:rsidR="005666DC">
          <w:rPr>
            <w:noProof/>
            <w:webHidden/>
          </w:rPr>
          <w:instrText xml:space="preserve"> PAGEREF _Toc54946239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4A0C77C1"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40" w:history="1">
        <w:r w:rsidR="005666DC" w:rsidRPr="0019389B">
          <w:rPr>
            <w:rStyle w:val="Hyperlink"/>
            <w:noProof/>
          </w:rPr>
          <w:t>7.13</w:t>
        </w:r>
        <w:r w:rsidR="005666DC">
          <w:rPr>
            <w:rFonts w:asciiTheme="minorHAnsi" w:eastAsiaTheme="minorEastAsia" w:hAnsiTheme="minorHAnsi" w:cstheme="minorBidi"/>
            <w:noProof/>
            <w:sz w:val="22"/>
            <w:szCs w:val="22"/>
          </w:rPr>
          <w:tab/>
        </w:r>
        <w:r w:rsidR="005666DC" w:rsidRPr="0019389B">
          <w:rPr>
            <w:rStyle w:val="Hyperlink"/>
            <w:noProof/>
          </w:rPr>
          <w:t>KWdLit</w:t>
        </w:r>
        <w:r w:rsidR="005666DC">
          <w:rPr>
            <w:noProof/>
            <w:webHidden/>
          </w:rPr>
          <w:tab/>
        </w:r>
        <w:r w:rsidR="005666DC">
          <w:rPr>
            <w:noProof/>
            <w:webHidden/>
          </w:rPr>
          <w:fldChar w:fldCharType="begin"/>
        </w:r>
        <w:r w:rsidR="005666DC">
          <w:rPr>
            <w:noProof/>
            <w:webHidden/>
          </w:rPr>
          <w:instrText xml:space="preserve"> PAGEREF _Toc54946240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5B5B0E37"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41" w:history="1">
        <w:r w:rsidR="005666DC" w:rsidRPr="0019389B">
          <w:rPr>
            <w:rStyle w:val="Hyperlink"/>
            <w:noProof/>
          </w:rPr>
          <w:t>7.14</w:t>
        </w:r>
        <w:r w:rsidR="005666DC">
          <w:rPr>
            <w:rFonts w:asciiTheme="minorHAnsi" w:eastAsiaTheme="minorEastAsia" w:hAnsiTheme="minorHAnsi" w:cstheme="minorBidi"/>
            <w:noProof/>
            <w:sz w:val="22"/>
            <w:szCs w:val="22"/>
          </w:rPr>
          <w:tab/>
        </w:r>
        <w:r w:rsidR="005666DC" w:rsidRPr="0019389B">
          <w:rPr>
            <w:rStyle w:val="Hyperlink"/>
            <w:noProof/>
          </w:rPr>
          <w:t>InitialNSC</w:t>
        </w:r>
        <w:r w:rsidR="005666DC">
          <w:rPr>
            <w:noProof/>
            <w:webHidden/>
          </w:rPr>
          <w:tab/>
        </w:r>
        <w:r w:rsidR="005666DC">
          <w:rPr>
            <w:noProof/>
            <w:webHidden/>
          </w:rPr>
          <w:fldChar w:fldCharType="begin"/>
        </w:r>
        <w:r w:rsidR="005666DC">
          <w:rPr>
            <w:noProof/>
            <w:webHidden/>
          </w:rPr>
          <w:instrText xml:space="preserve"> PAGEREF _Toc54946241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4F3D2B6C"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42" w:history="1">
        <w:r w:rsidR="005666DC" w:rsidRPr="0019389B">
          <w:rPr>
            <w:rStyle w:val="Hyperlink"/>
            <w:noProof/>
          </w:rPr>
          <w:t>7.15</w:t>
        </w:r>
        <w:r w:rsidR="005666DC">
          <w:rPr>
            <w:rFonts w:asciiTheme="minorHAnsi" w:eastAsiaTheme="minorEastAsia" w:hAnsiTheme="minorHAnsi" w:cstheme="minorBidi"/>
            <w:noProof/>
            <w:sz w:val="22"/>
            <w:szCs w:val="22"/>
          </w:rPr>
          <w:tab/>
        </w:r>
        <w:r w:rsidR="005666DC" w:rsidRPr="0019389B">
          <w:rPr>
            <w:rStyle w:val="Hyperlink"/>
            <w:noProof/>
          </w:rPr>
          <w:t>CFracBiomass</w:t>
        </w:r>
        <w:r w:rsidR="005666DC">
          <w:rPr>
            <w:noProof/>
            <w:webHidden/>
          </w:rPr>
          <w:tab/>
        </w:r>
        <w:r w:rsidR="005666DC">
          <w:rPr>
            <w:noProof/>
            <w:webHidden/>
          </w:rPr>
          <w:fldChar w:fldCharType="begin"/>
        </w:r>
        <w:r w:rsidR="005666DC">
          <w:rPr>
            <w:noProof/>
            <w:webHidden/>
          </w:rPr>
          <w:instrText xml:space="preserve"> PAGEREF _Toc54946242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78B7A719"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43" w:history="1">
        <w:r w:rsidR="005666DC" w:rsidRPr="0019389B">
          <w:rPr>
            <w:rStyle w:val="Hyperlink"/>
            <w:noProof/>
          </w:rPr>
          <w:t>7.16</w:t>
        </w:r>
        <w:r w:rsidR="005666DC">
          <w:rPr>
            <w:rFonts w:asciiTheme="minorHAnsi" w:eastAsiaTheme="minorEastAsia" w:hAnsiTheme="minorHAnsi" w:cstheme="minorBidi"/>
            <w:noProof/>
            <w:sz w:val="22"/>
            <w:szCs w:val="22"/>
          </w:rPr>
          <w:tab/>
        </w:r>
        <w:r w:rsidR="005666DC" w:rsidRPr="0019389B">
          <w:rPr>
            <w:rStyle w:val="Hyperlink"/>
            <w:noProof/>
          </w:rPr>
          <w:t>PrecipEvents</w:t>
        </w:r>
        <w:r w:rsidR="005666DC">
          <w:rPr>
            <w:noProof/>
            <w:webHidden/>
          </w:rPr>
          <w:tab/>
        </w:r>
        <w:r w:rsidR="005666DC">
          <w:rPr>
            <w:noProof/>
            <w:webHidden/>
          </w:rPr>
          <w:fldChar w:fldCharType="begin"/>
        </w:r>
        <w:r w:rsidR="005666DC">
          <w:rPr>
            <w:noProof/>
            <w:webHidden/>
          </w:rPr>
          <w:instrText xml:space="preserve"> PAGEREF _Toc54946243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38925442"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44" w:history="1">
        <w:r w:rsidR="005666DC" w:rsidRPr="0019389B">
          <w:rPr>
            <w:rStyle w:val="Hyperlink"/>
            <w:noProof/>
          </w:rPr>
          <w:t>7.17</w:t>
        </w:r>
        <w:r w:rsidR="005666DC">
          <w:rPr>
            <w:rFonts w:asciiTheme="minorHAnsi" w:eastAsiaTheme="minorEastAsia" w:hAnsiTheme="minorHAnsi" w:cstheme="minorBidi"/>
            <w:noProof/>
            <w:sz w:val="22"/>
            <w:szCs w:val="22"/>
          </w:rPr>
          <w:tab/>
        </w:r>
        <w:r w:rsidR="005666DC" w:rsidRPr="0019389B">
          <w:rPr>
            <w:rStyle w:val="Hyperlink"/>
            <w:noProof/>
          </w:rPr>
          <w:t>PreventEstablishment</w:t>
        </w:r>
        <w:r w:rsidR="005666DC">
          <w:rPr>
            <w:noProof/>
            <w:webHidden/>
          </w:rPr>
          <w:tab/>
        </w:r>
        <w:r w:rsidR="005666DC">
          <w:rPr>
            <w:noProof/>
            <w:webHidden/>
          </w:rPr>
          <w:fldChar w:fldCharType="begin"/>
        </w:r>
        <w:r w:rsidR="005666DC">
          <w:rPr>
            <w:noProof/>
            <w:webHidden/>
          </w:rPr>
          <w:instrText xml:space="preserve"> PAGEREF _Toc54946244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60B72A49"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45" w:history="1">
        <w:r w:rsidR="005666DC" w:rsidRPr="0019389B">
          <w:rPr>
            <w:rStyle w:val="Hyperlink"/>
            <w:noProof/>
          </w:rPr>
          <w:t>7.18</w:t>
        </w:r>
        <w:r w:rsidR="005666DC">
          <w:rPr>
            <w:rFonts w:asciiTheme="minorHAnsi" w:eastAsiaTheme="minorEastAsia" w:hAnsiTheme="minorHAnsi" w:cstheme="minorBidi"/>
            <w:noProof/>
            <w:sz w:val="22"/>
            <w:szCs w:val="22"/>
          </w:rPr>
          <w:tab/>
        </w:r>
        <w:r w:rsidR="005666DC" w:rsidRPr="0019389B">
          <w:rPr>
            <w:rStyle w:val="Hyperlink"/>
            <w:noProof/>
          </w:rPr>
          <w:t>Wythers</w:t>
        </w:r>
        <w:r w:rsidR="005666DC">
          <w:rPr>
            <w:noProof/>
            <w:webHidden/>
          </w:rPr>
          <w:tab/>
        </w:r>
        <w:r w:rsidR="005666DC">
          <w:rPr>
            <w:noProof/>
            <w:webHidden/>
          </w:rPr>
          <w:fldChar w:fldCharType="begin"/>
        </w:r>
        <w:r w:rsidR="005666DC">
          <w:rPr>
            <w:noProof/>
            <w:webHidden/>
          </w:rPr>
          <w:instrText xml:space="preserve"> PAGEREF _Toc54946245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6DDE2934"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46" w:history="1">
        <w:r w:rsidR="005666DC" w:rsidRPr="0019389B">
          <w:rPr>
            <w:rStyle w:val="Hyperlink"/>
            <w:noProof/>
          </w:rPr>
          <w:t>7.19</w:t>
        </w:r>
        <w:r w:rsidR="005666DC">
          <w:rPr>
            <w:rFonts w:asciiTheme="minorHAnsi" w:eastAsiaTheme="minorEastAsia" w:hAnsiTheme="minorHAnsi" w:cstheme="minorBidi"/>
            <w:noProof/>
            <w:sz w:val="22"/>
            <w:szCs w:val="22"/>
          </w:rPr>
          <w:tab/>
        </w:r>
        <w:r w:rsidR="005666DC" w:rsidRPr="0019389B">
          <w:rPr>
            <w:rStyle w:val="Hyperlink"/>
            <w:noProof/>
          </w:rPr>
          <w:t>DTEMP</w:t>
        </w:r>
        <w:r w:rsidR="005666DC">
          <w:rPr>
            <w:noProof/>
            <w:webHidden/>
          </w:rPr>
          <w:tab/>
        </w:r>
        <w:r w:rsidR="005666DC">
          <w:rPr>
            <w:noProof/>
            <w:webHidden/>
          </w:rPr>
          <w:fldChar w:fldCharType="begin"/>
        </w:r>
        <w:r w:rsidR="005666DC">
          <w:rPr>
            <w:noProof/>
            <w:webHidden/>
          </w:rPr>
          <w:instrText xml:space="preserve"> PAGEREF _Toc54946246 \h </w:instrText>
        </w:r>
        <w:r w:rsidR="005666DC">
          <w:rPr>
            <w:noProof/>
            <w:webHidden/>
          </w:rPr>
        </w:r>
        <w:r w:rsidR="005666DC">
          <w:rPr>
            <w:noProof/>
            <w:webHidden/>
          </w:rPr>
          <w:fldChar w:fldCharType="separate"/>
        </w:r>
        <w:r w:rsidR="005666DC">
          <w:rPr>
            <w:noProof/>
            <w:webHidden/>
          </w:rPr>
          <w:t>35</w:t>
        </w:r>
        <w:r w:rsidR="005666DC">
          <w:rPr>
            <w:noProof/>
            <w:webHidden/>
          </w:rPr>
          <w:fldChar w:fldCharType="end"/>
        </w:r>
      </w:hyperlink>
    </w:p>
    <w:p w14:paraId="7EDFA54D"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47" w:history="1">
        <w:r w:rsidR="005666DC" w:rsidRPr="0019389B">
          <w:rPr>
            <w:rStyle w:val="Hyperlink"/>
            <w:noProof/>
          </w:rPr>
          <w:t>7.20</w:t>
        </w:r>
        <w:r w:rsidR="005666DC">
          <w:rPr>
            <w:rFonts w:asciiTheme="minorHAnsi" w:eastAsiaTheme="minorEastAsia" w:hAnsiTheme="minorHAnsi" w:cstheme="minorBidi"/>
            <w:noProof/>
            <w:sz w:val="22"/>
            <w:szCs w:val="22"/>
          </w:rPr>
          <w:tab/>
        </w:r>
        <w:r w:rsidR="005666DC" w:rsidRPr="0019389B">
          <w:rPr>
            <w:rStyle w:val="Hyperlink"/>
            <w:noProof/>
          </w:rPr>
          <w:t>Permafrost (optional)</w:t>
        </w:r>
        <w:r w:rsidR="005666DC">
          <w:rPr>
            <w:noProof/>
            <w:webHidden/>
          </w:rPr>
          <w:tab/>
        </w:r>
        <w:r w:rsidR="005666DC">
          <w:rPr>
            <w:noProof/>
            <w:webHidden/>
          </w:rPr>
          <w:fldChar w:fldCharType="begin"/>
        </w:r>
        <w:r w:rsidR="005666DC">
          <w:rPr>
            <w:noProof/>
            <w:webHidden/>
          </w:rPr>
          <w:instrText xml:space="preserve"> PAGEREF _Toc54946247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64D56D16"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48" w:history="1">
        <w:r w:rsidR="005666DC" w:rsidRPr="0019389B">
          <w:rPr>
            <w:rStyle w:val="Hyperlink"/>
            <w:noProof/>
          </w:rPr>
          <w:t>7.21</w:t>
        </w:r>
        <w:r w:rsidR="005666DC">
          <w:rPr>
            <w:rFonts w:asciiTheme="minorHAnsi" w:eastAsiaTheme="minorEastAsia" w:hAnsiTheme="minorHAnsi" w:cstheme="minorBidi"/>
            <w:noProof/>
            <w:sz w:val="22"/>
            <w:szCs w:val="22"/>
          </w:rPr>
          <w:tab/>
        </w:r>
        <w:r w:rsidR="005666DC" w:rsidRPr="0019389B">
          <w:rPr>
            <w:rStyle w:val="Hyperlink"/>
            <w:noProof/>
          </w:rPr>
          <w:t>LeakageFrostDepth (optional)</w:t>
        </w:r>
        <w:r w:rsidR="005666DC">
          <w:rPr>
            <w:noProof/>
            <w:webHidden/>
          </w:rPr>
          <w:tab/>
        </w:r>
        <w:r w:rsidR="005666DC">
          <w:rPr>
            <w:noProof/>
            <w:webHidden/>
          </w:rPr>
          <w:fldChar w:fldCharType="begin"/>
        </w:r>
        <w:r w:rsidR="005666DC">
          <w:rPr>
            <w:noProof/>
            <w:webHidden/>
          </w:rPr>
          <w:instrText xml:space="preserve"> PAGEREF _Toc54946248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6AC6D768" w14:textId="77777777" w:rsidR="005666DC" w:rsidRDefault="008B4A0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49" w:history="1">
        <w:r w:rsidR="005666DC" w:rsidRPr="0019389B">
          <w:rPr>
            <w:rStyle w:val="Hyperlink"/>
            <w:noProof/>
          </w:rPr>
          <w:t>8</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PnET Species Parameters</w:t>
        </w:r>
        <w:r w:rsidR="005666DC">
          <w:rPr>
            <w:noProof/>
            <w:webHidden/>
          </w:rPr>
          <w:tab/>
        </w:r>
        <w:r w:rsidR="005666DC">
          <w:rPr>
            <w:noProof/>
            <w:webHidden/>
          </w:rPr>
          <w:fldChar w:fldCharType="begin"/>
        </w:r>
        <w:r w:rsidR="005666DC">
          <w:rPr>
            <w:noProof/>
            <w:webHidden/>
          </w:rPr>
          <w:instrText xml:space="preserve"> PAGEREF _Toc54946249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694298A1"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50" w:history="1">
        <w:r w:rsidR="005666DC" w:rsidRPr="0019389B">
          <w:rPr>
            <w:rStyle w:val="Hyperlink"/>
            <w:noProof/>
          </w:rPr>
          <w:t>8.1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_Toc54946250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3AE64F66"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51" w:history="1">
        <w:r w:rsidR="005666DC" w:rsidRPr="0019389B">
          <w:rPr>
            <w:rStyle w:val="Hyperlink"/>
            <w:noProof/>
          </w:rPr>
          <w:t>8.2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_Toc54946251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3080E003"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52" w:history="1">
        <w:r w:rsidR="005666DC" w:rsidRPr="0019389B">
          <w:rPr>
            <w:rStyle w:val="Hyperlink"/>
            <w:noProof/>
          </w:rPr>
          <w:t>8.3</w:t>
        </w:r>
        <w:r w:rsidR="005666DC">
          <w:rPr>
            <w:rFonts w:asciiTheme="minorHAnsi" w:eastAsiaTheme="minorEastAsia" w:hAnsiTheme="minorHAnsi" w:cstheme="minorBidi"/>
            <w:noProof/>
            <w:sz w:val="22"/>
            <w:szCs w:val="22"/>
          </w:rPr>
          <w:tab/>
        </w:r>
        <w:r w:rsidR="005666DC" w:rsidRPr="0019389B">
          <w:rPr>
            <w:rStyle w:val="Hyperlink"/>
            <w:noProof/>
          </w:rPr>
          <w:t>PnETSpeciesParameters (species name)</w:t>
        </w:r>
        <w:r w:rsidR="005666DC">
          <w:rPr>
            <w:noProof/>
            <w:webHidden/>
          </w:rPr>
          <w:tab/>
        </w:r>
        <w:r w:rsidR="005666DC">
          <w:rPr>
            <w:noProof/>
            <w:webHidden/>
          </w:rPr>
          <w:fldChar w:fldCharType="begin"/>
        </w:r>
        <w:r w:rsidR="005666DC">
          <w:rPr>
            <w:noProof/>
            <w:webHidden/>
          </w:rPr>
          <w:instrText xml:space="preserve"> PAGEREF _Toc54946252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5B1E9267"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53" w:history="1">
        <w:r w:rsidR="005666DC" w:rsidRPr="0019389B">
          <w:rPr>
            <w:rStyle w:val="Hyperlink"/>
            <w:noProof/>
          </w:rPr>
          <w:t>8.4</w:t>
        </w:r>
        <w:r w:rsidR="005666DC">
          <w:rPr>
            <w:rFonts w:asciiTheme="minorHAnsi" w:eastAsiaTheme="minorEastAsia" w:hAnsiTheme="minorHAnsi" w:cstheme="minorBidi"/>
            <w:noProof/>
            <w:sz w:val="22"/>
            <w:szCs w:val="22"/>
          </w:rPr>
          <w:tab/>
        </w:r>
        <w:r w:rsidR="005666DC" w:rsidRPr="0019389B">
          <w:rPr>
            <w:rStyle w:val="Hyperlink"/>
            <w:noProof/>
          </w:rPr>
          <w:t>FolN</w:t>
        </w:r>
        <w:r w:rsidR="005666DC">
          <w:rPr>
            <w:noProof/>
            <w:webHidden/>
          </w:rPr>
          <w:tab/>
        </w:r>
        <w:r w:rsidR="005666DC">
          <w:rPr>
            <w:noProof/>
            <w:webHidden/>
          </w:rPr>
          <w:fldChar w:fldCharType="begin"/>
        </w:r>
        <w:r w:rsidR="005666DC">
          <w:rPr>
            <w:noProof/>
            <w:webHidden/>
          </w:rPr>
          <w:instrText xml:space="preserve"> PAGEREF _Toc54946253 \h </w:instrText>
        </w:r>
        <w:r w:rsidR="005666DC">
          <w:rPr>
            <w:noProof/>
            <w:webHidden/>
          </w:rPr>
        </w:r>
        <w:r w:rsidR="005666DC">
          <w:rPr>
            <w:noProof/>
            <w:webHidden/>
          </w:rPr>
          <w:fldChar w:fldCharType="separate"/>
        </w:r>
        <w:r w:rsidR="005666DC">
          <w:rPr>
            <w:noProof/>
            <w:webHidden/>
          </w:rPr>
          <w:t>36</w:t>
        </w:r>
        <w:r w:rsidR="005666DC">
          <w:rPr>
            <w:noProof/>
            <w:webHidden/>
          </w:rPr>
          <w:fldChar w:fldCharType="end"/>
        </w:r>
      </w:hyperlink>
    </w:p>
    <w:p w14:paraId="3EE365EA"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54" w:history="1">
        <w:r w:rsidR="005666DC" w:rsidRPr="0019389B">
          <w:rPr>
            <w:rStyle w:val="Hyperlink"/>
            <w:noProof/>
          </w:rPr>
          <w:t>8.5</w:t>
        </w:r>
        <w:r w:rsidR="005666DC">
          <w:rPr>
            <w:rFonts w:asciiTheme="minorHAnsi" w:eastAsiaTheme="minorEastAsia" w:hAnsiTheme="minorHAnsi" w:cstheme="minorBidi"/>
            <w:noProof/>
            <w:sz w:val="22"/>
            <w:szCs w:val="22"/>
          </w:rPr>
          <w:tab/>
        </w:r>
        <w:r w:rsidR="005666DC" w:rsidRPr="0019389B">
          <w:rPr>
            <w:rStyle w:val="Hyperlink"/>
            <w:noProof/>
          </w:rPr>
          <w:t>SLWmax</w:t>
        </w:r>
        <w:r w:rsidR="005666DC">
          <w:rPr>
            <w:noProof/>
            <w:webHidden/>
          </w:rPr>
          <w:tab/>
        </w:r>
        <w:r w:rsidR="005666DC">
          <w:rPr>
            <w:noProof/>
            <w:webHidden/>
          </w:rPr>
          <w:fldChar w:fldCharType="begin"/>
        </w:r>
        <w:r w:rsidR="005666DC">
          <w:rPr>
            <w:noProof/>
            <w:webHidden/>
          </w:rPr>
          <w:instrText xml:space="preserve"> PAGEREF _Toc54946254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34C99C73"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55" w:history="1">
        <w:r w:rsidR="005666DC" w:rsidRPr="0019389B">
          <w:rPr>
            <w:rStyle w:val="Hyperlink"/>
            <w:noProof/>
          </w:rPr>
          <w:t>8.6</w:t>
        </w:r>
        <w:r w:rsidR="005666DC">
          <w:rPr>
            <w:rFonts w:asciiTheme="minorHAnsi" w:eastAsiaTheme="minorEastAsia" w:hAnsiTheme="minorHAnsi" w:cstheme="minorBidi"/>
            <w:noProof/>
            <w:sz w:val="22"/>
            <w:szCs w:val="22"/>
          </w:rPr>
          <w:tab/>
        </w:r>
        <w:r w:rsidR="005666DC" w:rsidRPr="0019389B">
          <w:rPr>
            <w:rStyle w:val="Hyperlink"/>
            <w:noProof/>
          </w:rPr>
          <w:t>SLWDel</w:t>
        </w:r>
        <w:r w:rsidR="005666DC">
          <w:rPr>
            <w:noProof/>
            <w:webHidden/>
          </w:rPr>
          <w:tab/>
        </w:r>
        <w:r w:rsidR="005666DC">
          <w:rPr>
            <w:noProof/>
            <w:webHidden/>
          </w:rPr>
          <w:fldChar w:fldCharType="begin"/>
        </w:r>
        <w:r w:rsidR="005666DC">
          <w:rPr>
            <w:noProof/>
            <w:webHidden/>
          </w:rPr>
          <w:instrText xml:space="preserve"> PAGEREF _Toc54946255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3583A478"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56" w:history="1">
        <w:r w:rsidR="005666DC" w:rsidRPr="0019389B">
          <w:rPr>
            <w:rStyle w:val="Hyperlink"/>
            <w:noProof/>
          </w:rPr>
          <w:t>8.7</w:t>
        </w:r>
        <w:r w:rsidR="005666DC">
          <w:rPr>
            <w:rFonts w:asciiTheme="minorHAnsi" w:eastAsiaTheme="minorEastAsia" w:hAnsiTheme="minorHAnsi" w:cstheme="minorBidi"/>
            <w:noProof/>
            <w:sz w:val="22"/>
            <w:szCs w:val="22"/>
          </w:rPr>
          <w:tab/>
        </w:r>
        <w:r w:rsidR="005666DC" w:rsidRPr="0019389B">
          <w:rPr>
            <w:rStyle w:val="Hyperlink"/>
            <w:noProof/>
          </w:rPr>
          <w:t>Tofol</w:t>
        </w:r>
        <w:r w:rsidR="005666DC">
          <w:rPr>
            <w:noProof/>
            <w:webHidden/>
          </w:rPr>
          <w:tab/>
        </w:r>
        <w:r w:rsidR="005666DC">
          <w:rPr>
            <w:noProof/>
            <w:webHidden/>
          </w:rPr>
          <w:fldChar w:fldCharType="begin"/>
        </w:r>
        <w:r w:rsidR="005666DC">
          <w:rPr>
            <w:noProof/>
            <w:webHidden/>
          </w:rPr>
          <w:instrText xml:space="preserve"> PAGEREF _Toc54946256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16496E62"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57" w:history="1">
        <w:r w:rsidR="005666DC" w:rsidRPr="0019389B">
          <w:rPr>
            <w:rStyle w:val="Hyperlink"/>
            <w:noProof/>
          </w:rPr>
          <w:t>8.8</w:t>
        </w:r>
        <w:r w:rsidR="005666DC">
          <w:rPr>
            <w:rFonts w:asciiTheme="minorHAnsi" w:eastAsiaTheme="minorEastAsia" w:hAnsiTheme="minorHAnsi" w:cstheme="minorBidi"/>
            <w:noProof/>
            <w:sz w:val="22"/>
            <w:szCs w:val="22"/>
          </w:rPr>
          <w:tab/>
        </w:r>
        <w:r w:rsidR="005666DC" w:rsidRPr="0019389B">
          <w:rPr>
            <w:rStyle w:val="Hyperlink"/>
            <w:noProof/>
          </w:rPr>
          <w:t>AmaxA</w:t>
        </w:r>
        <w:r w:rsidR="005666DC">
          <w:rPr>
            <w:noProof/>
            <w:webHidden/>
          </w:rPr>
          <w:tab/>
        </w:r>
        <w:r w:rsidR="005666DC">
          <w:rPr>
            <w:noProof/>
            <w:webHidden/>
          </w:rPr>
          <w:fldChar w:fldCharType="begin"/>
        </w:r>
        <w:r w:rsidR="005666DC">
          <w:rPr>
            <w:noProof/>
            <w:webHidden/>
          </w:rPr>
          <w:instrText xml:space="preserve"> PAGEREF _Toc54946257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1A1C5077"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58" w:history="1">
        <w:r w:rsidR="005666DC" w:rsidRPr="0019389B">
          <w:rPr>
            <w:rStyle w:val="Hyperlink"/>
            <w:noProof/>
          </w:rPr>
          <w:t>8.9</w:t>
        </w:r>
        <w:r w:rsidR="005666DC">
          <w:rPr>
            <w:rFonts w:asciiTheme="minorHAnsi" w:eastAsiaTheme="minorEastAsia" w:hAnsiTheme="minorHAnsi" w:cstheme="minorBidi"/>
            <w:noProof/>
            <w:sz w:val="22"/>
            <w:szCs w:val="22"/>
          </w:rPr>
          <w:tab/>
        </w:r>
        <w:r w:rsidR="005666DC" w:rsidRPr="0019389B">
          <w:rPr>
            <w:rStyle w:val="Hyperlink"/>
            <w:noProof/>
          </w:rPr>
          <w:t>AmaxB</w:t>
        </w:r>
        <w:r w:rsidR="005666DC">
          <w:rPr>
            <w:noProof/>
            <w:webHidden/>
          </w:rPr>
          <w:tab/>
        </w:r>
        <w:r w:rsidR="005666DC">
          <w:rPr>
            <w:noProof/>
            <w:webHidden/>
          </w:rPr>
          <w:fldChar w:fldCharType="begin"/>
        </w:r>
        <w:r w:rsidR="005666DC">
          <w:rPr>
            <w:noProof/>
            <w:webHidden/>
          </w:rPr>
          <w:instrText xml:space="preserve"> PAGEREF _Toc54946258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4B4794CF"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59" w:history="1">
        <w:r w:rsidR="005666DC" w:rsidRPr="0019389B">
          <w:rPr>
            <w:rStyle w:val="Hyperlink"/>
            <w:noProof/>
          </w:rPr>
          <w:t>8.10</w:t>
        </w:r>
        <w:r w:rsidR="005666DC">
          <w:rPr>
            <w:rFonts w:asciiTheme="minorHAnsi" w:eastAsiaTheme="minorEastAsia" w:hAnsiTheme="minorHAnsi" w:cstheme="minorBidi"/>
            <w:noProof/>
            <w:sz w:val="22"/>
            <w:szCs w:val="22"/>
          </w:rPr>
          <w:tab/>
        </w:r>
        <w:r w:rsidR="005666DC" w:rsidRPr="0019389B">
          <w:rPr>
            <w:rStyle w:val="Hyperlink"/>
            <w:noProof/>
          </w:rPr>
          <w:t>HalfSat</w:t>
        </w:r>
        <w:r w:rsidR="005666DC">
          <w:rPr>
            <w:noProof/>
            <w:webHidden/>
          </w:rPr>
          <w:tab/>
        </w:r>
        <w:r w:rsidR="005666DC">
          <w:rPr>
            <w:noProof/>
            <w:webHidden/>
          </w:rPr>
          <w:fldChar w:fldCharType="begin"/>
        </w:r>
        <w:r w:rsidR="005666DC">
          <w:rPr>
            <w:noProof/>
            <w:webHidden/>
          </w:rPr>
          <w:instrText xml:space="preserve"> PAGEREF _Toc54946259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1424B027"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60" w:history="1">
        <w:r w:rsidR="005666DC" w:rsidRPr="0019389B">
          <w:rPr>
            <w:rStyle w:val="Hyperlink"/>
            <w:noProof/>
          </w:rPr>
          <w:t>8.11</w:t>
        </w:r>
        <w:r w:rsidR="005666DC">
          <w:rPr>
            <w:rFonts w:asciiTheme="minorHAnsi" w:eastAsiaTheme="minorEastAsia" w:hAnsiTheme="minorHAnsi" w:cstheme="minorBidi"/>
            <w:noProof/>
            <w:sz w:val="22"/>
            <w:szCs w:val="22"/>
          </w:rPr>
          <w:tab/>
        </w:r>
        <w:r w:rsidR="005666DC" w:rsidRPr="0019389B">
          <w:rPr>
            <w:rStyle w:val="Hyperlink"/>
            <w:noProof/>
          </w:rPr>
          <w:t>H1, H2, H3, H4</w:t>
        </w:r>
        <w:r w:rsidR="005666DC">
          <w:rPr>
            <w:noProof/>
            <w:webHidden/>
          </w:rPr>
          <w:tab/>
        </w:r>
        <w:r w:rsidR="005666DC">
          <w:rPr>
            <w:noProof/>
            <w:webHidden/>
          </w:rPr>
          <w:fldChar w:fldCharType="begin"/>
        </w:r>
        <w:r w:rsidR="005666DC">
          <w:rPr>
            <w:noProof/>
            <w:webHidden/>
          </w:rPr>
          <w:instrText xml:space="preserve"> PAGEREF _Toc54946260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5E8691AC"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61" w:history="1">
        <w:r w:rsidR="005666DC" w:rsidRPr="0019389B">
          <w:rPr>
            <w:rStyle w:val="Hyperlink"/>
            <w:noProof/>
          </w:rPr>
          <w:t>8.12</w:t>
        </w:r>
        <w:r w:rsidR="005666DC">
          <w:rPr>
            <w:rFonts w:asciiTheme="minorHAnsi" w:eastAsiaTheme="minorEastAsia" w:hAnsiTheme="minorHAnsi" w:cstheme="minorBidi"/>
            <w:noProof/>
            <w:sz w:val="22"/>
            <w:szCs w:val="22"/>
          </w:rPr>
          <w:tab/>
        </w:r>
        <w:r w:rsidR="005666DC" w:rsidRPr="0019389B">
          <w:rPr>
            <w:rStyle w:val="Hyperlink"/>
            <w:noProof/>
          </w:rPr>
          <w:t>PsnAgeRed</w:t>
        </w:r>
        <w:r w:rsidR="005666DC">
          <w:rPr>
            <w:noProof/>
            <w:webHidden/>
          </w:rPr>
          <w:tab/>
        </w:r>
        <w:r w:rsidR="005666DC">
          <w:rPr>
            <w:noProof/>
            <w:webHidden/>
          </w:rPr>
          <w:fldChar w:fldCharType="begin"/>
        </w:r>
        <w:r w:rsidR="005666DC">
          <w:rPr>
            <w:noProof/>
            <w:webHidden/>
          </w:rPr>
          <w:instrText xml:space="preserve"> PAGEREF _Toc54946261 \h </w:instrText>
        </w:r>
        <w:r w:rsidR="005666DC">
          <w:rPr>
            <w:noProof/>
            <w:webHidden/>
          </w:rPr>
        </w:r>
        <w:r w:rsidR="005666DC">
          <w:rPr>
            <w:noProof/>
            <w:webHidden/>
          </w:rPr>
          <w:fldChar w:fldCharType="separate"/>
        </w:r>
        <w:r w:rsidR="005666DC">
          <w:rPr>
            <w:noProof/>
            <w:webHidden/>
          </w:rPr>
          <w:t>37</w:t>
        </w:r>
        <w:r w:rsidR="005666DC">
          <w:rPr>
            <w:noProof/>
            <w:webHidden/>
          </w:rPr>
          <w:fldChar w:fldCharType="end"/>
        </w:r>
      </w:hyperlink>
    </w:p>
    <w:p w14:paraId="6B8F5497"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62" w:history="1">
        <w:r w:rsidR="005666DC" w:rsidRPr="0019389B">
          <w:rPr>
            <w:rStyle w:val="Hyperlink"/>
            <w:noProof/>
          </w:rPr>
          <w:t>8.13</w:t>
        </w:r>
        <w:r w:rsidR="005666DC">
          <w:rPr>
            <w:rFonts w:asciiTheme="minorHAnsi" w:eastAsiaTheme="minorEastAsia" w:hAnsiTheme="minorHAnsi" w:cstheme="minorBidi"/>
            <w:noProof/>
            <w:sz w:val="22"/>
            <w:szCs w:val="22"/>
          </w:rPr>
          <w:tab/>
        </w:r>
        <w:r w:rsidR="005666DC" w:rsidRPr="0019389B">
          <w:rPr>
            <w:rStyle w:val="Hyperlink"/>
            <w:noProof/>
          </w:rPr>
          <w:t>LeafOnMinT (Optional)</w:t>
        </w:r>
        <w:r w:rsidR="005666DC">
          <w:rPr>
            <w:noProof/>
            <w:webHidden/>
          </w:rPr>
          <w:tab/>
        </w:r>
        <w:r w:rsidR="005666DC">
          <w:rPr>
            <w:noProof/>
            <w:webHidden/>
          </w:rPr>
          <w:fldChar w:fldCharType="begin"/>
        </w:r>
        <w:r w:rsidR="005666DC">
          <w:rPr>
            <w:noProof/>
            <w:webHidden/>
          </w:rPr>
          <w:instrText xml:space="preserve"> PAGEREF _Toc54946262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74AD0E47"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63" w:history="1">
        <w:r w:rsidR="005666DC" w:rsidRPr="0019389B">
          <w:rPr>
            <w:rStyle w:val="Hyperlink"/>
            <w:noProof/>
          </w:rPr>
          <w:t>8.14</w:t>
        </w:r>
        <w:r w:rsidR="005666DC">
          <w:rPr>
            <w:rFonts w:asciiTheme="minorHAnsi" w:eastAsiaTheme="minorEastAsia" w:hAnsiTheme="minorHAnsi" w:cstheme="minorBidi"/>
            <w:noProof/>
            <w:sz w:val="22"/>
            <w:szCs w:val="22"/>
          </w:rPr>
          <w:tab/>
        </w:r>
        <w:r w:rsidR="005666DC" w:rsidRPr="0019389B">
          <w:rPr>
            <w:rStyle w:val="Hyperlink"/>
            <w:noProof/>
          </w:rPr>
          <w:t>PsnTMin</w:t>
        </w:r>
        <w:r w:rsidR="005666DC">
          <w:rPr>
            <w:noProof/>
            <w:webHidden/>
          </w:rPr>
          <w:tab/>
        </w:r>
        <w:r w:rsidR="005666DC">
          <w:rPr>
            <w:noProof/>
            <w:webHidden/>
          </w:rPr>
          <w:fldChar w:fldCharType="begin"/>
        </w:r>
        <w:r w:rsidR="005666DC">
          <w:rPr>
            <w:noProof/>
            <w:webHidden/>
          </w:rPr>
          <w:instrText xml:space="preserve"> PAGEREF _Toc54946263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2E09A983"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64" w:history="1">
        <w:r w:rsidR="005666DC" w:rsidRPr="0019389B">
          <w:rPr>
            <w:rStyle w:val="Hyperlink"/>
            <w:noProof/>
          </w:rPr>
          <w:t>8.15</w:t>
        </w:r>
        <w:r w:rsidR="005666DC">
          <w:rPr>
            <w:rFonts w:asciiTheme="minorHAnsi" w:eastAsiaTheme="minorEastAsia" w:hAnsiTheme="minorHAnsi" w:cstheme="minorBidi"/>
            <w:noProof/>
            <w:sz w:val="22"/>
            <w:szCs w:val="22"/>
          </w:rPr>
          <w:tab/>
        </w:r>
        <w:r w:rsidR="005666DC" w:rsidRPr="0019389B">
          <w:rPr>
            <w:rStyle w:val="Hyperlink"/>
            <w:noProof/>
          </w:rPr>
          <w:t>PsnTOpt</w:t>
        </w:r>
        <w:r w:rsidR="005666DC">
          <w:rPr>
            <w:noProof/>
            <w:webHidden/>
          </w:rPr>
          <w:tab/>
        </w:r>
        <w:r w:rsidR="005666DC">
          <w:rPr>
            <w:noProof/>
            <w:webHidden/>
          </w:rPr>
          <w:fldChar w:fldCharType="begin"/>
        </w:r>
        <w:r w:rsidR="005666DC">
          <w:rPr>
            <w:noProof/>
            <w:webHidden/>
          </w:rPr>
          <w:instrText xml:space="preserve"> PAGEREF _Toc54946264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43B8D9D6"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65" w:history="1">
        <w:r w:rsidR="005666DC" w:rsidRPr="0019389B">
          <w:rPr>
            <w:rStyle w:val="Hyperlink"/>
            <w:noProof/>
          </w:rPr>
          <w:t>8.16</w:t>
        </w:r>
        <w:r w:rsidR="005666DC">
          <w:rPr>
            <w:rFonts w:asciiTheme="minorHAnsi" w:eastAsiaTheme="minorEastAsia" w:hAnsiTheme="minorHAnsi" w:cstheme="minorBidi"/>
            <w:noProof/>
            <w:sz w:val="22"/>
            <w:szCs w:val="22"/>
          </w:rPr>
          <w:tab/>
        </w:r>
        <w:r w:rsidR="005666DC" w:rsidRPr="0019389B">
          <w:rPr>
            <w:rStyle w:val="Hyperlink"/>
            <w:noProof/>
          </w:rPr>
          <w:t>PsnTMax (optional)</w:t>
        </w:r>
        <w:r w:rsidR="005666DC">
          <w:rPr>
            <w:noProof/>
            <w:webHidden/>
          </w:rPr>
          <w:tab/>
        </w:r>
        <w:r w:rsidR="005666DC">
          <w:rPr>
            <w:noProof/>
            <w:webHidden/>
          </w:rPr>
          <w:fldChar w:fldCharType="begin"/>
        </w:r>
        <w:r w:rsidR="005666DC">
          <w:rPr>
            <w:noProof/>
            <w:webHidden/>
          </w:rPr>
          <w:instrText xml:space="preserve"> PAGEREF _Toc54946265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2589B904"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66" w:history="1">
        <w:r w:rsidR="005666DC" w:rsidRPr="0019389B">
          <w:rPr>
            <w:rStyle w:val="Hyperlink"/>
            <w:noProof/>
          </w:rPr>
          <w:t>8.17</w:t>
        </w:r>
        <w:r w:rsidR="005666DC">
          <w:rPr>
            <w:rFonts w:asciiTheme="minorHAnsi" w:eastAsiaTheme="minorEastAsia" w:hAnsiTheme="minorHAnsi" w:cstheme="minorBidi"/>
            <w:noProof/>
            <w:sz w:val="22"/>
            <w:szCs w:val="22"/>
          </w:rPr>
          <w:tab/>
        </w:r>
        <w:r w:rsidR="005666DC" w:rsidRPr="0019389B">
          <w:rPr>
            <w:rStyle w:val="Hyperlink"/>
            <w:noProof/>
          </w:rPr>
          <w:t>ColdTol (optional)</w:t>
        </w:r>
        <w:r w:rsidR="005666DC">
          <w:rPr>
            <w:noProof/>
            <w:webHidden/>
          </w:rPr>
          <w:tab/>
        </w:r>
        <w:r w:rsidR="005666DC">
          <w:rPr>
            <w:noProof/>
            <w:webHidden/>
          </w:rPr>
          <w:fldChar w:fldCharType="begin"/>
        </w:r>
        <w:r w:rsidR="005666DC">
          <w:rPr>
            <w:noProof/>
            <w:webHidden/>
          </w:rPr>
          <w:instrText xml:space="preserve"> PAGEREF _Toc54946266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2F8B92DD"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67" w:history="1">
        <w:r w:rsidR="005666DC" w:rsidRPr="0019389B">
          <w:rPr>
            <w:rStyle w:val="Hyperlink"/>
            <w:noProof/>
          </w:rPr>
          <w:t>8.18</w:t>
        </w:r>
        <w:r w:rsidR="005666DC">
          <w:rPr>
            <w:rFonts w:asciiTheme="minorHAnsi" w:eastAsiaTheme="minorEastAsia" w:hAnsiTheme="minorHAnsi" w:cstheme="minorBidi"/>
            <w:noProof/>
            <w:sz w:val="22"/>
            <w:szCs w:val="22"/>
          </w:rPr>
          <w:tab/>
        </w:r>
        <w:r w:rsidR="005666DC" w:rsidRPr="0019389B">
          <w:rPr>
            <w:rStyle w:val="Hyperlink"/>
            <w:noProof/>
          </w:rPr>
          <w:t>k</w:t>
        </w:r>
        <w:r w:rsidR="005666DC">
          <w:rPr>
            <w:noProof/>
            <w:webHidden/>
          </w:rPr>
          <w:tab/>
        </w:r>
        <w:r w:rsidR="005666DC">
          <w:rPr>
            <w:noProof/>
            <w:webHidden/>
          </w:rPr>
          <w:fldChar w:fldCharType="begin"/>
        </w:r>
        <w:r w:rsidR="005666DC">
          <w:rPr>
            <w:noProof/>
            <w:webHidden/>
          </w:rPr>
          <w:instrText xml:space="preserve"> PAGEREF _Toc54946267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188DFBE8"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68" w:history="1">
        <w:r w:rsidR="005666DC" w:rsidRPr="0019389B">
          <w:rPr>
            <w:rStyle w:val="Hyperlink"/>
            <w:noProof/>
          </w:rPr>
          <w:t>8.19</w:t>
        </w:r>
        <w:r w:rsidR="005666DC">
          <w:rPr>
            <w:rFonts w:asciiTheme="minorHAnsi" w:eastAsiaTheme="minorEastAsia" w:hAnsiTheme="minorHAnsi" w:cstheme="minorBidi"/>
            <w:noProof/>
            <w:sz w:val="22"/>
            <w:szCs w:val="22"/>
          </w:rPr>
          <w:tab/>
        </w:r>
        <w:r w:rsidR="005666DC" w:rsidRPr="0019389B">
          <w:rPr>
            <w:rStyle w:val="Hyperlink"/>
            <w:noProof/>
          </w:rPr>
          <w:t>DNSC</w:t>
        </w:r>
        <w:r w:rsidR="005666DC">
          <w:rPr>
            <w:noProof/>
            <w:webHidden/>
          </w:rPr>
          <w:tab/>
        </w:r>
        <w:r w:rsidR="005666DC">
          <w:rPr>
            <w:noProof/>
            <w:webHidden/>
          </w:rPr>
          <w:fldChar w:fldCharType="begin"/>
        </w:r>
        <w:r w:rsidR="005666DC">
          <w:rPr>
            <w:noProof/>
            <w:webHidden/>
          </w:rPr>
          <w:instrText xml:space="preserve"> PAGEREF _Toc54946268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1A05C209"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69" w:history="1">
        <w:r w:rsidR="005666DC" w:rsidRPr="0019389B">
          <w:rPr>
            <w:rStyle w:val="Hyperlink"/>
            <w:noProof/>
          </w:rPr>
          <w:t>8.20</w:t>
        </w:r>
        <w:r w:rsidR="005666DC">
          <w:rPr>
            <w:rFonts w:asciiTheme="minorHAnsi" w:eastAsiaTheme="minorEastAsia" w:hAnsiTheme="minorHAnsi" w:cstheme="minorBidi"/>
            <w:noProof/>
            <w:sz w:val="22"/>
            <w:szCs w:val="22"/>
          </w:rPr>
          <w:tab/>
        </w:r>
        <w:r w:rsidR="005666DC" w:rsidRPr="0019389B">
          <w:rPr>
            <w:rStyle w:val="Hyperlink"/>
            <w:noProof/>
          </w:rPr>
          <w:t>FracBelowG</w:t>
        </w:r>
        <w:r w:rsidR="005666DC">
          <w:rPr>
            <w:noProof/>
            <w:webHidden/>
          </w:rPr>
          <w:tab/>
        </w:r>
        <w:r w:rsidR="005666DC">
          <w:rPr>
            <w:noProof/>
            <w:webHidden/>
          </w:rPr>
          <w:fldChar w:fldCharType="begin"/>
        </w:r>
        <w:r w:rsidR="005666DC">
          <w:rPr>
            <w:noProof/>
            <w:webHidden/>
          </w:rPr>
          <w:instrText xml:space="preserve"> PAGEREF _Toc54946269 \h </w:instrText>
        </w:r>
        <w:r w:rsidR="005666DC">
          <w:rPr>
            <w:noProof/>
            <w:webHidden/>
          </w:rPr>
        </w:r>
        <w:r w:rsidR="005666DC">
          <w:rPr>
            <w:noProof/>
            <w:webHidden/>
          </w:rPr>
          <w:fldChar w:fldCharType="separate"/>
        </w:r>
        <w:r w:rsidR="005666DC">
          <w:rPr>
            <w:noProof/>
            <w:webHidden/>
          </w:rPr>
          <w:t>38</w:t>
        </w:r>
        <w:r w:rsidR="005666DC">
          <w:rPr>
            <w:noProof/>
            <w:webHidden/>
          </w:rPr>
          <w:fldChar w:fldCharType="end"/>
        </w:r>
      </w:hyperlink>
    </w:p>
    <w:p w14:paraId="69F18312"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70" w:history="1">
        <w:r w:rsidR="005666DC" w:rsidRPr="0019389B">
          <w:rPr>
            <w:rStyle w:val="Hyperlink"/>
            <w:noProof/>
          </w:rPr>
          <w:t>8.21</w:t>
        </w:r>
        <w:r w:rsidR="005666DC">
          <w:rPr>
            <w:rFonts w:asciiTheme="minorHAnsi" w:eastAsiaTheme="minorEastAsia" w:hAnsiTheme="minorHAnsi" w:cstheme="minorBidi"/>
            <w:noProof/>
            <w:sz w:val="22"/>
            <w:szCs w:val="22"/>
          </w:rPr>
          <w:tab/>
        </w:r>
        <w:r w:rsidR="005666DC" w:rsidRPr="0019389B">
          <w:rPr>
            <w:rStyle w:val="Hyperlink"/>
            <w:noProof/>
          </w:rPr>
          <w:t>EstMoist</w:t>
        </w:r>
        <w:r w:rsidR="005666DC">
          <w:rPr>
            <w:noProof/>
            <w:webHidden/>
          </w:rPr>
          <w:tab/>
        </w:r>
        <w:r w:rsidR="005666DC">
          <w:rPr>
            <w:noProof/>
            <w:webHidden/>
          </w:rPr>
          <w:fldChar w:fldCharType="begin"/>
        </w:r>
        <w:r w:rsidR="005666DC">
          <w:rPr>
            <w:noProof/>
            <w:webHidden/>
          </w:rPr>
          <w:instrText xml:space="preserve"> PAGEREF _Toc54946270 \h </w:instrText>
        </w:r>
        <w:r w:rsidR="005666DC">
          <w:rPr>
            <w:noProof/>
            <w:webHidden/>
          </w:rPr>
        </w:r>
        <w:r w:rsidR="005666DC">
          <w:rPr>
            <w:noProof/>
            <w:webHidden/>
          </w:rPr>
          <w:fldChar w:fldCharType="separate"/>
        </w:r>
        <w:r w:rsidR="005666DC">
          <w:rPr>
            <w:noProof/>
            <w:webHidden/>
          </w:rPr>
          <w:t>39</w:t>
        </w:r>
        <w:r w:rsidR="005666DC">
          <w:rPr>
            <w:noProof/>
            <w:webHidden/>
          </w:rPr>
          <w:fldChar w:fldCharType="end"/>
        </w:r>
      </w:hyperlink>
    </w:p>
    <w:p w14:paraId="713E4565"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71" w:history="1">
        <w:r w:rsidR="005666DC" w:rsidRPr="0019389B">
          <w:rPr>
            <w:rStyle w:val="Hyperlink"/>
            <w:noProof/>
          </w:rPr>
          <w:t>8.22</w:t>
        </w:r>
        <w:r w:rsidR="005666DC">
          <w:rPr>
            <w:rFonts w:asciiTheme="minorHAnsi" w:eastAsiaTheme="minorEastAsia" w:hAnsiTheme="minorHAnsi" w:cstheme="minorBidi"/>
            <w:noProof/>
            <w:sz w:val="22"/>
            <w:szCs w:val="22"/>
          </w:rPr>
          <w:tab/>
        </w:r>
        <w:r w:rsidR="005666DC" w:rsidRPr="0019389B">
          <w:rPr>
            <w:rStyle w:val="Hyperlink"/>
            <w:noProof/>
          </w:rPr>
          <w:t>EstRad</w:t>
        </w:r>
        <w:r w:rsidR="005666DC">
          <w:rPr>
            <w:noProof/>
            <w:webHidden/>
          </w:rPr>
          <w:tab/>
        </w:r>
        <w:r w:rsidR="005666DC">
          <w:rPr>
            <w:noProof/>
            <w:webHidden/>
          </w:rPr>
          <w:fldChar w:fldCharType="begin"/>
        </w:r>
        <w:r w:rsidR="005666DC">
          <w:rPr>
            <w:noProof/>
            <w:webHidden/>
          </w:rPr>
          <w:instrText xml:space="preserve"> PAGEREF _Toc54946271 \h </w:instrText>
        </w:r>
        <w:r w:rsidR="005666DC">
          <w:rPr>
            <w:noProof/>
            <w:webHidden/>
          </w:rPr>
        </w:r>
        <w:r w:rsidR="005666DC">
          <w:rPr>
            <w:noProof/>
            <w:webHidden/>
          </w:rPr>
          <w:fldChar w:fldCharType="separate"/>
        </w:r>
        <w:r w:rsidR="005666DC">
          <w:rPr>
            <w:noProof/>
            <w:webHidden/>
          </w:rPr>
          <w:t>39</w:t>
        </w:r>
        <w:r w:rsidR="005666DC">
          <w:rPr>
            <w:noProof/>
            <w:webHidden/>
          </w:rPr>
          <w:fldChar w:fldCharType="end"/>
        </w:r>
      </w:hyperlink>
    </w:p>
    <w:p w14:paraId="7CF91731"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72" w:history="1">
        <w:r w:rsidR="005666DC" w:rsidRPr="0019389B">
          <w:rPr>
            <w:rStyle w:val="Hyperlink"/>
            <w:noProof/>
          </w:rPr>
          <w:t>8.23</w:t>
        </w:r>
        <w:r w:rsidR="005666DC">
          <w:rPr>
            <w:rFonts w:asciiTheme="minorHAnsi" w:eastAsiaTheme="minorEastAsia" w:hAnsiTheme="minorHAnsi" w:cstheme="minorBidi"/>
            <w:noProof/>
            <w:sz w:val="22"/>
            <w:szCs w:val="22"/>
          </w:rPr>
          <w:tab/>
        </w:r>
        <w:r w:rsidR="005666DC" w:rsidRPr="0019389B">
          <w:rPr>
            <w:rStyle w:val="Hyperlink"/>
            <w:noProof/>
          </w:rPr>
          <w:t>MaxPest</w:t>
        </w:r>
        <w:r w:rsidR="005666DC">
          <w:rPr>
            <w:noProof/>
            <w:webHidden/>
          </w:rPr>
          <w:tab/>
        </w:r>
        <w:r w:rsidR="005666DC">
          <w:rPr>
            <w:noProof/>
            <w:webHidden/>
          </w:rPr>
          <w:fldChar w:fldCharType="begin"/>
        </w:r>
        <w:r w:rsidR="005666DC">
          <w:rPr>
            <w:noProof/>
            <w:webHidden/>
          </w:rPr>
          <w:instrText xml:space="preserve"> PAGEREF _Toc54946272 \h </w:instrText>
        </w:r>
        <w:r w:rsidR="005666DC">
          <w:rPr>
            <w:noProof/>
            <w:webHidden/>
          </w:rPr>
        </w:r>
        <w:r w:rsidR="005666DC">
          <w:rPr>
            <w:noProof/>
            <w:webHidden/>
          </w:rPr>
          <w:fldChar w:fldCharType="separate"/>
        </w:r>
        <w:r w:rsidR="005666DC">
          <w:rPr>
            <w:noProof/>
            <w:webHidden/>
          </w:rPr>
          <w:t>39</w:t>
        </w:r>
        <w:r w:rsidR="005666DC">
          <w:rPr>
            <w:noProof/>
            <w:webHidden/>
          </w:rPr>
          <w:fldChar w:fldCharType="end"/>
        </w:r>
      </w:hyperlink>
    </w:p>
    <w:p w14:paraId="7AFBBB64"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73" w:history="1">
        <w:r w:rsidR="005666DC" w:rsidRPr="0019389B">
          <w:rPr>
            <w:rStyle w:val="Hyperlink"/>
            <w:noProof/>
          </w:rPr>
          <w:t>8.24</w:t>
        </w:r>
        <w:r w:rsidR="005666DC">
          <w:rPr>
            <w:rFonts w:asciiTheme="minorHAnsi" w:eastAsiaTheme="minorEastAsia" w:hAnsiTheme="minorHAnsi" w:cstheme="minorBidi"/>
            <w:noProof/>
            <w:sz w:val="22"/>
            <w:szCs w:val="22"/>
          </w:rPr>
          <w:tab/>
        </w:r>
        <w:r w:rsidR="005666DC" w:rsidRPr="0019389B">
          <w:rPr>
            <w:rStyle w:val="Hyperlink"/>
            <w:noProof/>
          </w:rPr>
          <w:t>FracFol</w:t>
        </w:r>
        <w:r w:rsidR="005666DC">
          <w:rPr>
            <w:noProof/>
            <w:webHidden/>
          </w:rPr>
          <w:tab/>
        </w:r>
        <w:r w:rsidR="005666DC">
          <w:rPr>
            <w:noProof/>
            <w:webHidden/>
          </w:rPr>
          <w:fldChar w:fldCharType="begin"/>
        </w:r>
        <w:r w:rsidR="005666DC">
          <w:rPr>
            <w:noProof/>
            <w:webHidden/>
          </w:rPr>
          <w:instrText xml:space="preserve"> PAGEREF _Toc54946273 \h </w:instrText>
        </w:r>
        <w:r w:rsidR="005666DC">
          <w:rPr>
            <w:noProof/>
            <w:webHidden/>
          </w:rPr>
        </w:r>
        <w:r w:rsidR="005666DC">
          <w:rPr>
            <w:noProof/>
            <w:webHidden/>
          </w:rPr>
          <w:fldChar w:fldCharType="separate"/>
        </w:r>
        <w:r w:rsidR="005666DC">
          <w:rPr>
            <w:noProof/>
            <w:webHidden/>
          </w:rPr>
          <w:t>39</w:t>
        </w:r>
        <w:r w:rsidR="005666DC">
          <w:rPr>
            <w:noProof/>
            <w:webHidden/>
          </w:rPr>
          <w:fldChar w:fldCharType="end"/>
        </w:r>
      </w:hyperlink>
    </w:p>
    <w:p w14:paraId="2650F0A1"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74" w:history="1">
        <w:r w:rsidR="005666DC" w:rsidRPr="0019389B">
          <w:rPr>
            <w:rStyle w:val="Hyperlink"/>
            <w:noProof/>
          </w:rPr>
          <w:t>8.25</w:t>
        </w:r>
        <w:r w:rsidR="005666DC">
          <w:rPr>
            <w:rFonts w:asciiTheme="minorHAnsi" w:eastAsiaTheme="minorEastAsia" w:hAnsiTheme="minorHAnsi" w:cstheme="minorBidi"/>
            <w:noProof/>
            <w:sz w:val="22"/>
            <w:szCs w:val="22"/>
          </w:rPr>
          <w:tab/>
        </w:r>
        <w:r w:rsidR="005666DC" w:rsidRPr="0019389B">
          <w:rPr>
            <w:rStyle w:val="Hyperlink"/>
            <w:noProof/>
          </w:rPr>
          <w:t>FrActWd</w:t>
        </w:r>
        <w:r w:rsidR="005666DC">
          <w:rPr>
            <w:noProof/>
            <w:webHidden/>
          </w:rPr>
          <w:tab/>
        </w:r>
        <w:r w:rsidR="005666DC">
          <w:rPr>
            <w:noProof/>
            <w:webHidden/>
          </w:rPr>
          <w:fldChar w:fldCharType="begin"/>
        </w:r>
        <w:r w:rsidR="005666DC">
          <w:rPr>
            <w:noProof/>
            <w:webHidden/>
          </w:rPr>
          <w:instrText xml:space="preserve"> PAGEREF _Toc54946274 \h </w:instrText>
        </w:r>
        <w:r w:rsidR="005666DC">
          <w:rPr>
            <w:noProof/>
            <w:webHidden/>
          </w:rPr>
        </w:r>
        <w:r w:rsidR="005666DC">
          <w:rPr>
            <w:noProof/>
            <w:webHidden/>
          </w:rPr>
          <w:fldChar w:fldCharType="separate"/>
        </w:r>
        <w:r w:rsidR="005666DC">
          <w:rPr>
            <w:noProof/>
            <w:webHidden/>
          </w:rPr>
          <w:t>39</w:t>
        </w:r>
        <w:r w:rsidR="005666DC">
          <w:rPr>
            <w:noProof/>
            <w:webHidden/>
          </w:rPr>
          <w:fldChar w:fldCharType="end"/>
        </w:r>
      </w:hyperlink>
    </w:p>
    <w:p w14:paraId="0A2C095D"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75" w:history="1">
        <w:r w:rsidR="005666DC" w:rsidRPr="0019389B">
          <w:rPr>
            <w:rStyle w:val="Hyperlink"/>
            <w:noProof/>
          </w:rPr>
          <w:t>8.26</w:t>
        </w:r>
        <w:r w:rsidR="005666DC">
          <w:rPr>
            <w:rFonts w:asciiTheme="minorHAnsi" w:eastAsiaTheme="minorEastAsia" w:hAnsiTheme="minorHAnsi" w:cstheme="minorBidi"/>
            <w:noProof/>
            <w:sz w:val="22"/>
            <w:szCs w:val="22"/>
          </w:rPr>
          <w:tab/>
        </w:r>
        <w:r w:rsidR="005666DC" w:rsidRPr="0019389B">
          <w:rPr>
            <w:rStyle w:val="Hyperlink"/>
            <w:noProof/>
          </w:rPr>
          <w:t>CO2HalfSatEff (Optional)</w:t>
        </w:r>
        <w:r w:rsidR="005666DC">
          <w:rPr>
            <w:noProof/>
            <w:webHidden/>
          </w:rPr>
          <w:tab/>
        </w:r>
        <w:r w:rsidR="005666DC">
          <w:rPr>
            <w:noProof/>
            <w:webHidden/>
          </w:rPr>
          <w:fldChar w:fldCharType="begin"/>
        </w:r>
        <w:r w:rsidR="005666DC">
          <w:rPr>
            <w:noProof/>
            <w:webHidden/>
          </w:rPr>
          <w:instrText xml:space="preserve"> PAGEREF _Toc54946275 \h </w:instrText>
        </w:r>
        <w:r w:rsidR="005666DC">
          <w:rPr>
            <w:noProof/>
            <w:webHidden/>
          </w:rPr>
        </w:r>
        <w:r w:rsidR="005666DC">
          <w:rPr>
            <w:noProof/>
            <w:webHidden/>
          </w:rPr>
          <w:fldChar w:fldCharType="separate"/>
        </w:r>
        <w:r w:rsidR="005666DC">
          <w:rPr>
            <w:noProof/>
            <w:webHidden/>
          </w:rPr>
          <w:t>39</w:t>
        </w:r>
        <w:r w:rsidR="005666DC">
          <w:rPr>
            <w:noProof/>
            <w:webHidden/>
          </w:rPr>
          <w:fldChar w:fldCharType="end"/>
        </w:r>
      </w:hyperlink>
    </w:p>
    <w:p w14:paraId="566FE317"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76" w:history="1">
        <w:r w:rsidR="005666DC" w:rsidRPr="0019389B">
          <w:rPr>
            <w:rStyle w:val="Hyperlink"/>
            <w:noProof/>
          </w:rPr>
          <w:t>8.27</w:t>
        </w:r>
        <w:r w:rsidR="005666DC">
          <w:rPr>
            <w:rFonts w:asciiTheme="minorHAnsi" w:eastAsiaTheme="minorEastAsia" w:hAnsiTheme="minorHAnsi" w:cstheme="minorBidi"/>
            <w:noProof/>
            <w:sz w:val="22"/>
            <w:szCs w:val="22"/>
          </w:rPr>
          <w:tab/>
        </w:r>
        <w:r w:rsidR="005666DC" w:rsidRPr="0019389B">
          <w:rPr>
            <w:rStyle w:val="Hyperlink"/>
            <w:noProof/>
          </w:rPr>
          <w:t>O3StomataSens (Optional)</w:t>
        </w:r>
        <w:r w:rsidR="005666DC">
          <w:rPr>
            <w:noProof/>
            <w:webHidden/>
          </w:rPr>
          <w:tab/>
        </w:r>
        <w:r w:rsidR="005666DC">
          <w:rPr>
            <w:noProof/>
            <w:webHidden/>
          </w:rPr>
          <w:fldChar w:fldCharType="begin"/>
        </w:r>
        <w:r w:rsidR="005666DC">
          <w:rPr>
            <w:noProof/>
            <w:webHidden/>
          </w:rPr>
          <w:instrText xml:space="preserve"> PAGEREF _Toc54946276 \h </w:instrText>
        </w:r>
        <w:r w:rsidR="005666DC">
          <w:rPr>
            <w:noProof/>
            <w:webHidden/>
          </w:rPr>
        </w:r>
        <w:r w:rsidR="005666DC">
          <w:rPr>
            <w:noProof/>
            <w:webHidden/>
          </w:rPr>
          <w:fldChar w:fldCharType="separate"/>
        </w:r>
        <w:r w:rsidR="005666DC">
          <w:rPr>
            <w:noProof/>
            <w:webHidden/>
          </w:rPr>
          <w:t>40</w:t>
        </w:r>
        <w:r w:rsidR="005666DC">
          <w:rPr>
            <w:noProof/>
            <w:webHidden/>
          </w:rPr>
          <w:fldChar w:fldCharType="end"/>
        </w:r>
      </w:hyperlink>
    </w:p>
    <w:p w14:paraId="1D67CCF0"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77" w:history="1">
        <w:r w:rsidR="005666DC" w:rsidRPr="0019389B">
          <w:rPr>
            <w:rStyle w:val="Hyperlink"/>
            <w:noProof/>
          </w:rPr>
          <w:t>8.28</w:t>
        </w:r>
        <w:r w:rsidR="005666DC">
          <w:rPr>
            <w:rFonts w:asciiTheme="minorHAnsi" w:eastAsiaTheme="minorEastAsia" w:hAnsiTheme="minorHAnsi" w:cstheme="minorBidi"/>
            <w:noProof/>
            <w:sz w:val="22"/>
            <w:szCs w:val="22"/>
          </w:rPr>
          <w:tab/>
        </w:r>
        <w:r w:rsidR="005666DC" w:rsidRPr="0019389B">
          <w:rPr>
            <w:rStyle w:val="Hyperlink"/>
            <w:noProof/>
          </w:rPr>
          <w:t>O3GrowthSens (Optional)</w:t>
        </w:r>
        <w:r w:rsidR="005666DC">
          <w:rPr>
            <w:noProof/>
            <w:webHidden/>
          </w:rPr>
          <w:tab/>
        </w:r>
        <w:r w:rsidR="005666DC">
          <w:rPr>
            <w:noProof/>
            <w:webHidden/>
          </w:rPr>
          <w:fldChar w:fldCharType="begin"/>
        </w:r>
        <w:r w:rsidR="005666DC">
          <w:rPr>
            <w:noProof/>
            <w:webHidden/>
          </w:rPr>
          <w:instrText xml:space="preserve"> PAGEREF _Toc54946277 \h </w:instrText>
        </w:r>
        <w:r w:rsidR="005666DC">
          <w:rPr>
            <w:noProof/>
            <w:webHidden/>
          </w:rPr>
        </w:r>
        <w:r w:rsidR="005666DC">
          <w:rPr>
            <w:noProof/>
            <w:webHidden/>
          </w:rPr>
          <w:fldChar w:fldCharType="separate"/>
        </w:r>
        <w:r w:rsidR="005666DC">
          <w:rPr>
            <w:noProof/>
            <w:webHidden/>
          </w:rPr>
          <w:t>40</w:t>
        </w:r>
        <w:r w:rsidR="005666DC">
          <w:rPr>
            <w:noProof/>
            <w:webHidden/>
          </w:rPr>
          <w:fldChar w:fldCharType="end"/>
        </w:r>
      </w:hyperlink>
    </w:p>
    <w:p w14:paraId="322DD606"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78" w:history="1">
        <w:r w:rsidR="005666DC" w:rsidRPr="0019389B">
          <w:rPr>
            <w:rStyle w:val="Hyperlink"/>
            <w:noProof/>
          </w:rPr>
          <w:t>8.29</w:t>
        </w:r>
        <w:r w:rsidR="005666DC">
          <w:rPr>
            <w:rFonts w:asciiTheme="minorHAnsi" w:eastAsiaTheme="minorEastAsia" w:hAnsiTheme="minorHAnsi" w:cstheme="minorBidi"/>
            <w:noProof/>
            <w:sz w:val="22"/>
            <w:szCs w:val="22"/>
          </w:rPr>
          <w:tab/>
        </w:r>
        <w:r w:rsidR="005666DC" w:rsidRPr="0019389B">
          <w:rPr>
            <w:rStyle w:val="Hyperlink"/>
            <w:noProof/>
          </w:rPr>
          <w:t>MaxFolN, FolNShape (Optional)</w:t>
        </w:r>
        <w:r w:rsidR="005666DC">
          <w:rPr>
            <w:noProof/>
            <w:webHidden/>
          </w:rPr>
          <w:tab/>
        </w:r>
        <w:r w:rsidR="005666DC">
          <w:rPr>
            <w:noProof/>
            <w:webHidden/>
          </w:rPr>
          <w:fldChar w:fldCharType="begin"/>
        </w:r>
        <w:r w:rsidR="005666DC">
          <w:rPr>
            <w:noProof/>
            <w:webHidden/>
          </w:rPr>
          <w:instrText xml:space="preserve"> PAGEREF _Toc54946278 \h </w:instrText>
        </w:r>
        <w:r w:rsidR="005666DC">
          <w:rPr>
            <w:noProof/>
            <w:webHidden/>
          </w:rPr>
        </w:r>
        <w:r w:rsidR="005666DC">
          <w:rPr>
            <w:noProof/>
            <w:webHidden/>
          </w:rPr>
          <w:fldChar w:fldCharType="separate"/>
        </w:r>
        <w:r w:rsidR="005666DC">
          <w:rPr>
            <w:noProof/>
            <w:webHidden/>
          </w:rPr>
          <w:t>40</w:t>
        </w:r>
        <w:r w:rsidR="005666DC">
          <w:rPr>
            <w:noProof/>
            <w:webHidden/>
          </w:rPr>
          <w:fldChar w:fldCharType="end"/>
        </w:r>
      </w:hyperlink>
    </w:p>
    <w:p w14:paraId="23787EEB"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79" w:history="1">
        <w:r w:rsidR="005666DC" w:rsidRPr="0019389B">
          <w:rPr>
            <w:rStyle w:val="Hyperlink"/>
            <w:noProof/>
          </w:rPr>
          <w:t>8.30</w:t>
        </w:r>
        <w:r w:rsidR="005666DC">
          <w:rPr>
            <w:rFonts w:asciiTheme="minorHAnsi" w:eastAsiaTheme="minorEastAsia" w:hAnsiTheme="minorHAnsi" w:cstheme="minorBidi"/>
            <w:noProof/>
            <w:sz w:val="22"/>
            <w:szCs w:val="22"/>
          </w:rPr>
          <w:tab/>
        </w:r>
        <w:r w:rsidR="005666DC" w:rsidRPr="0019389B">
          <w:rPr>
            <w:rStyle w:val="Hyperlink"/>
            <w:noProof/>
          </w:rPr>
          <w:t>MaxFracFol, FracFolShape (Optional)</w:t>
        </w:r>
        <w:r w:rsidR="005666DC">
          <w:rPr>
            <w:noProof/>
            <w:webHidden/>
          </w:rPr>
          <w:tab/>
        </w:r>
        <w:r w:rsidR="005666DC">
          <w:rPr>
            <w:noProof/>
            <w:webHidden/>
          </w:rPr>
          <w:fldChar w:fldCharType="begin"/>
        </w:r>
        <w:r w:rsidR="005666DC">
          <w:rPr>
            <w:noProof/>
            <w:webHidden/>
          </w:rPr>
          <w:instrText xml:space="preserve"> PAGEREF _Toc54946279 \h </w:instrText>
        </w:r>
        <w:r w:rsidR="005666DC">
          <w:rPr>
            <w:noProof/>
            <w:webHidden/>
          </w:rPr>
        </w:r>
        <w:r w:rsidR="005666DC">
          <w:rPr>
            <w:noProof/>
            <w:webHidden/>
          </w:rPr>
          <w:fldChar w:fldCharType="separate"/>
        </w:r>
        <w:r w:rsidR="005666DC">
          <w:rPr>
            <w:noProof/>
            <w:webHidden/>
          </w:rPr>
          <w:t>40</w:t>
        </w:r>
        <w:r w:rsidR="005666DC">
          <w:rPr>
            <w:noProof/>
            <w:webHidden/>
          </w:rPr>
          <w:fldChar w:fldCharType="end"/>
        </w:r>
      </w:hyperlink>
    </w:p>
    <w:p w14:paraId="60A9D5EF" w14:textId="77777777" w:rsidR="005666DC" w:rsidRDefault="008B4A0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80" w:history="1">
        <w:r w:rsidR="005666DC" w:rsidRPr="0019389B">
          <w:rPr>
            <w:rStyle w:val="Hyperlink"/>
            <w:noProof/>
          </w:rPr>
          <w:t>9</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Ecoregion parameters</w:t>
        </w:r>
        <w:r w:rsidR="005666DC">
          <w:rPr>
            <w:noProof/>
            <w:webHidden/>
          </w:rPr>
          <w:tab/>
        </w:r>
        <w:r w:rsidR="005666DC">
          <w:rPr>
            <w:noProof/>
            <w:webHidden/>
          </w:rPr>
          <w:fldChar w:fldCharType="begin"/>
        </w:r>
        <w:r w:rsidR="005666DC">
          <w:rPr>
            <w:noProof/>
            <w:webHidden/>
          </w:rPr>
          <w:instrText xml:space="preserve"> PAGEREF _Toc54946280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6E81267C"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81" w:history="1">
        <w:r w:rsidR="005666DC" w:rsidRPr="0019389B">
          <w:rPr>
            <w:rStyle w:val="Hyperlink"/>
            <w:noProof/>
          </w:rPr>
          <w:t>9.1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_Toc54946281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6BAE5C21"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82" w:history="1">
        <w:r w:rsidR="005666DC" w:rsidRPr="0019389B">
          <w:rPr>
            <w:rStyle w:val="Hyperlink"/>
            <w:noProof/>
          </w:rPr>
          <w:t>9.2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_Toc54946282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1B114C36"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83" w:history="1">
        <w:r w:rsidR="005666DC" w:rsidRPr="0019389B">
          <w:rPr>
            <w:rStyle w:val="Hyperlink"/>
            <w:noProof/>
          </w:rPr>
          <w:t>9.3</w:t>
        </w:r>
        <w:r w:rsidR="005666DC">
          <w:rPr>
            <w:rFonts w:asciiTheme="minorHAnsi" w:eastAsiaTheme="minorEastAsia" w:hAnsiTheme="minorHAnsi" w:cstheme="minorBidi"/>
            <w:noProof/>
            <w:sz w:val="22"/>
            <w:szCs w:val="22"/>
          </w:rPr>
          <w:tab/>
        </w:r>
        <w:r w:rsidR="005666DC" w:rsidRPr="0019389B">
          <w:rPr>
            <w:rStyle w:val="Hyperlink"/>
            <w:noProof/>
          </w:rPr>
          <w:t>EcoregionParameters (ecoregion name)</w:t>
        </w:r>
        <w:r w:rsidR="005666DC">
          <w:rPr>
            <w:noProof/>
            <w:webHidden/>
          </w:rPr>
          <w:tab/>
        </w:r>
        <w:r w:rsidR="005666DC">
          <w:rPr>
            <w:noProof/>
            <w:webHidden/>
          </w:rPr>
          <w:fldChar w:fldCharType="begin"/>
        </w:r>
        <w:r w:rsidR="005666DC">
          <w:rPr>
            <w:noProof/>
            <w:webHidden/>
          </w:rPr>
          <w:instrText xml:space="preserve"> PAGEREF _Toc54946283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01A56E97"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84" w:history="1">
        <w:r w:rsidR="005666DC" w:rsidRPr="0019389B">
          <w:rPr>
            <w:rStyle w:val="Hyperlink"/>
            <w:noProof/>
          </w:rPr>
          <w:t>9.4</w:t>
        </w:r>
        <w:r w:rsidR="005666DC">
          <w:rPr>
            <w:rFonts w:asciiTheme="minorHAnsi" w:eastAsiaTheme="minorEastAsia" w:hAnsiTheme="minorHAnsi" w:cstheme="minorBidi"/>
            <w:noProof/>
            <w:sz w:val="22"/>
            <w:szCs w:val="22"/>
          </w:rPr>
          <w:tab/>
        </w:r>
        <w:r w:rsidR="005666DC" w:rsidRPr="0019389B">
          <w:rPr>
            <w:rStyle w:val="Hyperlink"/>
            <w:noProof/>
          </w:rPr>
          <w:t>SoilType</w:t>
        </w:r>
        <w:r w:rsidR="005666DC">
          <w:rPr>
            <w:noProof/>
            <w:webHidden/>
          </w:rPr>
          <w:tab/>
        </w:r>
        <w:r w:rsidR="005666DC">
          <w:rPr>
            <w:noProof/>
            <w:webHidden/>
          </w:rPr>
          <w:fldChar w:fldCharType="begin"/>
        </w:r>
        <w:r w:rsidR="005666DC">
          <w:rPr>
            <w:noProof/>
            <w:webHidden/>
          </w:rPr>
          <w:instrText xml:space="preserve"> PAGEREF _Toc54946284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42904875"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85" w:history="1">
        <w:r w:rsidR="005666DC" w:rsidRPr="0019389B">
          <w:rPr>
            <w:rStyle w:val="Hyperlink"/>
            <w:noProof/>
          </w:rPr>
          <w:t>9.5</w:t>
        </w:r>
        <w:r w:rsidR="005666DC">
          <w:rPr>
            <w:rFonts w:asciiTheme="minorHAnsi" w:eastAsiaTheme="minorEastAsia" w:hAnsiTheme="minorHAnsi" w:cstheme="minorBidi"/>
            <w:noProof/>
            <w:sz w:val="22"/>
            <w:szCs w:val="22"/>
          </w:rPr>
          <w:tab/>
        </w:r>
        <w:r w:rsidR="005666DC" w:rsidRPr="0019389B">
          <w:rPr>
            <w:rStyle w:val="Hyperlink"/>
            <w:noProof/>
          </w:rPr>
          <w:t>Latitude</w:t>
        </w:r>
        <w:r w:rsidR="005666DC">
          <w:rPr>
            <w:noProof/>
            <w:webHidden/>
          </w:rPr>
          <w:tab/>
        </w:r>
        <w:r w:rsidR="005666DC">
          <w:rPr>
            <w:noProof/>
            <w:webHidden/>
          </w:rPr>
          <w:fldChar w:fldCharType="begin"/>
        </w:r>
        <w:r w:rsidR="005666DC">
          <w:rPr>
            <w:noProof/>
            <w:webHidden/>
          </w:rPr>
          <w:instrText xml:space="preserve"> PAGEREF _Toc54946285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343893C9"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86" w:history="1">
        <w:r w:rsidR="005666DC" w:rsidRPr="0019389B">
          <w:rPr>
            <w:rStyle w:val="Hyperlink"/>
            <w:noProof/>
          </w:rPr>
          <w:t>9.6</w:t>
        </w:r>
        <w:r w:rsidR="005666DC">
          <w:rPr>
            <w:rFonts w:asciiTheme="minorHAnsi" w:eastAsiaTheme="minorEastAsia" w:hAnsiTheme="minorHAnsi" w:cstheme="minorBidi"/>
            <w:noProof/>
            <w:sz w:val="22"/>
            <w:szCs w:val="22"/>
          </w:rPr>
          <w:tab/>
        </w:r>
        <w:r w:rsidR="005666DC" w:rsidRPr="0019389B">
          <w:rPr>
            <w:rStyle w:val="Hyperlink"/>
            <w:noProof/>
          </w:rPr>
          <w:t>RootingDepth</w:t>
        </w:r>
        <w:r w:rsidR="005666DC">
          <w:rPr>
            <w:noProof/>
            <w:webHidden/>
          </w:rPr>
          <w:tab/>
        </w:r>
        <w:r w:rsidR="005666DC">
          <w:rPr>
            <w:noProof/>
            <w:webHidden/>
          </w:rPr>
          <w:fldChar w:fldCharType="begin"/>
        </w:r>
        <w:r w:rsidR="005666DC">
          <w:rPr>
            <w:noProof/>
            <w:webHidden/>
          </w:rPr>
          <w:instrText xml:space="preserve"> PAGEREF _Toc54946286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798A5ECE"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87" w:history="1">
        <w:r w:rsidR="005666DC" w:rsidRPr="0019389B">
          <w:rPr>
            <w:rStyle w:val="Hyperlink"/>
            <w:noProof/>
          </w:rPr>
          <w:t>9.7</w:t>
        </w:r>
        <w:r w:rsidR="005666DC">
          <w:rPr>
            <w:rFonts w:asciiTheme="minorHAnsi" w:eastAsiaTheme="minorEastAsia" w:hAnsiTheme="minorHAnsi" w:cstheme="minorBidi"/>
            <w:noProof/>
            <w:sz w:val="22"/>
            <w:szCs w:val="22"/>
          </w:rPr>
          <w:tab/>
        </w:r>
        <w:r w:rsidR="005666DC" w:rsidRPr="0019389B">
          <w:rPr>
            <w:rStyle w:val="Hyperlink"/>
            <w:noProof/>
          </w:rPr>
          <w:t>PrecLossFrac</w:t>
        </w:r>
        <w:r w:rsidR="005666DC">
          <w:rPr>
            <w:noProof/>
            <w:webHidden/>
          </w:rPr>
          <w:tab/>
        </w:r>
        <w:r w:rsidR="005666DC">
          <w:rPr>
            <w:noProof/>
            <w:webHidden/>
          </w:rPr>
          <w:fldChar w:fldCharType="begin"/>
        </w:r>
        <w:r w:rsidR="005666DC">
          <w:rPr>
            <w:noProof/>
            <w:webHidden/>
          </w:rPr>
          <w:instrText xml:space="preserve"> PAGEREF _Toc54946287 \h </w:instrText>
        </w:r>
        <w:r w:rsidR="005666DC">
          <w:rPr>
            <w:noProof/>
            <w:webHidden/>
          </w:rPr>
        </w:r>
        <w:r w:rsidR="005666DC">
          <w:rPr>
            <w:noProof/>
            <w:webHidden/>
          </w:rPr>
          <w:fldChar w:fldCharType="separate"/>
        </w:r>
        <w:r w:rsidR="005666DC">
          <w:rPr>
            <w:noProof/>
            <w:webHidden/>
          </w:rPr>
          <w:t>41</w:t>
        </w:r>
        <w:r w:rsidR="005666DC">
          <w:rPr>
            <w:noProof/>
            <w:webHidden/>
          </w:rPr>
          <w:fldChar w:fldCharType="end"/>
        </w:r>
      </w:hyperlink>
    </w:p>
    <w:p w14:paraId="4C640E67"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88" w:history="1">
        <w:r w:rsidR="005666DC" w:rsidRPr="0019389B">
          <w:rPr>
            <w:rStyle w:val="Hyperlink"/>
            <w:noProof/>
          </w:rPr>
          <w:t>9.8</w:t>
        </w:r>
        <w:r w:rsidR="005666DC">
          <w:rPr>
            <w:rFonts w:asciiTheme="minorHAnsi" w:eastAsiaTheme="minorEastAsia" w:hAnsiTheme="minorHAnsi" w:cstheme="minorBidi"/>
            <w:noProof/>
            <w:sz w:val="22"/>
            <w:szCs w:val="22"/>
          </w:rPr>
          <w:tab/>
        </w:r>
        <w:r w:rsidR="005666DC" w:rsidRPr="0019389B">
          <w:rPr>
            <w:rStyle w:val="Hyperlink"/>
            <w:noProof/>
          </w:rPr>
          <w:t>LeakageFrac</w:t>
        </w:r>
        <w:r w:rsidR="005666DC">
          <w:rPr>
            <w:noProof/>
            <w:webHidden/>
          </w:rPr>
          <w:tab/>
        </w:r>
        <w:r w:rsidR="005666DC">
          <w:rPr>
            <w:noProof/>
            <w:webHidden/>
          </w:rPr>
          <w:fldChar w:fldCharType="begin"/>
        </w:r>
        <w:r w:rsidR="005666DC">
          <w:rPr>
            <w:noProof/>
            <w:webHidden/>
          </w:rPr>
          <w:instrText xml:space="preserve"> PAGEREF _Toc54946288 \h </w:instrText>
        </w:r>
        <w:r w:rsidR="005666DC">
          <w:rPr>
            <w:noProof/>
            <w:webHidden/>
          </w:rPr>
        </w:r>
        <w:r w:rsidR="005666DC">
          <w:rPr>
            <w:noProof/>
            <w:webHidden/>
          </w:rPr>
          <w:fldChar w:fldCharType="separate"/>
        </w:r>
        <w:r w:rsidR="005666DC">
          <w:rPr>
            <w:noProof/>
            <w:webHidden/>
          </w:rPr>
          <w:t>42</w:t>
        </w:r>
        <w:r w:rsidR="005666DC">
          <w:rPr>
            <w:noProof/>
            <w:webHidden/>
          </w:rPr>
          <w:fldChar w:fldCharType="end"/>
        </w:r>
      </w:hyperlink>
    </w:p>
    <w:p w14:paraId="35897224" w14:textId="77777777" w:rsidR="005666DC" w:rsidRDefault="008B4A0A">
      <w:pPr>
        <w:pStyle w:val="TOC2"/>
        <w:tabs>
          <w:tab w:val="left" w:pos="720"/>
          <w:tab w:val="right" w:leader="dot" w:pos="8976"/>
        </w:tabs>
        <w:rPr>
          <w:rFonts w:asciiTheme="minorHAnsi" w:eastAsiaTheme="minorEastAsia" w:hAnsiTheme="minorHAnsi" w:cstheme="minorBidi"/>
          <w:noProof/>
          <w:sz w:val="22"/>
          <w:szCs w:val="22"/>
        </w:rPr>
      </w:pPr>
      <w:hyperlink w:anchor="_Toc54946289" w:history="1">
        <w:r w:rsidR="005666DC" w:rsidRPr="0019389B">
          <w:rPr>
            <w:rStyle w:val="Hyperlink"/>
            <w:noProof/>
          </w:rPr>
          <w:t>9.9</w:t>
        </w:r>
        <w:r w:rsidR="005666DC">
          <w:rPr>
            <w:rFonts w:asciiTheme="minorHAnsi" w:eastAsiaTheme="minorEastAsia" w:hAnsiTheme="minorHAnsi" w:cstheme="minorBidi"/>
            <w:noProof/>
            <w:sz w:val="22"/>
            <w:szCs w:val="22"/>
          </w:rPr>
          <w:tab/>
        </w:r>
        <w:r w:rsidR="005666DC" w:rsidRPr="0019389B">
          <w:rPr>
            <w:rStyle w:val="Hyperlink"/>
            <w:noProof/>
          </w:rPr>
          <w:t>RunoffCapture</w:t>
        </w:r>
        <w:r w:rsidR="005666DC">
          <w:rPr>
            <w:noProof/>
            <w:webHidden/>
          </w:rPr>
          <w:tab/>
        </w:r>
        <w:r w:rsidR="005666DC">
          <w:rPr>
            <w:noProof/>
            <w:webHidden/>
          </w:rPr>
          <w:fldChar w:fldCharType="begin"/>
        </w:r>
        <w:r w:rsidR="005666DC">
          <w:rPr>
            <w:noProof/>
            <w:webHidden/>
          </w:rPr>
          <w:instrText xml:space="preserve"> PAGEREF _Toc54946289 \h </w:instrText>
        </w:r>
        <w:r w:rsidR="005666DC">
          <w:rPr>
            <w:noProof/>
            <w:webHidden/>
          </w:rPr>
        </w:r>
        <w:r w:rsidR="005666DC">
          <w:rPr>
            <w:noProof/>
            <w:webHidden/>
          </w:rPr>
          <w:fldChar w:fldCharType="separate"/>
        </w:r>
        <w:r w:rsidR="005666DC">
          <w:rPr>
            <w:noProof/>
            <w:webHidden/>
          </w:rPr>
          <w:t>42</w:t>
        </w:r>
        <w:r w:rsidR="005666DC">
          <w:rPr>
            <w:noProof/>
            <w:webHidden/>
          </w:rPr>
          <w:fldChar w:fldCharType="end"/>
        </w:r>
      </w:hyperlink>
    </w:p>
    <w:p w14:paraId="74EC980E"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90" w:history="1">
        <w:r w:rsidR="005666DC" w:rsidRPr="0019389B">
          <w:rPr>
            <w:rStyle w:val="Hyperlink"/>
            <w:noProof/>
          </w:rPr>
          <w:t>9.10</w:t>
        </w:r>
        <w:r w:rsidR="005666DC">
          <w:rPr>
            <w:rFonts w:asciiTheme="minorHAnsi" w:eastAsiaTheme="minorEastAsia" w:hAnsiTheme="minorHAnsi" w:cstheme="minorBidi"/>
            <w:noProof/>
            <w:sz w:val="22"/>
            <w:szCs w:val="22"/>
          </w:rPr>
          <w:tab/>
        </w:r>
        <w:r w:rsidR="005666DC" w:rsidRPr="0019389B">
          <w:rPr>
            <w:rStyle w:val="Hyperlink"/>
            <w:noProof/>
          </w:rPr>
          <w:t>PrecIntConst</w:t>
        </w:r>
        <w:r w:rsidR="005666DC">
          <w:rPr>
            <w:noProof/>
            <w:webHidden/>
          </w:rPr>
          <w:tab/>
        </w:r>
        <w:r w:rsidR="005666DC">
          <w:rPr>
            <w:noProof/>
            <w:webHidden/>
          </w:rPr>
          <w:fldChar w:fldCharType="begin"/>
        </w:r>
        <w:r w:rsidR="005666DC">
          <w:rPr>
            <w:noProof/>
            <w:webHidden/>
          </w:rPr>
          <w:instrText xml:space="preserve"> PAGEREF _Toc54946290 \h </w:instrText>
        </w:r>
        <w:r w:rsidR="005666DC">
          <w:rPr>
            <w:noProof/>
            <w:webHidden/>
          </w:rPr>
        </w:r>
        <w:r w:rsidR="005666DC">
          <w:rPr>
            <w:noProof/>
            <w:webHidden/>
          </w:rPr>
          <w:fldChar w:fldCharType="separate"/>
        </w:r>
        <w:r w:rsidR="005666DC">
          <w:rPr>
            <w:noProof/>
            <w:webHidden/>
          </w:rPr>
          <w:t>42</w:t>
        </w:r>
        <w:r w:rsidR="005666DC">
          <w:rPr>
            <w:noProof/>
            <w:webHidden/>
          </w:rPr>
          <w:fldChar w:fldCharType="end"/>
        </w:r>
      </w:hyperlink>
    </w:p>
    <w:p w14:paraId="33924E24"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91" w:history="1">
        <w:r w:rsidR="005666DC" w:rsidRPr="0019389B">
          <w:rPr>
            <w:rStyle w:val="Hyperlink"/>
            <w:noProof/>
          </w:rPr>
          <w:t>9.11</w:t>
        </w:r>
        <w:r w:rsidR="005666DC">
          <w:rPr>
            <w:rFonts w:asciiTheme="minorHAnsi" w:eastAsiaTheme="minorEastAsia" w:hAnsiTheme="minorHAnsi" w:cstheme="minorBidi"/>
            <w:noProof/>
            <w:sz w:val="22"/>
            <w:szCs w:val="22"/>
          </w:rPr>
          <w:tab/>
        </w:r>
        <w:r w:rsidR="005666DC" w:rsidRPr="0019389B">
          <w:rPr>
            <w:rStyle w:val="Hyperlink"/>
            <w:noProof/>
          </w:rPr>
          <w:t>SnowSublimFrac</w:t>
        </w:r>
        <w:r w:rsidR="005666DC">
          <w:rPr>
            <w:noProof/>
            <w:webHidden/>
          </w:rPr>
          <w:tab/>
        </w:r>
        <w:r w:rsidR="005666DC">
          <w:rPr>
            <w:noProof/>
            <w:webHidden/>
          </w:rPr>
          <w:fldChar w:fldCharType="begin"/>
        </w:r>
        <w:r w:rsidR="005666DC">
          <w:rPr>
            <w:noProof/>
            <w:webHidden/>
          </w:rPr>
          <w:instrText xml:space="preserve"> PAGEREF _Toc54946291 \h </w:instrText>
        </w:r>
        <w:r w:rsidR="005666DC">
          <w:rPr>
            <w:noProof/>
            <w:webHidden/>
          </w:rPr>
        </w:r>
        <w:r w:rsidR="005666DC">
          <w:rPr>
            <w:noProof/>
            <w:webHidden/>
          </w:rPr>
          <w:fldChar w:fldCharType="separate"/>
        </w:r>
        <w:r w:rsidR="005666DC">
          <w:rPr>
            <w:noProof/>
            <w:webHidden/>
          </w:rPr>
          <w:t>42</w:t>
        </w:r>
        <w:r w:rsidR="005666DC">
          <w:rPr>
            <w:noProof/>
            <w:webHidden/>
          </w:rPr>
          <w:fldChar w:fldCharType="end"/>
        </w:r>
      </w:hyperlink>
    </w:p>
    <w:p w14:paraId="0ECC9B11"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92" w:history="1">
        <w:r w:rsidR="005666DC" w:rsidRPr="0019389B">
          <w:rPr>
            <w:rStyle w:val="Hyperlink"/>
            <w:noProof/>
          </w:rPr>
          <w:t>9.12</w:t>
        </w:r>
        <w:r w:rsidR="005666DC">
          <w:rPr>
            <w:rFonts w:asciiTheme="minorHAnsi" w:eastAsiaTheme="minorEastAsia" w:hAnsiTheme="minorHAnsi" w:cstheme="minorBidi"/>
            <w:noProof/>
            <w:sz w:val="22"/>
            <w:szCs w:val="22"/>
          </w:rPr>
          <w:tab/>
        </w:r>
        <w:r w:rsidR="005666DC" w:rsidRPr="0019389B">
          <w:rPr>
            <w:rStyle w:val="Hyperlink"/>
            <w:noProof/>
          </w:rPr>
          <w:t>WinterSTD (optional)</w:t>
        </w:r>
        <w:r w:rsidR="005666DC">
          <w:rPr>
            <w:noProof/>
            <w:webHidden/>
          </w:rPr>
          <w:tab/>
        </w:r>
        <w:r w:rsidR="005666DC">
          <w:rPr>
            <w:noProof/>
            <w:webHidden/>
          </w:rPr>
          <w:fldChar w:fldCharType="begin"/>
        </w:r>
        <w:r w:rsidR="005666DC">
          <w:rPr>
            <w:noProof/>
            <w:webHidden/>
          </w:rPr>
          <w:instrText xml:space="preserve"> PAGEREF _Toc54946292 \h </w:instrText>
        </w:r>
        <w:r w:rsidR="005666DC">
          <w:rPr>
            <w:noProof/>
            <w:webHidden/>
          </w:rPr>
        </w:r>
        <w:r w:rsidR="005666DC">
          <w:rPr>
            <w:noProof/>
            <w:webHidden/>
          </w:rPr>
          <w:fldChar w:fldCharType="separate"/>
        </w:r>
        <w:r w:rsidR="005666DC">
          <w:rPr>
            <w:noProof/>
            <w:webHidden/>
          </w:rPr>
          <w:t>42</w:t>
        </w:r>
        <w:r w:rsidR="005666DC">
          <w:rPr>
            <w:noProof/>
            <w:webHidden/>
          </w:rPr>
          <w:fldChar w:fldCharType="end"/>
        </w:r>
      </w:hyperlink>
    </w:p>
    <w:p w14:paraId="5A658270"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93" w:history="1">
        <w:r w:rsidR="005666DC" w:rsidRPr="0019389B">
          <w:rPr>
            <w:rStyle w:val="Hyperlink"/>
            <w:noProof/>
          </w:rPr>
          <w:t>9.13</w:t>
        </w:r>
        <w:r w:rsidR="005666DC">
          <w:rPr>
            <w:rFonts w:asciiTheme="minorHAnsi" w:eastAsiaTheme="minorEastAsia" w:hAnsiTheme="minorHAnsi" w:cstheme="minorBidi"/>
            <w:noProof/>
            <w:sz w:val="22"/>
            <w:szCs w:val="22"/>
          </w:rPr>
          <w:tab/>
        </w:r>
        <w:r w:rsidR="005666DC" w:rsidRPr="0019389B">
          <w:rPr>
            <w:rStyle w:val="Hyperlink"/>
            <w:noProof/>
          </w:rPr>
          <w:t>ClimateFileName</w:t>
        </w:r>
        <w:r w:rsidR="005666DC">
          <w:rPr>
            <w:noProof/>
            <w:webHidden/>
          </w:rPr>
          <w:tab/>
        </w:r>
        <w:r w:rsidR="005666DC">
          <w:rPr>
            <w:noProof/>
            <w:webHidden/>
          </w:rPr>
          <w:fldChar w:fldCharType="begin"/>
        </w:r>
        <w:r w:rsidR="005666DC">
          <w:rPr>
            <w:noProof/>
            <w:webHidden/>
          </w:rPr>
          <w:instrText xml:space="preserve"> PAGEREF _Toc54946293 \h </w:instrText>
        </w:r>
        <w:r w:rsidR="005666DC">
          <w:rPr>
            <w:noProof/>
            <w:webHidden/>
          </w:rPr>
        </w:r>
        <w:r w:rsidR="005666DC">
          <w:rPr>
            <w:noProof/>
            <w:webHidden/>
          </w:rPr>
          <w:fldChar w:fldCharType="separate"/>
        </w:r>
        <w:r w:rsidR="005666DC">
          <w:rPr>
            <w:noProof/>
            <w:webHidden/>
          </w:rPr>
          <w:t>42</w:t>
        </w:r>
        <w:r w:rsidR="005666DC">
          <w:rPr>
            <w:noProof/>
            <w:webHidden/>
          </w:rPr>
          <w:fldChar w:fldCharType="end"/>
        </w:r>
      </w:hyperlink>
    </w:p>
    <w:p w14:paraId="0349E36D" w14:textId="77777777" w:rsidR="005666DC" w:rsidRDefault="008B4A0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94" w:history="1">
        <w:r w:rsidR="005666DC" w:rsidRPr="0019389B">
          <w:rPr>
            <w:rStyle w:val="Hyperlink"/>
            <w:noProof/>
          </w:rPr>
          <w:t>10</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DisturbanceReductions</w:t>
        </w:r>
        <w:r w:rsidR="005666DC">
          <w:rPr>
            <w:noProof/>
            <w:webHidden/>
          </w:rPr>
          <w:tab/>
        </w:r>
        <w:r w:rsidR="005666DC">
          <w:rPr>
            <w:noProof/>
            <w:webHidden/>
          </w:rPr>
          <w:fldChar w:fldCharType="begin"/>
        </w:r>
        <w:r w:rsidR="005666DC">
          <w:rPr>
            <w:noProof/>
            <w:webHidden/>
          </w:rPr>
          <w:instrText xml:space="preserve"> PAGEREF _Toc54946294 \h </w:instrText>
        </w:r>
        <w:r w:rsidR="005666DC">
          <w:rPr>
            <w:noProof/>
            <w:webHidden/>
          </w:rPr>
        </w:r>
        <w:r w:rsidR="005666DC">
          <w:rPr>
            <w:noProof/>
            <w:webHidden/>
          </w:rPr>
          <w:fldChar w:fldCharType="separate"/>
        </w:r>
        <w:r w:rsidR="005666DC">
          <w:rPr>
            <w:noProof/>
            <w:webHidden/>
          </w:rPr>
          <w:t>43</w:t>
        </w:r>
        <w:r w:rsidR="005666DC">
          <w:rPr>
            <w:noProof/>
            <w:webHidden/>
          </w:rPr>
          <w:fldChar w:fldCharType="end"/>
        </w:r>
      </w:hyperlink>
    </w:p>
    <w:p w14:paraId="44A66CD1"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95" w:history="1">
        <w:r w:rsidR="005666DC" w:rsidRPr="0019389B">
          <w:rPr>
            <w:rStyle w:val="Hyperlink"/>
            <w:noProof/>
          </w:rPr>
          <w:t>10.1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_Toc54946295 \h </w:instrText>
        </w:r>
        <w:r w:rsidR="005666DC">
          <w:rPr>
            <w:noProof/>
            <w:webHidden/>
          </w:rPr>
        </w:r>
        <w:r w:rsidR="005666DC">
          <w:rPr>
            <w:noProof/>
            <w:webHidden/>
          </w:rPr>
          <w:fldChar w:fldCharType="separate"/>
        </w:r>
        <w:r w:rsidR="005666DC">
          <w:rPr>
            <w:noProof/>
            <w:webHidden/>
          </w:rPr>
          <w:t>43</w:t>
        </w:r>
        <w:r w:rsidR="005666DC">
          <w:rPr>
            <w:noProof/>
            <w:webHidden/>
          </w:rPr>
          <w:fldChar w:fldCharType="end"/>
        </w:r>
      </w:hyperlink>
    </w:p>
    <w:p w14:paraId="3FA96BD0"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96" w:history="1">
        <w:r w:rsidR="005666DC" w:rsidRPr="0019389B">
          <w:rPr>
            <w:rStyle w:val="Hyperlink"/>
            <w:noProof/>
          </w:rPr>
          <w:t>10.2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_Toc54946296 \h </w:instrText>
        </w:r>
        <w:r w:rsidR="005666DC">
          <w:rPr>
            <w:noProof/>
            <w:webHidden/>
          </w:rPr>
        </w:r>
        <w:r w:rsidR="005666DC">
          <w:rPr>
            <w:noProof/>
            <w:webHidden/>
          </w:rPr>
          <w:fldChar w:fldCharType="separate"/>
        </w:r>
        <w:r w:rsidR="005666DC">
          <w:rPr>
            <w:noProof/>
            <w:webHidden/>
          </w:rPr>
          <w:t>43</w:t>
        </w:r>
        <w:r w:rsidR="005666DC">
          <w:rPr>
            <w:noProof/>
            <w:webHidden/>
          </w:rPr>
          <w:fldChar w:fldCharType="end"/>
        </w:r>
      </w:hyperlink>
    </w:p>
    <w:p w14:paraId="6199EBE5"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97" w:history="1">
        <w:r w:rsidR="005666DC" w:rsidRPr="0019389B">
          <w:rPr>
            <w:rStyle w:val="Hyperlink"/>
            <w:noProof/>
          </w:rPr>
          <w:t>10.3</w:t>
        </w:r>
        <w:r w:rsidR="005666DC">
          <w:rPr>
            <w:rFonts w:asciiTheme="minorHAnsi" w:eastAsiaTheme="minorEastAsia" w:hAnsiTheme="minorHAnsi" w:cstheme="minorBidi"/>
            <w:noProof/>
            <w:sz w:val="22"/>
            <w:szCs w:val="22"/>
          </w:rPr>
          <w:tab/>
        </w:r>
        <w:r w:rsidR="005666DC" w:rsidRPr="0019389B">
          <w:rPr>
            <w:rStyle w:val="Hyperlink"/>
            <w:noProof/>
          </w:rPr>
          <w:t>DisturbanceReductions Table</w:t>
        </w:r>
        <w:r w:rsidR="005666DC">
          <w:rPr>
            <w:noProof/>
            <w:webHidden/>
          </w:rPr>
          <w:tab/>
        </w:r>
        <w:r w:rsidR="005666DC">
          <w:rPr>
            <w:noProof/>
            <w:webHidden/>
          </w:rPr>
          <w:fldChar w:fldCharType="begin"/>
        </w:r>
        <w:r w:rsidR="005666DC">
          <w:rPr>
            <w:noProof/>
            <w:webHidden/>
          </w:rPr>
          <w:instrText xml:space="preserve"> PAGEREF _Toc54946297 \h </w:instrText>
        </w:r>
        <w:r w:rsidR="005666DC">
          <w:rPr>
            <w:noProof/>
            <w:webHidden/>
          </w:rPr>
        </w:r>
        <w:r w:rsidR="005666DC">
          <w:rPr>
            <w:noProof/>
            <w:webHidden/>
          </w:rPr>
          <w:fldChar w:fldCharType="separate"/>
        </w:r>
        <w:r w:rsidR="005666DC">
          <w:rPr>
            <w:noProof/>
            <w:webHidden/>
          </w:rPr>
          <w:t>43</w:t>
        </w:r>
        <w:r w:rsidR="005666DC">
          <w:rPr>
            <w:noProof/>
            <w:webHidden/>
          </w:rPr>
          <w:fldChar w:fldCharType="end"/>
        </w:r>
      </w:hyperlink>
    </w:p>
    <w:p w14:paraId="68FB8828" w14:textId="77777777" w:rsidR="005666DC" w:rsidRDefault="008B4A0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298" w:history="1">
        <w:r w:rsidR="005666DC" w:rsidRPr="0019389B">
          <w:rPr>
            <w:rStyle w:val="Hyperlink"/>
            <w:noProof/>
          </w:rPr>
          <w:t>11</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Output-PnET</w:t>
        </w:r>
        <w:r w:rsidR="005666DC">
          <w:rPr>
            <w:noProof/>
            <w:webHidden/>
          </w:rPr>
          <w:tab/>
        </w:r>
        <w:r w:rsidR="005666DC">
          <w:rPr>
            <w:noProof/>
            <w:webHidden/>
          </w:rPr>
          <w:fldChar w:fldCharType="begin"/>
        </w:r>
        <w:r w:rsidR="005666DC">
          <w:rPr>
            <w:noProof/>
            <w:webHidden/>
          </w:rPr>
          <w:instrText xml:space="preserve"> PAGEREF _Toc54946298 \h </w:instrText>
        </w:r>
        <w:r w:rsidR="005666DC">
          <w:rPr>
            <w:noProof/>
            <w:webHidden/>
          </w:rPr>
        </w:r>
        <w:r w:rsidR="005666DC">
          <w:rPr>
            <w:noProof/>
            <w:webHidden/>
          </w:rPr>
          <w:fldChar w:fldCharType="separate"/>
        </w:r>
        <w:r w:rsidR="005666DC">
          <w:rPr>
            <w:noProof/>
            <w:webHidden/>
          </w:rPr>
          <w:t>44</w:t>
        </w:r>
        <w:r w:rsidR="005666DC">
          <w:rPr>
            <w:noProof/>
            <w:webHidden/>
          </w:rPr>
          <w:fldChar w:fldCharType="end"/>
        </w:r>
      </w:hyperlink>
    </w:p>
    <w:p w14:paraId="14A349D0"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299" w:history="1">
        <w:r w:rsidR="005666DC" w:rsidRPr="0019389B">
          <w:rPr>
            <w:rStyle w:val="Hyperlink"/>
            <w:noProof/>
          </w:rPr>
          <w:t>11.1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_Toc54946299 \h </w:instrText>
        </w:r>
        <w:r w:rsidR="005666DC">
          <w:rPr>
            <w:noProof/>
            <w:webHidden/>
          </w:rPr>
        </w:r>
        <w:r w:rsidR="005666DC">
          <w:rPr>
            <w:noProof/>
            <w:webHidden/>
          </w:rPr>
          <w:fldChar w:fldCharType="separate"/>
        </w:r>
        <w:r w:rsidR="005666DC">
          <w:rPr>
            <w:noProof/>
            <w:webHidden/>
          </w:rPr>
          <w:t>44</w:t>
        </w:r>
        <w:r w:rsidR="005666DC">
          <w:rPr>
            <w:noProof/>
            <w:webHidden/>
          </w:rPr>
          <w:fldChar w:fldCharType="end"/>
        </w:r>
      </w:hyperlink>
    </w:p>
    <w:p w14:paraId="57537DE3"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00" w:history="1">
        <w:r w:rsidR="005666DC" w:rsidRPr="0019389B">
          <w:rPr>
            <w:rStyle w:val="Hyperlink"/>
            <w:noProof/>
          </w:rPr>
          <w:t>11.2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_Toc54946300 \h </w:instrText>
        </w:r>
        <w:r w:rsidR="005666DC">
          <w:rPr>
            <w:noProof/>
            <w:webHidden/>
          </w:rPr>
        </w:r>
        <w:r w:rsidR="005666DC">
          <w:rPr>
            <w:noProof/>
            <w:webHidden/>
          </w:rPr>
          <w:fldChar w:fldCharType="separate"/>
        </w:r>
        <w:r w:rsidR="005666DC">
          <w:rPr>
            <w:noProof/>
            <w:webHidden/>
          </w:rPr>
          <w:t>44</w:t>
        </w:r>
        <w:r w:rsidR="005666DC">
          <w:rPr>
            <w:noProof/>
            <w:webHidden/>
          </w:rPr>
          <w:fldChar w:fldCharType="end"/>
        </w:r>
      </w:hyperlink>
    </w:p>
    <w:p w14:paraId="391158B0"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01" w:history="1">
        <w:r w:rsidR="005666DC" w:rsidRPr="0019389B">
          <w:rPr>
            <w:rStyle w:val="Hyperlink"/>
            <w:noProof/>
          </w:rPr>
          <w:t>11.3</w:t>
        </w:r>
        <w:r w:rsidR="005666DC">
          <w:rPr>
            <w:rFonts w:asciiTheme="minorHAnsi" w:eastAsiaTheme="minorEastAsia" w:hAnsiTheme="minorHAnsi" w:cstheme="minorBidi"/>
            <w:noProof/>
            <w:sz w:val="22"/>
            <w:szCs w:val="22"/>
          </w:rPr>
          <w:tab/>
        </w:r>
        <w:r w:rsidR="005666DC" w:rsidRPr="0019389B">
          <w:rPr>
            <w:rStyle w:val="Hyperlink"/>
            <w:noProof/>
          </w:rPr>
          <w:t>Timestep</w:t>
        </w:r>
        <w:r w:rsidR="005666DC">
          <w:rPr>
            <w:noProof/>
            <w:webHidden/>
          </w:rPr>
          <w:tab/>
        </w:r>
        <w:r w:rsidR="005666DC">
          <w:rPr>
            <w:noProof/>
            <w:webHidden/>
          </w:rPr>
          <w:fldChar w:fldCharType="begin"/>
        </w:r>
        <w:r w:rsidR="005666DC">
          <w:rPr>
            <w:noProof/>
            <w:webHidden/>
          </w:rPr>
          <w:instrText xml:space="preserve"> PAGEREF _Toc54946301 \h </w:instrText>
        </w:r>
        <w:r w:rsidR="005666DC">
          <w:rPr>
            <w:noProof/>
            <w:webHidden/>
          </w:rPr>
        </w:r>
        <w:r w:rsidR="005666DC">
          <w:rPr>
            <w:noProof/>
            <w:webHidden/>
          </w:rPr>
          <w:fldChar w:fldCharType="separate"/>
        </w:r>
        <w:r w:rsidR="005666DC">
          <w:rPr>
            <w:noProof/>
            <w:webHidden/>
          </w:rPr>
          <w:t>44</w:t>
        </w:r>
        <w:r w:rsidR="005666DC">
          <w:rPr>
            <w:noProof/>
            <w:webHidden/>
          </w:rPr>
          <w:fldChar w:fldCharType="end"/>
        </w:r>
      </w:hyperlink>
    </w:p>
    <w:p w14:paraId="69842F01"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02" w:history="1">
        <w:r w:rsidR="005666DC" w:rsidRPr="0019389B">
          <w:rPr>
            <w:rStyle w:val="Hyperlink"/>
            <w:noProof/>
          </w:rPr>
          <w:t>11.4</w:t>
        </w:r>
        <w:r w:rsidR="005666DC">
          <w:rPr>
            <w:rFonts w:asciiTheme="minorHAnsi" w:eastAsiaTheme="minorEastAsia" w:hAnsiTheme="minorHAnsi" w:cstheme="minorBidi"/>
            <w:noProof/>
            <w:sz w:val="22"/>
            <w:szCs w:val="22"/>
          </w:rPr>
          <w:tab/>
        </w:r>
        <w:r w:rsidR="005666DC" w:rsidRPr="0019389B">
          <w:rPr>
            <w:rStyle w:val="Hyperlink"/>
            <w:noProof/>
          </w:rPr>
          <w:t>Species</w:t>
        </w:r>
        <w:r w:rsidR="005666DC">
          <w:rPr>
            <w:noProof/>
            <w:webHidden/>
          </w:rPr>
          <w:tab/>
        </w:r>
        <w:r w:rsidR="005666DC">
          <w:rPr>
            <w:noProof/>
            <w:webHidden/>
          </w:rPr>
          <w:fldChar w:fldCharType="begin"/>
        </w:r>
        <w:r w:rsidR="005666DC">
          <w:rPr>
            <w:noProof/>
            <w:webHidden/>
          </w:rPr>
          <w:instrText xml:space="preserve"> PAGEREF _Toc54946302 \h </w:instrText>
        </w:r>
        <w:r w:rsidR="005666DC">
          <w:rPr>
            <w:noProof/>
            <w:webHidden/>
          </w:rPr>
        </w:r>
        <w:r w:rsidR="005666DC">
          <w:rPr>
            <w:noProof/>
            <w:webHidden/>
          </w:rPr>
          <w:fldChar w:fldCharType="separate"/>
        </w:r>
        <w:r w:rsidR="005666DC">
          <w:rPr>
            <w:noProof/>
            <w:webHidden/>
          </w:rPr>
          <w:t>44</w:t>
        </w:r>
        <w:r w:rsidR="005666DC">
          <w:rPr>
            <w:noProof/>
            <w:webHidden/>
          </w:rPr>
          <w:fldChar w:fldCharType="end"/>
        </w:r>
      </w:hyperlink>
    </w:p>
    <w:p w14:paraId="0F0C15C1"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03" w:history="1">
        <w:r w:rsidR="005666DC" w:rsidRPr="0019389B">
          <w:rPr>
            <w:rStyle w:val="Hyperlink"/>
            <w:noProof/>
          </w:rPr>
          <w:t>11.5</w:t>
        </w:r>
        <w:r w:rsidR="005666DC">
          <w:rPr>
            <w:rFonts w:asciiTheme="minorHAnsi" w:eastAsiaTheme="minorEastAsia" w:hAnsiTheme="minorHAnsi" w:cstheme="minorBidi"/>
            <w:noProof/>
            <w:sz w:val="22"/>
            <w:szCs w:val="22"/>
          </w:rPr>
          <w:tab/>
        </w:r>
        <w:r w:rsidR="005666DC" w:rsidRPr="0019389B">
          <w:rPr>
            <w:rStyle w:val="Hyperlink"/>
            <w:noProof/>
          </w:rPr>
          <w:t>Output File Name Templates</w:t>
        </w:r>
        <w:r w:rsidR="005666DC">
          <w:rPr>
            <w:noProof/>
            <w:webHidden/>
          </w:rPr>
          <w:tab/>
        </w:r>
        <w:r w:rsidR="005666DC">
          <w:rPr>
            <w:noProof/>
            <w:webHidden/>
          </w:rPr>
          <w:fldChar w:fldCharType="begin"/>
        </w:r>
        <w:r w:rsidR="005666DC">
          <w:rPr>
            <w:noProof/>
            <w:webHidden/>
          </w:rPr>
          <w:instrText xml:space="preserve"> PAGEREF _Toc54946303 \h </w:instrText>
        </w:r>
        <w:r w:rsidR="005666DC">
          <w:rPr>
            <w:noProof/>
            <w:webHidden/>
          </w:rPr>
        </w:r>
        <w:r w:rsidR="005666DC">
          <w:rPr>
            <w:noProof/>
            <w:webHidden/>
          </w:rPr>
          <w:fldChar w:fldCharType="separate"/>
        </w:r>
        <w:r w:rsidR="005666DC">
          <w:rPr>
            <w:noProof/>
            <w:webHidden/>
          </w:rPr>
          <w:t>44</w:t>
        </w:r>
        <w:r w:rsidR="005666DC">
          <w:rPr>
            <w:noProof/>
            <w:webHidden/>
          </w:rPr>
          <w:fldChar w:fldCharType="end"/>
        </w:r>
      </w:hyperlink>
    </w:p>
    <w:p w14:paraId="5DAB3F2A" w14:textId="77777777" w:rsidR="005666DC" w:rsidRDefault="008B4A0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04" w:history="1">
        <w:r w:rsidR="005666DC" w:rsidRPr="0019389B">
          <w:rPr>
            <w:rStyle w:val="Hyperlink"/>
            <w:noProof/>
          </w:rPr>
          <w:t>12</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Input File – PNEToutputsites</w:t>
        </w:r>
        <w:r w:rsidR="005666DC">
          <w:rPr>
            <w:noProof/>
            <w:webHidden/>
          </w:rPr>
          <w:tab/>
        </w:r>
        <w:r w:rsidR="005666DC">
          <w:rPr>
            <w:noProof/>
            <w:webHidden/>
          </w:rPr>
          <w:fldChar w:fldCharType="begin"/>
        </w:r>
        <w:r w:rsidR="005666DC">
          <w:rPr>
            <w:noProof/>
            <w:webHidden/>
          </w:rPr>
          <w:instrText xml:space="preserve"> PAGEREF _Toc54946304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0DA314FD"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05" w:history="1">
        <w:r w:rsidR="005666DC" w:rsidRPr="0019389B">
          <w:rPr>
            <w:rStyle w:val="Hyperlink"/>
            <w:noProof/>
          </w:rPr>
          <w:t>12.1</w:t>
        </w:r>
        <w:r w:rsidR="005666DC">
          <w:rPr>
            <w:rFonts w:asciiTheme="minorHAnsi" w:eastAsiaTheme="minorEastAsia" w:hAnsiTheme="minorHAnsi" w:cstheme="minorBidi"/>
            <w:noProof/>
            <w:sz w:val="22"/>
            <w:szCs w:val="22"/>
          </w:rPr>
          <w:tab/>
        </w:r>
        <w:r w:rsidR="005666DC" w:rsidRPr="0019389B">
          <w:rPr>
            <w:rStyle w:val="Hyperlink"/>
            <w:noProof/>
          </w:rPr>
          <w:t>Example file:</w:t>
        </w:r>
        <w:r w:rsidR="005666DC">
          <w:rPr>
            <w:noProof/>
            <w:webHidden/>
          </w:rPr>
          <w:tab/>
        </w:r>
        <w:r w:rsidR="005666DC">
          <w:rPr>
            <w:noProof/>
            <w:webHidden/>
          </w:rPr>
          <w:fldChar w:fldCharType="begin"/>
        </w:r>
        <w:r w:rsidR="005666DC">
          <w:rPr>
            <w:noProof/>
            <w:webHidden/>
          </w:rPr>
          <w:instrText xml:space="preserve"> PAGEREF _Toc54946305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4468E283"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06" w:history="1">
        <w:r w:rsidR="005666DC" w:rsidRPr="0019389B">
          <w:rPr>
            <w:rStyle w:val="Hyperlink"/>
            <w:noProof/>
          </w:rPr>
          <w:t>12.2</w:t>
        </w:r>
        <w:r w:rsidR="005666DC">
          <w:rPr>
            <w:rFonts w:asciiTheme="minorHAnsi" w:eastAsiaTheme="minorEastAsia" w:hAnsiTheme="minorHAnsi" w:cstheme="minorBidi"/>
            <w:noProof/>
            <w:sz w:val="22"/>
            <w:szCs w:val="22"/>
          </w:rPr>
          <w:tab/>
        </w:r>
        <w:r w:rsidR="005666DC" w:rsidRPr="0019389B">
          <w:rPr>
            <w:rStyle w:val="Hyperlink"/>
            <w:noProof/>
          </w:rPr>
          <w:t>LandisData</w:t>
        </w:r>
        <w:r w:rsidR="005666DC">
          <w:rPr>
            <w:noProof/>
            <w:webHidden/>
          </w:rPr>
          <w:tab/>
        </w:r>
        <w:r w:rsidR="005666DC">
          <w:rPr>
            <w:noProof/>
            <w:webHidden/>
          </w:rPr>
          <w:fldChar w:fldCharType="begin"/>
        </w:r>
        <w:r w:rsidR="005666DC">
          <w:rPr>
            <w:noProof/>
            <w:webHidden/>
          </w:rPr>
          <w:instrText xml:space="preserve"> PAGEREF _Toc54946306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06C682B3"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07" w:history="1">
        <w:r w:rsidR="005666DC" w:rsidRPr="0019389B">
          <w:rPr>
            <w:rStyle w:val="Hyperlink"/>
            <w:noProof/>
          </w:rPr>
          <w:t>12.3</w:t>
        </w:r>
        <w:r w:rsidR="005666DC">
          <w:rPr>
            <w:rFonts w:asciiTheme="minorHAnsi" w:eastAsiaTheme="minorEastAsia" w:hAnsiTheme="minorHAnsi" w:cstheme="minorBidi"/>
            <w:noProof/>
            <w:sz w:val="22"/>
            <w:szCs w:val="22"/>
          </w:rPr>
          <w:tab/>
        </w:r>
        <w:r w:rsidR="005666DC" w:rsidRPr="0019389B">
          <w:rPr>
            <w:rStyle w:val="Hyperlink"/>
            <w:noProof/>
          </w:rPr>
          <w:t>PnEToutputsites</w:t>
        </w:r>
        <w:r w:rsidR="005666DC">
          <w:rPr>
            <w:noProof/>
            <w:webHidden/>
          </w:rPr>
          <w:tab/>
        </w:r>
        <w:r w:rsidR="005666DC">
          <w:rPr>
            <w:noProof/>
            <w:webHidden/>
          </w:rPr>
          <w:fldChar w:fldCharType="begin"/>
        </w:r>
        <w:r w:rsidR="005666DC">
          <w:rPr>
            <w:noProof/>
            <w:webHidden/>
          </w:rPr>
          <w:instrText xml:space="preserve"> PAGEREF _Toc54946307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0890CEF8" w14:textId="77777777" w:rsidR="005666DC" w:rsidRDefault="008B4A0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08" w:history="1">
        <w:r w:rsidR="005666DC" w:rsidRPr="0019389B">
          <w:rPr>
            <w:rStyle w:val="Hyperlink"/>
            <w:noProof/>
          </w:rPr>
          <w:t>13</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Output file - SiteData Table (Optional PNEToutputsites output)</w:t>
        </w:r>
        <w:r w:rsidR="005666DC">
          <w:rPr>
            <w:noProof/>
            <w:webHidden/>
          </w:rPr>
          <w:tab/>
        </w:r>
        <w:r w:rsidR="005666DC">
          <w:rPr>
            <w:noProof/>
            <w:webHidden/>
          </w:rPr>
          <w:fldChar w:fldCharType="begin"/>
        </w:r>
        <w:r w:rsidR="005666DC">
          <w:rPr>
            <w:noProof/>
            <w:webHidden/>
          </w:rPr>
          <w:instrText xml:space="preserve"> PAGEREF _Toc54946308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3660AD93"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09" w:history="1">
        <w:r w:rsidR="005666DC" w:rsidRPr="0019389B">
          <w:rPr>
            <w:rStyle w:val="Hyperlink"/>
            <w:noProof/>
          </w:rPr>
          <w:t>13.1</w:t>
        </w:r>
        <w:r w:rsidR="005666DC">
          <w:rPr>
            <w:rFonts w:asciiTheme="minorHAnsi" w:eastAsiaTheme="minorEastAsia" w:hAnsiTheme="minorHAnsi" w:cstheme="minorBidi"/>
            <w:noProof/>
            <w:sz w:val="22"/>
            <w:szCs w:val="22"/>
          </w:rPr>
          <w:tab/>
        </w:r>
        <w:r w:rsidR="005666DC" w:rsidRPr="0019389B">
          <w:rPr>
            <w:rStyle w:val="Hyperlink"/>
            <w:noProof/>
          </w:rPr>
          <w:t>Time</w:t>
        </w:r>
        <w:r w:rsidR="005666DC">
          <w:rPr>
            <w:noProof/>
            <w:webHidden/>
          </w:rPr>
          <w:tab/>
        </w:r>
        <w:r w:rsidR="005666DC">
          <w:rPr>
            <w:noProof/>
            <w:webHidden/>
          </w:rPr>
          <w:fldChar w:fldCharType="begin"/>
        </w:r>
        <w:r w:rsidR="005666DC">
          <w:rPr>
            <w:noProof/>
            <w:webHidden/>
          </w:rPr>
          <w:instrText xml:space="preserve"> PAGEREF _Toc54946309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35EFC40F"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10" w:history="1">
        <w:r w:rsidR="005666DC" w:rsidRPr="0019389B">
          <w:rPr>
            <w:rStyle w:val="Hyperlink"/>
            <w:noProof/>
          </w:rPr>
          <w:t>13.2</w:t>
        </w:r>
        <w:r w:rsidR="005666DC">
          <w:rPr>
            <w:rFonts w:asciiTheme="minorHAnsi" w:eastAsiaTheme="minorEastAsia" w:hAnsiTheme="minorHAnsi" w:cstheme="minorBidi"/>
            <w:noProof/>
            <w:sz w:val="22"/>
            <w:szCs w:val="22"/>
          </w:rPr>
          <w:tab/>
        </w:r>
        <w:r w:rsidR="005666DC" w:rsidRPr="0019389B">
          <w:rPr>
            <w:rStyle w:val="Hyperlink"/>
            <w:noProof/>
          </w:rPr>
          <w:t>Ecoregion</w:t>
        </w:r>
        <w:r w:rsidR="005666DC">
          <w:rPr>
            <w:noProof/>
            <w:webHidden/>
          </w:rPr>
          <w:tab/>
        </w:r>
        <w:r w:rsidR="005666DC">
          <w:rPr>
            <w:noProof/>
            <w:webHidden/>
          </w:rPr>
          <w:fldChar w:fldCharType="begin"/>
        </w:r>
        <w:r w:rsidR="005666DC">
          <w:rPr>
            <w:noProof/>
            <w:webHidden/>
          </w:rPr>
          <w:instrText xml:space="preserve"> PAGEREF _Toc54946310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4A413D41"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11" w:history="1">
        <w:r w:rsidR="005666DC" w:rsidRPr="0019389B">
          <w:rPr>
            <w:rStyle w:val="Hyperlink"/>
            <w:noProof/>
          </w:rPr>
          <w:t>13.3</w:t>
        </w:r>
        <w:r w:rsidR="005666DC">
          <w:rPr>
            <w:rFonts w:asciiTheme="minorHAnsi" w:eastAsiaTheme="minorEastAsia" w:hAnsiTheme="minorHAnsi" w:cstheme="minorBidi"/>
            <w:noProof/>
            <w:sz w:val="22"/>
            <w:szCs w:val="22"/>
          </w:rPr>
          <w:tab/>
        </w:r>
        <w:r w:rsidR="005666DC" w:rsidRPr="0019389B">
          <w:rPr>
            <w:rStyle w:val="Hyperlink"/>
            <w:noProof/>
          </w:rPr>
          <w:t>SoilType</w:t>
        </w:r>
        <w:r w:rsidR="005666DC">
          <w:rPr>
            <w:noProof/>
            <w:webHidden/>
          </w:rPr>
          <w:tab/>
        </w:r>
        <w:r w:rsidR="005666DC">
          <w:rPr>
            <w:noProof/>
            <w:webHidden/>
          </w:rPr>
          <w:fldChar w:fldCharType="begin"/>
        </w:r>
        <w:r w:rsidR="005666DC">
          <w:rPr>
            <w:noProof/>
            <w:webHidden/>
          </w:rPr>
          <w:instrText xml:space="preserve"> PAGEREF _Toc54946311 \h </w:instrText>
        </w:r>
        <w:r w:rsidR="005666DC">
          <w:rPr>
            <w:noProof/>
            <w:webHidden/>
          </w:rPr>
        </w:r>
        <w:r w:rsidR="005666DC">
          <w:rPr>
            <w:noProof/>
            <w:webHidden/>
          </w:rPr>
          <w:fldChar w:fldCharType="separate"/>
        </w:r>
        <w:r w:rsidR="005666DC">
          <w:rPr>
            <w:noProof/>
            <w:webHidden/>
          </w:rPr>
          <w:t>47</w:t>
        </w:r>
        <w:r w:rsidR="005666DC">
          <w:rPr>
            <w:noProof/>
            <w:webHidden/>
          </w:rPr>
          <w:fldChar w:fldCharType="end"/>
        </w:r>
      </w:hyperlink>
    </w:p>
    <w:p w14:paraId="43D7BD3B"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12" w:history="1">
        <w:r w:rsidR="005666DC" w:rsidRPr="0019389B">
          <w:rPr>
            <w:rStyle w:val="Hyperlink"/>
            <w:noProof/>
          </w:rPr>
          <w:t>13.4</w:t>
        </w:r>
        <w:r w:rsidR="005666DC">
          <w:rPr>
            <w:rFonts w:asciiTheme="minorHAnsi" w:eastAsiaTheme="minorEastAsia" w:hAnsiTheme="minorHAnsi" w:cstheme="minorBidi"/>
            <w:noProof/>
            <w:sz w:val="22"/>
            <w:szCs w:val="22"/>
          </w:rPr>
          <w:tab/>
        </w:r>
        <w:r w:rsidR="005666DC" w:rsidRPr="0019389B">
          <w:rPr>
            <w:rStyle w:val="Hyperlink"/>
            <w:noProof/>
          </w:rPr>
          <w:t>NrOfCohorts</w:t>
        </w:r>
        <w:r w:rsidR="005666DC">
          <w:rPr>
            <w:noProof/>
            <w:webHidden/>
          </w:rPr>
          <w:tab/>
        </w:r>
        <w:r w:rsidR="005666DC">
          <w:rPr>
            <w:noProof/>
            <w:webHidden/>
          </w:rPr>
          <w:fldChar w:fldCharType="begin"/>
        </w:r>
        <w:r w:rsidR="005666DC">
          <w:rPr>
            <w:noProof/>
            <w:webHidden/>
          </w:rPr>
          <w:instrText xml:space="preserve"> PAGEREF _Toc54946312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46835960"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13" w:history="1">
        <w:r w:rsidR="005666DC" w:rsidRPr="0019389B">
          <w:rPr>
            <w:rStyle w:val="Hyperlink"/>
            <w:noProof/>
          </w:rPr>
          <w:t>13.5</w:t>
        </w:r>
        <w:r w:rsidR="005666DC">
          <w:rPr>
            <w:rFonts w:asciiTheme="minorHAnsi" w:eastAsiaTheme="minorEastAsia" w:hAnsiTheme="minorHAnsi" w:cstheme="minorBidi"/>
            <w:noProof/>
            <w:sz w:val="22"/>
            <w:szCs w:val="22"/>
          </w:rPr>
          <w:tab/>
        </w:r>
        <w:r w:rsidR="005666DC" w:rsidRPr="0019389B">
          <w:rPr>
            <w:rStyle w:val="Hyperlink"/>
            <w:noProof/>
          </w:rPr>
          <w:t>MaxLayerStdev</w:t>
        </w:r>
        <w:r w:rsidR="005666DC">
          <w:rPr>
            <w:noProof/>
            <w:webHidden/>
          </w:rPr>
          <w:tab/>
        </w:r>
        <w:r w:rsidR="005666DC">
          <w:rPr>
            <w:noProof/>
            <w:webHidden/>
          </w:rPr>
          <w:fldChar w:fldCharType="begin"/>
        </w:r>
        <w:r w:rsidR="005666DC">
          <w:rPr>
            <w:noProof/>
            <w:webHidden/>
          </w:rPr>
          <w:instrText xml:space="preserve"> PAGEREF _Toc54946313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380882A7"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14" w:history="1">
        <w:r w:rsidR="005666DC" w:rsidRPr="0019389B">
          <w:rPr>
            <w:rStyle w:val="Hyperlink"/>
            <w:noProof/>
          </w:rPr>
          <w:t>13.6</w:t>
        </w:r>
        <w:r w:rsidR="005666DC">
          <w:rPr>
            <w:rFonts w:asciiTheme="minorHAnsi" w:eastAsiaTheme="minorEastAsia" w:hAnsiTheme="minorHAnsi" w:cstheme="minorBidi"/>
            <w:noProof/>
            <w:sz w:val="22"/>
            <w:szCs w:val="22"/>
          </w:rPr>
          <w:tab/>
        </w:r>
        <w:r w:rsidR="005666DC" w:rsidRPr="0019389B">
          <w:rPr>
            <w:rStyle w:val="Hyperlink"/>
            <w:noProof/>
          </w:rPr>
          <w:t>Layers</w:t>
        </w:r>
        <w:r w:rsidR="005666DC">
          <w:rPr>
            <w:noProof/>
            <w:webHidden/>
          </w:rPr>
          <w:tab/>
        </w:r>
        <w:r w:rsidR="005666DC">
          <w:rPr>
            <w:noProof/>
            <w:webHidden/>
          </w:rPr>
          <w:fldChar w:fldCharType="begin"/>
        </w:r>
        <w:r w:rsidR="005666DC">
          <w:rPr>
            <w:noProof/>
            <w:webHidden/>
          </w:rPr>
          <w:instrText xml:space="preserve"> PAGEREF _Toc54946314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39892526"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15" w:history="1">
        <w:r w:rsidR="005666DC" w:rsidRPr="0019389B">
          <w:rPr>
            <w:rStyle w:val="Hyperlink"/>
            <w:noProof/>
          </w:rPr>
          <w:t>13.7</w:t>
        </w:r>
        <w:r w:rsidR="005666DC">
          <w:rPr>
            <w:rFonts w:asciiTheme="minorHAnsi" w:eastAsiaTheme="minorEastAsia" w:hAnsiTheme="minorHAnsi" w:cstheme="minorBidi"/>
            <w:noProof/>
            <w:sz w:val="22"/>
            <w:szCs w:val="22"/>
          </w:rPr>
          <w:tab/>
        </w:r>
        <w:r w:rsidR="005666DC" w:rsidRPr="0019389B">
          <w:rPr>
            <w:rStyle w:val="Hyperlink"/>
            <w:noProof/>
          </w:rPr>
          <w:t>PAR0</w:t>
        </w:r>
        <w:r w:rsidR="005666DC">
          <w:rPr>
            <w:noProof/>
            <w:webHidden/>
          </w:rPr>
          <w:tab/>
        </w:r>
        <w:r w:rsidR="005666DC">
          <w:rPr>
            <w:noProof/>
            <w:webHidden/>
          </w:rPr>
          <w:fldChar w:fldCharType="begin"/>
        </w:r>
        <w:r w:rsidR="005666DC">
          <w:rPr>
            <w:noProof/>
            <w:webHidden/>
          </w:rPr>
          <w:instrText xml:space="preserve"> PAGEREF _Toc54946315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5D62EC88"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16" w:history="1">
        <w:r w:rsidR="005666DC" w:rsidRPr="0019389B">
          <w:rPr>
            <w:rStyle w:val="Hyperlink"/>
            <w:noProof/>
          </w:rPr>
          <w:t>13.8</w:t>
        </w:r>
        <w:r w:rsidR="005666DC">
          <w:rPr>
            <w:rFonts w:asciiTheme="minorHAnsi" w:eastAsiaTheme="minorEastAsia" w:hAnsiTheme="minorHAnsi" w:cstheme="minorBidi"/>
            <w:noProof/>
            <w:sz w:val="22"/>
            <w:szCs w:val="22"/>
          </w:rPr>
          <w:tab/>
        </w:r>
        <w:r w:rsidR="005666DC" w:rsidRPr="0019389B">
          <w:rPr>
            <w:rStyle w:val="Hyperlink"/>
            <w:noProof/>
          </w:rPr>
          <w:t>Tmin(C)</w:t>
        </w:r>
        <w:r w:rsidR="005666DC">
          <w:rPr>
            <w:noProof/>
            <w:webHidden/>
          </w:rPr>
          <w:tab/>
        </w:r>
        <w:r w:rsidR="005666DC">
          <w:rPr>
            <w:noProof/>
            <w:webHidden/>
          </w:rPr>
          <w:fldChar w:fldCharType="begin"/>
        </w:r>
        <w:r w:rsidR="005666DC">
          <w:rPr>
            <w:noProof/>
            <w:webHidden/>
          </w:rPr>
          <w:instrText xml:space="preserve"> PAGEREF _Toc54946316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3719136B"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17" w:history="1">
        <w:r w:rsidR="005666DC" w:rsidRPr="0019389B">
          <w:rPr>
            <w:rStyle w:val="Hyperlink"/>
            <w:noProof/>
          </w:rPr>
          <w:t>13.9</w:t>
        </w:r>
        <w:r w:rsidR="005666DC">
          <w:rPr>
            <w:rFonts w:asciiTheme="minorHAnsi" w:eastAsiaTheme="minorEastAsia" w:hAnsiTheme="minorHAnsi" w:cstheme="minorBidi"/>
            <w:noProof/>
            <w:sz w:val="22"/>
            <w:szCs w:val="22"/>
          </w:rPr>
          <w:tab/>
        </w:r>
        <w:r w:rsidR="005666DC" w:rsidRPr="0019389B">
          <w:rPr>
            <w:rStyle w:val="Hyperlink"/>
            <w:noProof/>
          </w:rPr>
          <w:t>Tave(C)</w:t>
        </w:r>
        <w:r w:rsidR="005666DC">
          <w:rPr>
            <w:noProof/>
            <w:webHidden/>
          </w:rPr>
          <w:tab/>
        </w:r>
        <w:r w:rsidR="005666DC">
          <w:rPr>
            <w:noProof/>
            <w:webHidden/>
          </w:rPr>
          <w:fldChar w:fldCharType="begin"/>
        </w:r>
        <w:r w:rsidR="005666DC">
          <w:rPr>
            <w:noProof/>
            <w:webHidden/>
          </w:rPr>
          <w:instrText xml:space="preserve"> PAGEREF _Toc54946317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580ACCEE"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18" w:history="1">
        <w:r w:rsidR="005666DC" w:rsidRPr="0019389B">
          <w:rPr>
            <w:rStyle w:val="Hyperlink"/>
            <w:noProof/>
          </w:rPr>
          <w:t>13.10</w:t>
        </w:r>
        <w:r w:rsidR="005666DC">
          <w:rPr>
            <w:rFonts w:asciiTheme="minorHAnsi" w:eastAsiaTheme="minorEastAsia" w:hAnsiTheme="minorHAnsi" w:cstheme="minorBidi"/>
            <w:noProof/>
            <w:sz w:val="22"/>
            <w:szCs w:val="22"/>
          </w:rPr>
          <w:tab/>
        </w:r>
        <w:r w:rsidR="005666DC" w:rsidRPr="0019389B">
          <w:rPr>
            <w:rStyle w:val="Hyperlink"/>
            <w:noProof/>
          </w:rPr>
          <w:t>Tday(C)</w:t>
        </w:r>
        <w:r w:rsidR="005666DC">
          <w:rPr>
            <w:noProof/>
            <w:webHidden/>
          </w:rPr>
          <w:tab/>
        </w:r>
        <w:r w:rsidR="005666DC">
          <w:rPr>
            <w:noProof/>
            <w:webHidden/>
          </w:rPr>
          <w:fldChar w:fldCharType="begin"/>
        </w:r>
        <w:r w:rsidR="005666DC">
          <w:rPr>
            <w:noProof/>
            <w:webHidden/>
          </w:rPr>
          <w:instrText xml:space="preserve"> PAGEREF _Toc54946318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3164B73B"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19" w:history="1">
        <w:r w:rsidR="005666DC" w:rsidRPr="0019389B">
          <w:rPr>
            <w:rStyle w:val="Hyperlink"/>
            <w:noProof/>
          </w:rPr>
          <w:t>13.11</w:t>
        </w:r>
        <w:r w:rsidR="005666DC">
          <w:rPr>
            <w:rFonts w:asciiTheme="minorHAnsi" w:eastAsiaTheme="minorEastAsia" w:hAnsiTheme="minorHAnsi" w:cstheme="minorBidi"/>
            <w:noProof/>
            <w:sz w:val="22"/>
            <w:szCs w:val="22"/>
          </w:rPr>
          <w:tab/>
        </w:r>
        <w:r w:rsidR="005666DC" w:rsidRPr="0019389B">
          <w:rPr>
            <w:rStyle w:val="Hyperlink"/>
            <w:noProof/>
          </w:rPr>
          <w:t>Tmax(C)</w:t>
        </w:r>
        <w:r w:rsidR="005666DC">
          <w:rPr>
            <w:noProof/>
            <w:webHidden/>
          </w:rPr>
          <w:tab/>
        </w:r>
        <w:r w:rsidR="005666DC">
          <w:rPr>
            <w:noProof/>
            <w:webHidden/>
          </w:rPr>
          <w:fldChar w:fldCharType="begin"/>
        </w:r>
        <w:r w:rsidR="005666DC">
          <w:rPr>
            <w:noProof/>
            <w:webHidden/>
          </w:rPr>
          <w:instrText xml:space="preserve"> PAGEREF _Toc54946319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7FD61411"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20" w:history="1">
        <w:r w:rsidR="005666DC" w:rsidRPr="0019389B">
          <w:rPr>
            <w:rStyle w:val="Hyperlink"/>
            <w:noProof/>
          </w:rPr>
          <w:t>13.12</w:t>
        </w:r>
        <w:r w:rsidR="005666DC">
          <w:rPr>
            <w:rFonts w:asciiTheme="minorHAnsi" w:eastAsiaTheme="minorEastAsia" w:hAnsiTheme="minorHAnsi" w:cstheme="minorBidi"/>
            <w:noProof/>
            <w:sz w:val="22"/>
            <w:szCs w:val="22"/>
          </w:rPr>
          <w:tab/>
        </w:r>
        <w:r w:rsidR="005666DC" w:rsidRPr="0019389B">
          <w:rPr>
            <w:rStyle w:val="Hyperlink"/>
            <w:noProof/>
          </w:rPr>
          <w:t>Precip(mm_mo)</w:t>
        </w:r>
        <w:r w:rsidR="005666DC">
          <w:rPr>
            <w:noProof/>
            <w:webHidden/>
          </w:rPr>
          <w:tab/>
        </w:r>
        <w:r w:rsidR="005666DC">
          <w:rPr>
            <w:noProof/>
            <w:webHidden/>
          </w:rPr>
          <w:fldChar w:fldCharType="begin"/>
        </w:r>
        <w:r w:rsidR="005666DC">
          <w:rPr>
            <w:noProof/>
            <w:webHidden/>
          </w:rPr>
          <w:instrText xml:space="preserve"> PAGEREF _Toc54946320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52CCD4DF"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21" w:history="1">
        <w:r w:rsidR="005666DC" w:rsidRPr="0019389B">
          <w:rPr>
            <w:rStyle w:val="Hyperlink"/>
            <w:noProof/>
          </w:rPr>
          <w:t>13.13</w:t>
        </w:r>
        <w:r w:rsidR="005666DC">
          <w:rPr>
            <w:rFonts w:asciiTheme="minorHAnsi" w:eastAsiaTheme="minorEastAsia" w:hAnsiTheme="minorHAnsi" w:cstheme="minorBidi"/>
            <w:noProof/>
            <w:sz w:val="22"/>
            <w:szCs w:val="22"/>
          </w:rPr>
          <w:tab/>
        </w:r>
        <w:r w:rsidR="005666DC" w:rsidRPr="0019389B">
          <w:rPr>
            <w:rStyle w:val="Hyperlink"/>
            <w:noProof/>
          </w:rPr>
          <w:t>CO2(ppm)</w:t>
        </w:r>
        <w:r w:rsidR="005666DC">
          <w:rPr>
            <w:noProof/>
            <w:webHidden/>
          </w:rPr>
          <w:tab/>
        </w:r>
        <w:r w:rsidR="005666DC">
          <w:rPr>
            <w:noProof/>
            <w:webHidden/>
          </w:rPr>
          <w:fldChar w:fldCharType="begin"/>
        </w:r>
        <w:r w:rsidR="005666DC">
          <w:rPr>
            <w:noProof/>
            <w:webHidden/>
          </w:rPr>
          <w:instrText xml:space="preserve"> PAGEREF _Toc54946321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170F633A"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22" w:history="1">
        <w:r w:rsidR="005666DC" w:rsidRPr="0019389B">
          <w:rPr>
            <w:rStyle w:val="Hyperlink"/>
            <w:noProof/>
          </w:rPr>
          <w:t>13.14</w:t>
        </w:r>
        <w:r w:rsidR="005666DC">
          <w:rPr>
            <w:rFonts w:asciiTheme="minorHAnsi" w:eastAsiaTheme="minorEastAsia" w:hAnsiTheme="minorHAnsi" w:cstheme="minorBidi"/>
            <w:noProof/>
            <w:sz w:val="22"/>
            <w:szCs w:val="22"/>
          </w:rPr>
          <w:tab/>
        </w:r>
        <w:r w:rsidR="005666DC" w:rsidRPr="0019389B">
          <w:rPr>
            <w:rStyle w:val="Hyperlink"/>
            <w:noProof/>
          </w:rPr>
          <w:t>O3(cum_ppb_h)</w:t>
        </w:r>
        <w:r w:rsidR="005666DC">
          <w:rPr>
            <w:noProof/>
            <w:webHidden/>
          </w:rPr>
          <w:tab/>
        </w:r>
        <w:r w:rsidR="005666DC">
          <w:rPr>
            <w:noProof/>
            <w:webHidden/>
          </w:rPr>
          <w:fldChar w:fldCharType="begin"/>
        </w:r>
        <w:r w:rsidR="005666DC">
          <w:rPr>
            <w:noProof/>
            <w:webHidden/>
          </w:rPr>
          <w:instrText xml:space="preserve"> PAGEREF _Toc54946322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445E7758"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23" w:history="1">
        <w:r w:rsidR="005666DC" w:rsidRPr="0019389B">
          <w:rPr>
            <w:rStyle w:val="Hyperlink"/>
            <w:noProof/>
          </w:rPr>
          <w:t>13.15</w:t>
        </w:r>
        <w:r w:rsidR="005666DC">
          <w:rPr>
            <w:rFonts w:asciiTheme="minorHAnsi" w:eastAsiaTheme="minorEastAsia" w:hAnsiTheme="minorHAnsi" w:cstheme="minorBidi"/>
            <w:noProof/>
            <w:sz w:val="22"/>
            <w:szCs w:val="22"/>
          </w:rPr>
          <w:tab/>
        </w:r>
        <w:r w:rsidR="005666DC" w:rsidRPr="0019389B">
          <w:rPr>
            <w:rStyle w:val="Hyperlink"/>
            <w:noProof/>
          </w:rPr>
          <w:t>RunOff(mm_mo)</w:t>
        </w:r>
        <w:r w:rsidR="005666DC">
          <w:rPr>
            <w:noProof/>
            <w:webHidden/>
          </w:rPr>
          <w:tab/>
        </w:r>
        <w:r w:rsidR="005666DC">
          <w:rPr>
            <w:noProof/>
            <w:webHidden/>
          </w:rPr>
          <w:fldChar w:fldCharType="begin"/>
        </w:r>
        <w:r w:rsidR="005666DC">
          <w:rPr>
            <w:noProof/>
            <w:webHidden/>
          </w:rPr>
          <w:instrText xml:space="preserve"> PAGEREF _Toc54946323 \h </w:instrText>
        </w:r>
        <w:r w:rsidR="005666DC">
          <w:rPr>
            <w:noProof/>
            <w:webHidden/>
          </w:rPr>
        </w:r>
        <w:r w:rsidR="005666DC">
          <w:rPr>
            <w:noProof/>
            <w:webHidden/>
          </w:rPr>
          <w:fldChar w:fldCharType="separate"/>
        </w:r>
        <w:r w:rsidR="005666DC">
          <w:rPr>
            <w:noProof/>
            <w:webHidden/>
          </w:rPr>
          <w:t>48</w:t>
        </w:r>
        <w:r w:rsidR="005666DC">
          <w:rPr>
            <w:noProof/>
            <w:webHidden/>
          </w:rPr>
          <w:fldChar w:fldCharType="end"/>
        </w:r>
      </w:hyperlink>
    </w:p>
    <w:p w14:paraId="77154B8C"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24" w:history="1">
        <w:r w:rsidR="005666DC" w:rsidRPr="0019389B">
          <w:rPr>
            <w:rStyle w:val="Hyperlink"/>
            <w:noProof/>
          </w:rPr>
          <w:t>13.16</w:t>
        </w:r>
        <w:r w:rsidR="005666DC">
          <w:rPr>
            <w:rFonts w:asciiTheme="minorHAnsi" w:eastAsiaTheme="minorEastAsia" w:hAnsiTheme="minorHAnsi" w:cstheme="minorBidi"/>
            <w:noProof/>
            <w:sz w:val="22"/>
            <w:szCs w:val="22"/>
          </w:rPr>
          <w:tab/>
        </w:r>
        <w:r w:rsidR="005666DC" w:rsidRPr="0019389B">
          <w:rPr>
            <w:rStyle w:val="Hyperlink"/>
            <w:noProof/>
          </w:rPr>
          <w:t>Leakage(mm)</w:t>
        </w:r>
        <w:r w:rsidR="005666DC">
          <w:rPr>
            <w:noProof/>
            <w:webHidden/>
          </w:rPr>
          <w:tab/>
        </w:r>
        <w:r w:rsidR="005666DC">
          <w:rPr>
            <w:noProof/>
            <w:webHidden/>
          </w:rPr>
          <w:fldChar w:fldCharType="begin"/>
        </w:r>
        <w:r w:rsidR="005666DC">
          <w:rPr>
            <w:noProof/>
            <w:webHidden/>
          </w:rPr>
          <w:instrText xml:space="preserve"> PAGEREF _Toc54946324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07003F3C"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25" w:history="1">
        <w:r w:rsidR="005666DC" w:rsidRPr="0019389B">
          <w:rPr>
            <w:rStyle w:val="Hyperlink"/>
            <w:noProof/>
          </w:rPr>
          <w:t>13.17</w:t>
        </w:r>
        <w:r w:rsidR="005666DC">
          <w:rPr>
            <w:rFonts w:asciiTheme="minorHAnsi" w:eastAsiaTheme="minorEastAsia" w:hAnsiTheme="minorHAnsi" w:cstheme="minorBidi"/>
            <w:noProof/>
            <w:sz w:val="22"/>
            <w:szCs w:val="22"/>
          </w:rPr>
          <w:tab/>
        </w:r>
        <w:r w:rsidR="005666DC" w:rsidRPr="0019389B">
          <w:rPr>
            <w:rStyle w:val="Hyperlink"/>
            <w:noProof/>
          </w:rPr>
          <w:t>PET(mm)</w:t>
        </w:r>
        <w:r w:rsidR="005666DC">
          <w:rPr>
            <w:noProof/>
            <w:webHidden/>
          </w:rPr>
          <w:tab/>
        </w:r>
        <w:r w:rsidR="005666DC">
          <w:rPr>
            <w:noProof/>
            <w:webHidden/>
          </w:rPr>
          <w:fldChar w:fldCharType="begin"/>
        </w:r>
        <w:r w:rsidR="005666DC">
          <w:rPr>
            <w:noProof/>
            <w:webHidden/>
          </w:rPr>
          <w:instrText xml:space="preserve"> PAGEREF _Toc54946325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2F86A090"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26" w:history="1">
        <w:r w:rsidR="005666DC" w:rsidRPr="0019389B">
          <w:rPr>
            <w:rStyle w:val="Hyperlink"/>
            <w:noProof/>
          </w:rPr>
          <w:t>13.18</w:t>
        </w:r>
        <w:r w:rsidR="005666DC">
          <w:rPr>
            <w:rFonts w:asciiTheme="minorHAnsi" w:eastAsiaTheme="minorEastAsia" w:hAnsiTheme="minorHAnsi" w:cstheme="minorBidi"/>
            <w:noProof/>
            <w:sz w:val="22"/>
            <w:szCs w:val="22"/>
          </w:rPr>
          <w:tab/>
        </w:r>
        <w:r w:rsidR="005666DC" w:rsidRPr="0019389B">
          <w:rPr>
            <w:rStyle w:val="Hyperlink"/>
            <w:noProof/>
          </w:rPr>
          <w:t>Evaporation(mm)</w:t>
        </w:r>
        <w:r w:rsidR="005666DC">
          <w:rPr>
            <w:noProof/>
            <w:webHidden/>
          </w:rPr>
          <w:tab/>
        </w:r>
        <w:r w:rsidR="005666DC">
          <w:rPr>
            <w:noProof/>
            <w:webHidden/>
          </w:rPr>
          <w:fldChar w:fldCharType="begin"/>
        </w:r>
        <w:r w:rsidR="005666DC">
          <w:rPr>
            <w:noProof/>
            <w:webHidden/>
          </w:rPr>
          <w:instrText xml:space="preserve"> PAGEREF _Toc54946326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5ACA7DE4"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27" w:history="1">
        <w:r w:rsidR="005666DC" w:rsidRPr="0019389B">
          <w:rPr>
            <w:rStyle w:val="Hyperlink"/>
            <w:noProof/>
          </w:rPr>
          <w:t>13.19</w:t>
        </w:r>
        <w:r w:rsidR="005666DC">
          <w:rPr>
            <w:rFonts w:asciiTheme="minorHAnsi" w:eastAsiaTheme="minorEastAsia" w:hAnsiTheme="minorHAnsi" w:cstheme="minorBidi"/>
            <w:noProof/>
            <w:sz w:val="22"/>
            <w:szCs w:val="22"/>
          </w:rPr>
          <w:tab/>
        </w:r>
        <w:r w:rsidR="005666DC" w:rsidRPr="0019389B">
          <w:rPr>
            <w:rStyle w:val="Hyperlink"/>
            <w:noProof/>
          </w:rPr>
          <w:t>Transpiration(mm)</w:t>
        </w:r>
        <w:r w:rsidR="005666DC">
          <w:rPr>
            <w:noProof/>
            <w:webHidden/>
          </w:rPr>
          <w:tab/>
        </w:r>
        <w:r w:rsidR="005666DC">
          <w:rPr>
            <w:noProof/>
            <w:webHidden/>
          </w:rPr>
          <w:fldChar w:fldCharType="begin"/>
        </w:r>
        <w:r w:rsidR="005666DC">
          <w:rPr>
            <w:noProof/>
            <w:webHidden/>
          </w:rPr>
          <w:instrText xml:space="preserve"> PAGEREF _Toc54946327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254C7BE8"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28" w:history="1">
        <w:r w:rsidR="005666DC" w:rsidRPr="0019389B">
          <w:rPr>
            <w:rStyle w:val="Hyperlink"/>
            <w:noProof/>
          </w:rPr>
          <w:t>13.20</w:t>
        </w:r>
        <w:r w:rsidR="005666DC">
          <w:rPr>
            <w:rFonts w:asciiTheme="minorHAnsi" w:eastAsiaTheme="minorEastAsia" w:hAnsiTheme="minorHAnsi" w:cstheme="minorBidi"/>
            <w:noProof/>
            <w:sz w:val="22"/>
            <w:szCs w:val="22"/>
          </w:rPr>
          <w:tab/>
        </w:r>
        <w:r w:rsidR="005666DC" w:rsidRPr="0019389B">
          <w:rPr>
            <w:rStyle w:val="Hyperlink"/>
            <w:noProof/>
          </w:rPr>
          <w:t>Interception(mm)</w:t>
        </w:r>
        <w:r w:rsidR="005666DC">
          <w:rPr>
            <w:noProof/>
            <w:webHidden/>
          </w:rPr>
          <w:tab/>
        </w:r>
        <w:r w:rsidR="005666DC">
          <w:rPr>
            <w:noProof/>
            <w:webHidden/>
          </w:rPr>
          <w:fldChar w:fldCharType="begin"/>
        </w:r>
        <w:r w:rsidR="005666DC">
          <w:rPr>
            <w:noProof/>
            <w:webHidden/>
          </w:rPr>
          <w:instrText xml:space="preserve"> PAGEREF _Toc54946328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023A323A"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29" w:history="1">
        <w:r w:rsidR="005666DC" w:rsidRPr="0019389B">
          <w:rPr>
            <w:rStyle w:val="Hyperlink"/>
            <w:noProof/>
          </w:rPr>
          <w:t>13.21</w:t>
        </w:r>
        <w:r w:rsidR="005666DC">
          <w:rPr>
            <w:rFonts w:asciiTheme="minorHAnsi" w:eastAsiaTheme="minorEastAsia" w:hAnsiTheme="minorHAnsi" w:cstheme="minorBidi"/>
            <w:noProof/>
            <w:sz w:val="22"/>
            <w:szCs w:val="22"/>
          </w:rPr>
          <w:tab/>
        </w:r>
        <w:r w:rsidR="005666DC" w:rsidRPr="0019389B">
          <w:rPr>
            <w:rStyle w:val="Hyperlink"/>
            <w:noProof/>
          </w:rPr>
          <w:t>PrecLoss(mm/mo)</w:t>
        </w:r>
        <w:r w:rsidR="005666DC">
          <w:rPr>
            <w:noProof/>
            <w:webHidden/>
          </w:rPr>
          <w:tab/>
        </w:r>
        <w:r w:rsidR="005666DC">
          <w:rPr>
            <w:noProof/>
            <w:webHidden/>
          </w:rPr>
          <w:fldChar w:fldCharType="begin"/>
        </w:r>
        <w:r w:rsidR="005666DC">
          <w:rPr>
            <w:noProof/>
            <w:webHidden/>
          </w:rPr>
          <w:instrText xml:space="preserve"> PAGEREF _Toc54946329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0DA57E5D"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30" w:history="1">
        <w:r w:rsidR="005666DC" w:rsidRPr="0019389B">
          <w:rPr>
            <w:rStyle w:val="Hyperlink"/>
            <w:noProof/>
          </w:rPr>
          <w:t>13.22</w:t>
        </w:r>
        <w:r w:rsidR="005666DC">
          <w:rPr>
            <w:rFonts w:asciiTheme="minorHAnsi" w:eastAsiaTheme="minorEastAsia" w:hAnsiTheme="minorHAnsi" w:cstheme="minorBidi"/>
            <w:noProof/>
            <w:sz w:val="22"/>
            <w:szCs w:val="22"/>
          </w:rPr>
          <w:tab/>
        </w:r>
        <w:r w:rsidR="005666DC" w:rsidRPr="0019389B">
          <w:rPr>
            <w:rStyle w:val="Hyperlink"/>
            <w:noProof/>
          </w:rPr>
          <w:t>Water(mm/m)</w:t>
        </w:r>
        <w:r w:rsidR="005666DC">
          <w:rPr>
            <w:noProof/>
            <w:webHidden/>
          </w:rPr>
          <w:tab/>
        </w:r>
        <w:r w:rsidR="005666DC">
          <w:rPr>
            <w:noProof/>
            <w:webHidden/>
          </w:rPr>
          <w:fldChar w:fldCharType="begin"/>
        </w:r>
        <w:r w:rsidR="005666DC">
          <w:rPr>
            <w:noProof/>
            <w:webHidden/>
          </w:rPr>
          <w:instrText xml:space="preserve"> PAGEREF _Toc54946330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20ED7E78"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31" w:history="1">
        <w:r w:rsidR="005666DC" w:rsidRPr="0019389B">
          <w:rPr>
            <w:rStyle w:val="Hyperlink"/>
            <w:noProof/>
          </w:rPr>
          <w:t>13.23</w:t>
        </w:r>
        <w:r w:rsidR="005666DC">
          <w:rPr>
            <w:rFonts w:asciiTheme="minorHAnsi" w:eastAsiaTheme="minorEastAsia" w:hAnsiTheme="minorHAnsi" w:cstheme="minorBidi"/>
            <w:noProof/>
            <w:sz w:val="22"/>
            <w:szCs w:val="22"/>
          </w:rPr>
          <w:tab/>
        </w:r>
        <w:r w:rsidR="005666DC" w:rsidRPr="0019389B">
          <w:rPr>
            <w:rStyle w:val="Hyperlink"/>
            <w:noProof/>
          </w:rPr>
          <w:t>PressureHead(m)</w:t>
        </w:r>
        <w:r w:rsidR="005666DC">
          <w:rPr>
            <w:noProof/>
            <w:webHidden/>
          </w:rPr>
          <w:tab/>
        </w:r>
        <w:r w:rsidR="005666DC">
          <w:rPr>
            <w:noProof/>
            <w:webHidden/>
          </w:rPr>
          <w:fldChar w:fldCharType="begin"/>
        </w:r>
        <w:r w:rsidR="005666DC">
          <w:rPr>
            <w:noProof/>
            <w:webHidden/>
          </w:rPr>
          <w:instrText xml:space="preserve"> PAGEREF _Toc54946331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5219936A"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32" w:history="1">
        <w:r w:rsidR="005666DC" w:rsidRPr="0019389B">
          <w:rPr>
            <w:rStyle w:val="Hyperlink"/>
            <w:noProof/>
          </w:rPr>
          <w:t>13.24</w:t>
        </w:r>
        <w:r w:rsidR="005666DC">
          <w:rPr>
            <w:rFonts w:asciiTheme="minorHAnsi" w:eastAsiaTheme="minorEastAsia" w:hAnsiTheme="minorHAnsi" w:cstheme="minorBidi"/>
            <w:noProof/>
            <w:sz w:val="22"/>
            <w:szCs w:val="22"/>
          </w:rPr>
          <w:tab/>
        </w:r>
        <w:r w:rsidR="005666DC" w:rsidRPr="0019389B">
          <w:rPr>
            <w:rStyle w:val="Hyperlink"/>
            <w:noProof/>
          </w:rPr>
          <w:t>Available water (mm)</w:t>
        </w:r>
        <w:r w:rsidR="005666DC">
          <w:rPr>
            <w:noProof/>
            <w:webHidden/>
          </w:rPr>
          <w:tab/>
        </w:r>
        <w:r w:rsidR="005666DC">
          <w:rPr>
            <w:noProof/>
            <w:webHidden/>
          </w:rPr>
          <w:fldChar w:fldCharType="begin"/>
        </w:r>
        <w:r w:rsidR="005666DC">
          <w:rPr>
            <w:noProof/>
            <w:webHidden/>
          </w:rPr>
          <w:instrText xml:space="preserve"> PAGEREF _Toc54946332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3A3930D6"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33" w:history="1">
        <w:r w:rsidR="005666DC" w:rsidRPr="0019389B">
          <w:rPr>
            <w:rStyle w:val="Hyperlink"/>
            <w:noProof/>
          </w:rPr>
          <w:t>13.25</w:t>
        </w:r>
        <w:r w:rsidR="005666DC">
          <w:rPr>
            <w:rFonts w:asciiTheme="minorHAnsi" w:eastAsiaTheme="minorEastAsia" w:hAnsiTheme="minorHAnsi" w:cstheme="minorBidi"/>
            <w:noProof/>
            <w:sz w:val="22"/>
            <w:szCs w:val="22"/>
          </w:rPr>
          <w:tab/>
        </w:r>
        <w:r w:rsidR="005666DC" w:rsidRPr="0019389B">
          <w:rPr>
            <w:rStyle w:val="Hyperlink"/>
            <w:noProof/>
          </w:rPr>
          <w:t>SnowPack(mm)</w:t>
        </w:r>
        <w:r w:rsidR="005666DC">
          <w:rPr>
            <w:noProof/>
            <w:webHidden/>
          </w:rPr>
          <w:tab/>
        </w:r>
        <w:r w:rsidR="005666DC">
          <w:rPr>
            <w:noProof/>
            <w:webHidden/>
          </w:rPr>
          <w:fldChar w:fldCharType="begin"/>
        </w:r>
        <w:r w:rsidR="005666DC">
          <w:rPr>
            <w:noProof/>
            <w:webHidden/>
          </w:rPr>
          <w:instrText xml:space="preserve"> PAGEREF _Toc54946333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3F1347BA"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34" w:history="1">
        <w:r w:rsidR="005666DC" w:rsidRPr="0019389B">
          <w:rPr>
            <w:rStyle w:val="Hyperlink"/>
            <w:noProof/>
          </w:rPr>
          <w:t>13.26</w:t>
        </w:r>
        <w:r w:rsidR="005666DC">
          <w:rPr>
            <w:rFonts w:asciiTheme="minorHAnsi" w:eastAsiaTheme="minorEastAsia" w:hAnsiTheme="minorHAnsi" w:cstheme="minorBidi"/>
            <w:noProof/>
            <w:sz w:val="22"/>
            <w:szCs w:val="22"/>
          </w:rPr>
          <w:tab/>
        </w:r>
        <w:r w:rsidR="005666DC" w:rsidRPr="0019389B">
          <w:rPr>
            <w:rStyle w:val="Hyperlink"/>
            <w:noProof/>
          </w:rPr>
          <w:t>LAI(m2)</w:t>
        </w:r>
        <w:r w:rsidR="005666DC">
          <w:rPr>
            <w:noProof/>
            <w:webHidden/>
          </w:rPr>
          <w:tab/>
        </w:r>
        <w:r w:rsidR="005666DC">
          <w:rPr>
            <w:noProof/>
            <w:webHidden/>
          </w:rPr>
          <w:fldChar w:fldCharType="begin"/>
        </w:r>
        <w:r w:rsidR="005666DC">
          <w:rPr>
            <w:noProof/>
            <w:webHidden/>
          </w:rPr>
          <w:instrText xml:space="preserve"> PAGEREF _Toc54946334 \h </w:instrText>
        </w:r>
        <w:r w:rsidR="005666DC">
          <w:rPr>
            <w:noProof/>
            <w:webHidden/>
          </w:rPr>
        </w:r>
        <w:r w:rsidR="005666DC">
          <w:rPr>
            <w:noProof/>
            <w:webHidden/>
          </w:rPr>
          <w:fldChar w:fldCharType="separate"/>
        </w:r>
        <w:r w:rsidR="005666DC">
          <w:rPr>
            <w:noProof/>
            <w:webHidden/>
          </w:rPr>
          <w:t>49</w:t>
        </w:r>
        <w:r w:rsidR="005666DC">
          <w:rPr>
            <w:noProof/>
            <w:webHidden/>
          </w:rPr>
          <w:fldChar w:fldCharType="end"/>
        </w:r>
      </w:hyperlink>
    </w:p>
    <w:p w14:paraId="61B37712"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35" w:history="1">
        <w:r w:rsidR="005666DC" w:rsidRPr="0019389B">
          <w:rPr>
            <w:rStyle w:val="Hyperlink"/>
            <w:noProof/>
          </w:rPr>
          <w:t>13.27</w:t>
        </w:r>
        <w:r w:rsidR="005666DC">
          <w:rPr>
            <w:rFonts w:asciiTheme="minorHAnsi" w:eastAsiaTheme="minorEastAsia" w:hAnsiTheme="minorHAnsi" w:cstheme="minorBidi"/>
            <w:noProof/>
            <w:sz w:val="22"/>
            <w:szCs w:val="22"/>
          </w:rPr>
          <w:tab/>
        </w:r>
        <w:r w:rsidR="005666DC" w:rsidRPr="0019389B">
          <w:rPr>
            <w:rStyle w:val="Hyperlink"/>
            <w:noProof/>
          </w:rPr>
          <w:t>VPD(kPa)</w:t>
        </w:r>
        <w:r w:rsidR="005666DC">
          <w:rPr>
            <w:noProof/>
            <w:webHidden/>
          </w:rPr>
          <w:tab/>
        </w:r>
        <w:r w:rsidR="005666DC">
          <w:rPr>
            <w:noProof/>
            <w:webHidden/>
          </w:rPr>
          <w:fldChar w:fldCharType="begin"/>
        </w:r>
        <w:r w:rsidR="005666DC">
          <w:rPr>
            <w:noProof/>
            <w:webHidden/>
          </w:rPr>
          <w:instrText xml:space="preserve"> PAGEREF _Toc54946335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3CEBD8D6"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36" w:history="1">
        <w:r w:rsidR="005666DC" w:rsidRPr="0019389B">
          <w:rPr>
            <w:rStyle w:val="Hyperlink"/>
            <w:noProof/>
          </w:rPr>
          <w:t>13.28</w:t>
        </w:r>
        <w:r w:rsidR="005666DC">
          <w:rPr>
            <w:rFonts w:asciiTheme="minorHAnsi" w:eastAsiaTheme="minorEastAsia" w:hAnsiTheme="minorHAnsi" w:cstheme="minorBidi"/>
            <w:noProof/>
            <w:sz w:val="22"/>
            <w:szCs w:val="22"/>
          </w:rPr>
          <w:tab/>
        </w:r>
        <w:r w:rsidR="005666DC" w:rsidRPr="0019389B">
          <w:rPr>
            <w:rStyle w:val="Hyperlink"/>
            <w:noProof/>
          </w:rPr>
          <w:t>GrossPsn(gC/mo)</w:t>
        </w:r>
        <w:r w:rsidR="005666DC">
          <w:rPr>
            <w:noProof/>
            <w:webHidden/>
          </w:rPr>
          <w:tab/>
        </w:r>
        <w:r w:rsidR="005666DC">
          <w:rPr>
            <w:noProof/>
            <w:webHidden/>
          </w:rPr>
          <w:fldChar w:fldCharType="begin"/>
        </w:r>
        <w:r w:rsidR="005666DC">
          <w:rPr>
            <w:noProof/>
            <w:webHidden/>
          </w:rPr>
          <w:instrText xml:space="preserve"> PAGEREF _Toc54946336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3EEA67C7"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37" w:history="1">
        <w:r w:rsidR="005666DC" w:rsidRPr="0019389B">
          <w:rPr>
            <w:rStyle w:val="Hyperlink"/>
            <w:noProof/>
          </w:rPr>
          <w:t>13.29</w:t>
        </w:r>
        <w:r w:rsidR="005666DC">
          <w:rPr>
            <w:rFonts w:asciiTheme="minorHAnsi" w:eastAsiaTheme="minorEastAsia" w:hAnsiTheme="minorHAnsi" w:cstheme="minorBidi"/>
            <w:noProof/>
            <w:sz w:val="22"/>
            <w:szCs w:val="22"/>
          </w:rPr>
          <w:tab/>
        </w:r>
        <w:r w:rsidR="005666DC" w:rsidRPr="0019389B">
          <w:rPr>
            <w:rStyle w:val="Hyperlink"/>
            <w:noProof/>
          </w:rPr>
          <w:t>NetPsn(gC/mo)</w:t>
        </w:r>
        <w:r w:rsidR="005666DC">
          <w:rPr>
            <w:noProof/>
            <w:webHidden/>
          </w:rPr>
          <w:tab/>
        </w:r>
        <w:r w:rsidR="005666DC">
          <w:rPr>
            <w:noProof/>
            <w:webHidden/>
          </w:rPr>
          <w:fldChar w:fldCharType="begin"/>
        </w:r>
        <w:r w:rsidR="005666DC">
          <w:rPr>
            <w:noProof/>
            <w:webHidden/>
          </w:rPr>
          <w:instrText xml:space="preserve"> PAGEREF _Toc54946337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419C158F"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38" w:history="1">
        <w:r w:rsidR="005666DC" w:rsidRPr="0019389B">
          <w:rPr>
            <w:rStyle w:val="Hyperlink"/>
            <w:noProof/>
          </w:rPr>
          <w:t>13.30</w:t>
        </w:r>
        <w:r w:rsidR="005666DC">
          <w:rPr>
            <w:rFonts w:asciiTheme="minorHAnsi" w:eastAsiaTheme="minorEastAsia" w:hAnsiTheme="minorHAnsi" w:cstheme="minorBidi"/>
            <w:noProof/>
            <w:sz w:val="22"/>
            <w:szCs w:val="22"/>
          </w:rPr>
          <w:tab/>
        </w:r>
        <w:r w:rsidR="005666DC" w:rsidRPr="0019389B">
          <w:rPr>
            <w:rStyle w:val="Hyperlink"/>
            <w:noProof/>
          </w:rPr>
          <w:t>MaintenanceRespiration(gC/mo)</w:t>
        </w:r>
        <w:r w:rsidR="005666DC">
          <w:rPr>
            <w:noProof/>
            <w:webHidden/>
          </w:rPr>
          <w:tab/>
        </w:r>
        <w:r w:rsidR="005666DC">
          <w:rPr>
            <w:noProof/>
            <w:webHidden/>
          </w:rPr>
          <w:fldChar w:fldCharType="begin"/>
        </w:r>
        <w:r w:rsidR="005666DC">
          <w:rPr>
            <w:noProof/>
            <w:webHidden/>
          </w:rPr>
          <w:instrText xml:space="preserve"> PAGEREF _Toc54946338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1BF3E7BE"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39" w:history="1">
        <w:r w:rsidR="005666DC" w:rsidRPr="0019389B">
          <w:rPr>
            <w:rStyle w:val="Hyperlink"/>
            <w:noProof/>
          </w:rPr>
          <w:t>13.31</w:t>
        </w:r>
        <w:r w:rsidR="005666DC">
          <w:rPr>
            <w:rFonts w:asciiTheme="minorHAnsi" w:eastAsiaTheme="minorEastAsia" w:hAnsiTheme="minorHAnsi" w:cstheme="minorBidi"/>
            <w:noProof/>
            <w:sz w:val="22"/>
            <w:szCs w:val="22"/>
          </w:rPr>
          <w:tab/>
        </w:r>
        <w:r w:rsidR="005666DC" w:rsidRPr="0019389B">
          <w:rPr>
            <w:rStyle w:val="Hyperlink"/>
            <w:noProof/>
          </w:rPr>
          <w:t>Wood(gDW)</w:t>
        </w:r>
        <w:r w:rsidR="005666DC">
          <w:rPr>
            <w:noProof/>
            <w:webHidden/>
          </w:rPr>
          <w:tab/>
        </w:r>
        <w:r w:rsidR="005666DC">
          <w:rPr>
            <w:noProof/>
            <w:webHidden/>
          </w:rPr>
          <w:fldChar w:fldCharType="begin"/>
        </w:r>
        <w:r w:rsidR="005666DC">
          <w:rPr>
            <w:noProof/>
            <w:webHidden/>
          </w:rPr>
          <w:instrText xml:space="preserve"> PAGEREF _Toc54946339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770E20DD"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40" w:history="1">
        <w:r w:rsidR="005666DC" w:rsidRPr="0019389B">
          <w:rPr>
            <w:rStyle w:val="Hyperlink"/>
            <w:noProof/>
          </w:rPr>
          <w:t>13.32</w:t>
        </w:r>
        <w:r w:rsidR="005666DC">
          <w:rPr>
            <w:rFonts w:asciiTheme="minorHAnsi" w:eastAsiaTheme="minorEastAsia" w:hAnsiTheme="minorHAnsi" w:cstheme="minorBidi"/>
            <w:noProof/>
            <w:sz w:val="22"/>
            <w:szCs w:val="22"/>
          </w:rPr>
          <w:tab/>
        </w:r>
        <w:r w:rsidR="005666DC" w:rsidRPr="0019389B">
          <w:rPr>
            <w:rStyle w:val="Hyperlink"/>
            <w:noProof/>
          </w:rPr>
          <w:t>Root(gDW)</w:t>
        </w:r>
        <w:r w:rsidR="005666DC">
          <w:rPr>
            <w:noProof/>
            <w:webHidden/>
          </w:rPr>
          <w:tab/>
        </w:r>
        <w:r w:rsidR="005666DC">
          <w:rPr>
            <w:noProof/>
            <w:webHidden/>
          </w:rPr>
          <w:fldChar w:fldCharType="begin"/>
        </w:r>
        <w:r w:rsidR="005666DC">
          <w:rPr>
            <w:noProof/>
            <w:webHidden/>
          </w:rPr>
          <w:instrText xml:space="preserve"> PAGEREF _Toc54946340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740FAB01"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41" w:history="1">
        <w:r w:rsidR="005666DC" w:rsidRPr="0019389B">
          <w:rPr>
            <w:rStyle w:val="Hyperlink"/>
            <w:noProof/>
          </w:rPr>
          <w:t>13.33</w:t>
        </w:r>
        <w:r w:rsidR="005666DC">
          <w:rPr>
            <w:rFonts w:asciiTheme="minorHAnsi" w:eastAsiaTheme="minorEastAsia" w:hAnsiTheme="minorHAnsi" w:cstheme="minorBidi"/>
            <w:noProof/>
            <w:sz w:val="22"/>
            <w:szCs w:val="22"/>
          </w:rPr>
          <w:tab/>
        </w:r>
        <w:r w:rsidR="005666DC" w:rsidRPr="0019389B">
          <w:rPr>
            <w:rStyle w:val="Hyperlink"/>
            <w:noProof/>
          </w:rPr>
          <w:t>Fol(gDW)</w:t>
        </w:r>
        <w:r w:rsidR="005666DC">
          <w:rPr>
            <w:noProof/>
            <w:webHidden/>
          </w:rPr>
          <w:tab/>
        </w:r>
        <w:r w:rsidR="005666DC">
          <w:rPr>
            <w:noProof/>
            <w:webHidden/>
          </w:rPr>
          <w:fldChar w:fldCharType="begin"/>
        </w:r>
        <w:r w:rsidR="005666DC">
          <w:rPr>
            <w:noProof/>
            <w:webHidden/>
          </w:rPr>
          <w:instrText xml:space="preserve"> PAGEREF _Toc54946341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182034C9"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42" w:history="1">
        <w:r w:rsidR="005666DC" w:rsidRPr="0019389B">
          <w:rPr>
            <w:rStyle w:val="Hyperlink"/>
            <w:noProof/>
          </w:rPr>
          <w:t>13.34</w:t>
        </w:r>
        <w:r w:rsidR="005666DC">
          <w:rPr>
            <w:rFonts w:asciiTheme="minorHAnsi" w:eastAsiaTheme="minorEastAsia" w:hAnsiTheme="minorHAnsi" w:cstheme="minorBidi"/>
            <w:noProof/>
            <w:sz w:val="22"/>
            <w:szCs w:val="22"/>
          </w:rPr>
          <w:tab/>
        </w:r>
        <w:r w:rsidR="005666DC" w:rsidRPr="0019389B">
          <w:rPr>
            <w:rStyle w:val="Hyperlink"/>
            <w:noProof/>
          </w:rPr>
          <w:t>NSC(gC)</w:t>
        </w:r>
        <w:r w:rsidR="005666DC">
          <w:rPr>
            <w:noProof/>
            <w:webHidden/>
          </w:rPr>
          <w:tab/>
        </w:r>
        <w:r w:rsidR="005666DC">
          <w:rPr>
            <w:noProof/>
            <w:webHidden/>
          </w:rPr>
          <w:fldChar w:fldCharType="begin"/>
        </w:r>
        <w:r w:rsidR="005666DC">
          <w:rPr>
            <w:noProof/>
            <w:webHidden/>
          </w:rPr>
          <w:instrText xml:space="preserve"> PAGEREF _Toc54946342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2695BA65"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43" w:history="1">
        <w:r w:rsidR="005666DC" w:rsidRPr="0019389B">
          <w:rPr>
            <w:rStyle w:val="Hyperlink"/>
            <w:noProof/>
          </w:rPr>
          <w:t>13.35</w:t>
        </w:r>
        <w:r w:rsidR="005666DC">
          <w:rPr>
            <w:rFonts w:asciiTheme="minorHAnsi" w:eastAsiaTheme="minorEastAsia" w:hAnsiTheme="minorHAnsi" w:cstheme="minorBidi"/>
            <w:noProof/>
            <w:sz w:val="22"/>
            <w:szCs w:val="22"/>
          </w:rPr>
          <w:tab/>
        </w:r>
        <w:r w:rsidR="005666DC" w:rsidRPr="0019389B">
          <w:rPr>
            <w:rStyle w:val="Hyperlink"/>
            <w:noProof/>
          </w:rPr>
          <w:t>HeteroResp(gC_mo)</w:t>
        </w:r>
        <w:r w:rsidR="005666DC">
          <w:rPr>
            <w:noProof/>
            <w:webHidden/>
          </w:rPr>
          <w:tab/>
        </w:r>
        <w:r w:rsidR="005666DC">
          <w:rPr>
            <w:noProof/>
            <w:webHidden/>
          </w:rPr>
          <w:fldChar w:fldCharType="begin"/>
        </w:r>
        <w:r w:rsidR="005666DC">
          <w:rPr>
            <w:noProof/>
            <w:webHidden/>
          </w:rPr>
          <w:instrText xml:space="preserve"> PAGEREF _Toc54946343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591C7115"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44" w:history="1">
        <w:r w:rsidR="005666DC" w:rsidRPr="0019389B">
          <w:rPr>
            <w:rStyle w:val="Hyperlink"/>
            <w:noProof/>
          </w:rPr>
          <w:t>13.36</w:t>
        </w:r>
        <w:r w:rsidR="005666DC">
          <w:rPr>
            <w:rFonts w:asciiTheme="minorHAnsi" w:eastAsiaTheme="minorEastAsia" w:hAnsiTheme="minorHAnsi" w:cstheme="minorBidi"/>
            <w:noProof/>
            <w:sz w:val="22"/>
            <w:szCs w:val="22"/>
          </w:rPr>
          <w:tab/>
        </w:r>
        <w:r w:rsidR="005666DC" w:rsidRPr="0019389B">
          <w:rPr>
            <w:rStyle w:val="Hyperlink"/>
            <w:noProof/>
          </w:rPr>
          <w:t>Litter(gDW/m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_Toc54946344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332B1BE7"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45" w:history="1">
        <w:r w:rsidR="005666DC" w:rsidRPr="0019389B">
          <w:rPr>
            <w:rStyle w:val="Hyperlink"/>
            <w:noProof/>
          </w:rPr>
          <w:t>13.37</w:t>
        </w:r>
        <w:r w:rsidR="005666DC">
          <w:rPr>
            <w:rFonts w:asciiTheme="minorHAnsi" w:eastAsiaTheme="minorEastAsia" w:hAnsiTheme="minorHAnsi" w:cstheme="minorBidi"/>
            <w:noProof/>
            <w:sz w:val="22"/>
            <w:szCs w:val="22"/>
          </w:rPr>
          <w:tab/>
        </w:r>
        <w:r w:rsidR="005666DC" w:rsidRPr="0019389B">
          <w:rPr>
            <w:rStyle w:val="Hyperlink"/>
            <w:noProof/>
          </w:rPr>
          <w:t>CWD(gDW/m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_Toc54946345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17DA4EA1"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46" w:history="1">
        <w:r w:rsidR="005666DC" w:rsidRPr="0019389B">
          <w:rPr>
            <w:rStyle w:val="Hyperlink"/>
            <w:noProof/>
          </w:rPr>
          <w:t>13.38</w:t>
        </w:r>
        <w:r w:rsidR="005666DC">
          <w:rPr>
            <w:rFonts w:asciiTheme="minorHAnsi" w:eastAsiaTheme="minorEastAsia" w:hAnsiTheme="minorHAnsi" w:cstheme="minorBidi"/>
            <w:noProof/>
            <w:sz w:val="22"/>
            <w:szCs w:val="22"/>
          </w:rPr>
          <w:tab/>
        </w:r>
        <w:r w:rsidR="005666DC" w:rsidRPr="0019389B">
          <w:rPr>
            <w:rStyle w:val="Hyperlink"/>
            <w:noProof/>
          </w:rPr>
          <w:t>WoodySenescence (gDW/m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_Toc54946346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2D072492"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47" w:history="1">
        <w:r w:rsidR="005666DC" w:rsidRPr="0019389B">
          <w:rPr>
            <w:rStyle w:val="Hyperlink"/>
            <w:noProof/>
          </w:rPr>
          <w:t>13.39</w:t>
        </w:r>
        <w:r w:rsidR="005666DC">
          <w:rPr>
            <w:rFonts w:asciiTheme="minorHAnsi" w:eastAsiaTheme="minorEastAsia" w:hAnsiTheme="minorHAnsi" w:cstheme="minorBidi"/>
            <w:noProof/>
            <w:sz w:val="22"/>
            <w:szCs w:val="22"/>
          </w:rPr>
          <w:tab/>
        </w:r>
        <w:r w:rsidR="005666DC" w:rsidRPr="0019389B">
          <w:rPr>
            <w:rStyle w:val="Hyperlink"/>
            <w:noProof/>
          </w:rPr>
          <w:t>FoliageSenescence (gDW/m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_Toc54946347 \h </w:instrText>
        </w:r>
        <w:r w:rsidR="005666DC">
          <w:rPr>
            <w:noProof/>
            <w:webHidden/>
          </w:rPr>
        </w:r>
        <w:r w:rsidR="005666DC">
          <w:rPr>
            <w:noProof/>
            <w:webHidden/>
          </w:rPr>
          <w:fldChar w:fldCharType="separate"/>
        </w:r>
        <w:r w:rsidR="005666DC">
          <w:rPr>
            <w:noProof/>
            <w:webHidden/>
          </w:rPr>
          <w:t>50</w:t>
        </w:r>
        <w:r w:rsidR="005666DC">
          <w:rPr>
            <w:noProof/>
            <w:webHidden/>
          </w:rPr>
          <w:fldChar w:fldCharType="end"/>
        </w:r>
      </w:hyperlink>
    </w:p>
    <w:p w14:paraId="0612C3B8"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48" w:history="1">
        <w:r w:rsidR="005666DC" w:rsidRPr="0019389B">
          <w:rPr>
            <w:rStyle w:val="Hyperlink"/>
            <w:noProof/>
          </w:rPr>
          <w:t>13.40</w:t>
        </w:r>
        <w:r w:rsidR="005666DC">
          <w:rPr>
            <w:rFonts w:asciiTheme="minorHAnsi" w:eastAsiaTheme="minorEastAsia" w:hAnsiTheme="minorHAnsi" w:cstheme="minorBidi"/>
            <w:noProof/>
            <w:sz w:val="22"/>
            <w:szCs w:val="22"/>
          </w:rPr>
          <w:tab/>
        </w:r>
        <w:r w:rsidR="005666DC" w:rsidRPr="0019389B">
          <w:rPr>
            <w:rStyle w:val="Hyperlink"/>
            <w:noProof/>
          </w:rPr>
          <w:t>SubcanopyPAR</w:t>
        </w:r>
        <w:r w:rsidR="005666DC">
          <w:rPr>
            <w:noProof/>
            <w:webHidden/>
          </w:rPr>
          <w:tab/>
        </w:r>
        <w:r w:rsidR="005666DC">
          <w:rPr>
            <w:noProof/>
            <w:webHidden/>
          </w:rPr>
          <w:fldChar w:fldCharType="begin"/>
        </w:r>
        <w:r w:rsidR="005666DC">
          <w:rPr>
            <w:noProof/>
            <w:webHidden/>
          </w:rPr>
          <w:instrText xml:space="preserve"> PAGEREF _Toc54946348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18EB12AF"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49" w:history="1">
        <w:r w:rsidR="005666DC" w:rsidRPr="0019389B">
          <w:rPr>
            <w:rStyle w:val="Hyperlink"/>
            <w:noProof/>
          </w:rPr>
          <w:t>13.41</w:t>
        </w:r>
        <w:r w:rsidR="005666DC">
          <w:rPr>
            <w:rFonts w:asciiTheme="minorHAnsi" w:eastAsiaTheme="minorEastAsia" w:hAnsiTheme="minorHAnsi" w:cstheme="minorBidi"/>
            <w:noProof/>
            <w:sz w:val="22"/>
            <w:szCs w:val="22"/>
          </w:rPr>
          <w:tab/>
        </w:r>
        <w:r w:rsidR="005666DC" w:rsidRPr="0019389B">
          <w:rPr>
            <w:rStyle w:val="Hyperlink"/>
            <w:noProof/>
          </w:rPr>
          <w:t>SoilDiffusivity(mm2_s)</w:t>
        </w:r>
        <w:r w:rsidR="005666DC">
          <w:rPr>
            <w:noProof/>
            <w:webHidden/>
          </w:rPr>
          <w:tab/>
        </w:r>
        <w:r w:rsidR="005666DC">
          <w:rPr>
            <w:noProof/>
            <w:webHidden/>
          </w:rPr>
          <w:fldChar w:fldCharType="begin"/>
        </w:r>
        <w:r w:rsidR="005666DC">
          <w:rPr>
            <w:noProof/>
            <w:webHidden/>
          </w:rPr>
          <w:instrText xml:space="preserve"> PAGEREF _Toc54946349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0D3876D4"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50" w:history="1">
        <w:r w:rsidR="005666DC" w:rsidRPr="0019389B">
          <w:rPr>
            <w:rStyle w:val="Hyperlink"/>
            <w:noProof/>
          </w:rPr>
          <w:t>13.42</w:t>
        </w:r>
        <w:r w:rsidR="005666DC">
          <w:rPr>
            <w:rFonts w:asciiTheme="minorHAnsi" w:eastAsiaTheme="minorEastAsia" w:hAnsiTheme="minorHAnsi" w:cstheme="minorBidi"/>
            <w:noProof/>
            <w:sz w:val="22"/>
            <w:szCs w:val="22"/>
          </w:rPr>
          <w:tab/>
        </w:r>
        <w:r w:rsidR="005666DC" w:rsidRPr="0019389B">
          <w:rPr>
            <w:rStyle w:val="Hyperlink"/>
            <w:noProof/>
          </w:rPr>
          <w:t>FrostDepth(mm)</w:t>
        </w:r>
        <w:r w:rsidR="005666DC">
          <w:rPr>
            <w:noProof/>
            <w:webHidden/>
          </w:rPr>
          <w:tab/>
        </w:r>
        <w:r w:rsidR="005666DC">
          <w:rPr>
            <w:noProof/>
            <w:webHidden/>
          </w:rPr>
          <w:fldChar w:fldCharType="begin"/>
        </w:r>
        <w:r w:rsidR="005666DC">
          <w:rPr>
            <w:noProof/>
            <w:webHidden/>
          </w:rPr>
          <w:instrText xml:space="preserve"> PAGEREF _Toc54946350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4A335FC8"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51" w:history="1">
        <w:r w:rsidR="005666DC" w:rsidRPr="0019389B">
          <w:rPr>
            <w:rStyle w:val="Hyperlink"/>
            <w:noProof/>
          </w:rPr>
          <w:t>13.43</w:t>
        </w:r>
        <w:r w:rsidR="005666DC">
          <w:rPr>
            <w:rFonts w:asciiTheme="minorHAnsi" w:eastAsiaTheme="minorEastAsia" w:hAnsiTheme="minorHAnsi" w:cstheme="minorBidi"/>
            <w:noProof/>
            <w:sz w:val="22"/>
            <w:szCs w:val="22"/>
          </w:rPr>
          <w:tab/>
        </w:r>
        <w:r w:rsidR="005666DC" w:rsidRPr="0019389B">
          <w:rPr>
            <w:rStyle w:val="Hyperlink"/>
            <w:noProof/>
          </w:rPr>
          <w:t>LeakageFrac(-)</w:t>
        </w:r>
        <w:r w:rsidR="005666DC">
          <w:rPr>
            <w:noProof/>
            <w:webHidden/>
          </w:rPr>
          <w:tab/>
        </w:r>
        <w:r w:rsidR="005666DC">
          <w:rPr>
            <w:noProof/>
            <w:webHidden/>
          </w:rPr>
          <w:fldChar w:fldCharType="begin"/>
        </w:r>
        <w:r w:rsidR="005666DC">
          <w:rPr>
            <w:noProof/>
            <w:webHidden/>
          </w:rPr>
          <w:instrText xml:space="preserve"> PAGEREF _Toc54946351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2FEE6169" w14:textId="77777777" w:rsidR="005666DC" w:rsidRDefault="008B4A0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52" w:history="1">
        <w:r w:rsidR="005666DC" w:rsidRPr="0019389B">
          <w:rPr>
            <w:rStyle w:val="Hyperlink"/>
            <w:noProof/>
          </w:rPr>
          <w:t>14</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Output file - CohortData Table (Optional PNEToutputsites output)</w:t>
        </w:r>
        <w:r w:rsidR="005666DC">
          <w:rPr>
            <w:noProof/>
            <w:webHidden/>
          </w:rPr>
          <w:tab/>
        </w:r>
        <w:r w:rsidR="005666DC">
          <w:rPr>
            <w:noProof/>
            <w:webHidden/>
          </w:rPr>
          <w:fldChar w:fldCharType="begin"/>
        </w:r>
        <w:r w:rsidR="005666DC">
          <w:rPr>
            <w:noProof/>
            <w:webHidden/>
          </w:rPr>
          <w:instrText xml:space="preserve"> PAGEREF _Toc54946352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671BC63E"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53" w:history="1">
        <w:r w:rsidR="005666DC" w:rsidRPr="0019389B">
          <w:rPr>
            <w:rStyle w:val="Hyperlink"/>
            <w:noProof/>
          </w:rPr>
          <w:t>14.1</w:t>
        </w:r>
        <w:r w:rsidR="005666DC">
          <w:rPr>
            <w:rFonts w:asciiTheme="minorHAnsi" w:eastAsiaTheme="minorEastAsia" w:hAnsiTheme="minorHAnsi" w:cstheme="minorBidi"/>
            <w:noProof/>
            <w:sz w:val="22"/>
            <w:szCs w:val="22"/>
          </w:rPr>
          <w:tab/>
        </w:r>
        <w:r w:rsidR="005666DC" w:rsidRPr="0019389B">
          <w:rPr>
            <w:rStyle w:val="Hyperlink"/>
            <w:noProof/>
          </w:rPr>
          <w:t>Time(yr)</w:t>
        </w:r>
        <w:r w:rsidR="005666DC">
          <w:rPr>
            <w:noProof/>
            <w:webHidden/>
          </w:rPr>
          <w:tab/>
        </w:r>
        <w:r w:rsidR="005666DC">
          <w:rPr>
            <w:noProof/>
            <w:webHidden/>
          </w:rPr>
          <w:fldChar w:fldCharType="begin"/>
        </w:r>
        <w:r w:rsidR="005666DC">
          <w:rPr>
            <w:noProof/>
            <w:webHidden/>
          </w:rPr>
          <w:instrText xml:space="preserve"> PAGEREF _Toc54946353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2F913535"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54" w:history="1">
        <w:r w:rsidR="005666DC" w:rsidRPr="0019389B">
          <w:rPr>
            <w:rStyle w:val="Hyperlink"/>
            <w:noProof/>
          </w:rPr>
          <w:t>14.2</w:t>
        </w:r>
        <w:r w:rsidR="005666DC">
          <w:rPr>
            <w:rFonts w:asciiTheme="minorHAnsi" w:eastAsiaTheme="minorEastAsia" w:hAnsiTheme="minorHAnsi" w:cstheme="minorBidi"/>
            <w:noProof/>
            <w:sz w:val="22"/>
            <w:szCs w:val="22"/>
          </w:rPr>
          <w:tab/>
        </w:r>
        <w:r w:rsidR="005666DC" w:rsidRPr="0019389B">
          <w:rPr>
            <w:rStyle w:val="Hyperlink"/>
            <w:noProof/>
          </w:rPr>
          <w:t>Age(yr)</w:t>
        </w:r>
        <w:r w:rsidR="005666DC">
          <w:rPr>
            <w:noProof/>
            <w:webHidden/>
          </w:rPr>
          <w:tab/>
        </w:r>
        <w:r w:rsidR="005666DC">
          <w:rPr>
            <w:noProof/>
            <w:webHidden/>
          </w:rPr>
          <w:fldChar w:fldCharType="begin"/>
        </w:r>
        <w:r w:rsidR="005666DC">
          <w:rPr>
            <w:noProof/>
            <w:webHidden/>
          </w:rPr>
          <w:instrText xml:space="preserve"> PAGEREF _Toc54946354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70B2EF51"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55" w:history="1">
        <w:r w:rsidR="005666DC" w:rsidRPr="0019389B">
          <w:rPr>
            <w:rStyle w:val="Hyperlink"/>
            <w:noProof/>
          </w:rPr>
          <w:t>14.3</w:t>
        </w:r>
        <w:r w:rsidR="005666DC">
          <w:rPr>
            <w:rFonts w:asciiTheme="minorHAnsi" w:eastAsiaTheme="minorEastAsia" w:hAnsiTheme="minorHAnsi" w:cstheme="minorBidi"/>
            <w:noProof/>
            <w:sz w:val="22"/>
            <w:szCs w:val="22"/>
          </w:rPr>
          <w:tab/>
        </w:r>
        <w:r w:rsidR="005666DC" w:rsidRPr="0019389B">
          <w:rPr>
            <w:rStyle w:val="Hyperlink"/>
            <w:noProof/>
          </w:rPr>
          <w:t>TopLayer(-)</w:t>
        </w:r>
        <w:r w:rsidR="005666DC">
          <w:rPr>
            <w:noProof/>
            <w:webHidden/>
          </w:rPr>
          <w:tab/>
        </w:r>
        <w:r w:rsidR="005666DC">
          <w:rPr>
            <w:noProof/>
            <w:webHidden/>
          </w:rPr>
          <w:fldChar w:fldCharType="begin"/>
        </w:r>
        <w:r w:rsidR="005666DC">
          <w:rPr>
            <w:noProof/>
            <w:webHidden/>
          </w:rPr>
          <w:instrText xml:space="preserve"> PAGEREF _Toc54946355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1B93F80E"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56" w:history="1">
        <w:r w:rsidR="005666DC" w:rsidRPr="0019389B">
          <w:rPr>
            <w:rStyle w:val="Hyperlink"/>
            <w:noProof/>
          </w:rPr>
          <w:t>14.4</w:t>
        </w:r>
        <w:r w:rsidR="005666DC">
          <w:rPr>
            <w:rFonts w:asciiTheme="minorHAnsi" w:eastAsiaTheme="minorEastAsia" w:hAnsiTheme="minorHAnsi" w:cstheme="minorBidi"/>
            <w:noProof/>
            <w:sz w:val="22"/>
            <w:szCs w:val="22"/>
          </w:rPr>
          <w:tab/>
        </w:r>
        <w:r w:rsidR="005666DC" w:rsidRPr="0019389B">
          <w:rPr>
            <w:rStyle w:val="Hyperlink"/>
            <w:noProof/>
          </w:rPr>
          <w:t>LAI(m2)</w:t>
        </w:r>
        <w:r w:rsidR="005666DC">
          <w:rPr>
            <w:noProof/>
            <w:webHidden/>
          </w:rPr>
          <w:tab/>
        </w:r>
        <w:r w:rsidR="005666DC">
          <w:rPr>
            <w:noProof/>
            <w:webHidden/>
          </w:rPr>
          <w:fldChar w:fldCharType="begin"/>
        </w:r>
        <w:r w:rsidR="005666DC">
          <w:rPr>
            <w:noProof/>
            <w:webHidden/>
          </w:rPr>
          <w:instrText xml:space="preserve"> PAGEREF _Toc54946356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169FEDDB"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57" w:history="1">
        <w:r w:rsidR="005666DC" w:rsidRPr="0019389B">
          <w:rPr>
            <w:rStyle w:val="Hyperlink"/>
            <w:noProof/>
          </w:rPr>
          <w:t>14.5</w:t>
        </w:r>
        <w:r w:rsidR="005666DC">
          <w:rPr>
            <w:rFonts w:asciiTheme="minorHAnsi" w:eastAsiaTheme="minorEastAsia" w:hAnsiTheme="minorHAnsi" w:cstheme="minorBidi"/>
            <w:noProof/>
            <w:sz w:val="22"/>
            <w:szCs w:val="22"/>
          </w:rPr>
          <w:tab/>
        </w:r>
        <w:r w:rsidR="005666DC" w:rsidRPr="0019389B">
          <w:rPr>
            <w:rStyle w:val="Hyperlink"/>
            <w:noProof/>
          </w:rPr>
          <w:t>GrossPsn(gC/m2/mo)</w:t>
        </w:r>
        <w:r w:rsidR="005666DC">
          <w:rPr>
            <w:noProof/>
            <w:webHidden/>
          </w:rPr>
          <w:tab/>
        </w:r>
        <w:r w:rsidR="005666DC">
          <w:rPr>
            <w:noProof/>
            <w:webHidden/>
          </w:rPr>
          <w:fldChar w:fldCharType="begin"/>
        </w:r>
        <w:r w:rsidR="005666DC">
          <w:rPr>
            <w:noProof/>
            <w:webHidden/>
          </w:rPr>
          <w:instrText xml:space="preserve"> PAGEREF _Toc54946357 \h </w:instrText>
        </w:r>
        <w:r w:rsidR="005666DC">
          <w:rPr>
            <w:noProof/>
            <w:webHidden/>
          </w:rPr>
        </w:r>
        <w:r w:rsidR="005666DC">
          <w:rPr>
            <w:noProof/>
            <w:webHidden/>
          </w:rPr>
          <w:fldChar w:fldCharType="separate"/>
        </w:r>
        <w:r w:rsidR="005666DC">
          <w:rPr>
            <w:noProof/>
            <w:webHidden/>
          </w:rPr>
          <w:t>51</w:t>
        </w:r>
        <w:r w:rsidR="005666DC">
          <w:rPr>
            <w:noProof/>
            <w:webHidden/>
          </w:rPr>
          <w:fldChar w:fldCharType="end"/>
        </w:r>
      </w:hyperlink>
    </w:p>
    <w:p w14:paraId="1074A9F3"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58" w:history="1">
        <w:r w:rsidR="005666DC" w:rsidRPr="0019389B">
          <w:rPr>
            <w:rStyle w:val="Hyperlink"/>
            <w:noProof/>
          </w:rPr>
          <w:t>14.6</w:t>
        </w:r>
        <w:r w:rsidR="005666DC">
          <w:rPr>
            <w:rFonts w:asciiTheme="minorHAnsi" w:eastAsiaTheme="minorEastAsia" w:hAnsiTheme="minorHAnsi" w:cstheme="minorBidi"/>
            <w:noProof/>
            <w:sz w:val="22"/>
            <w:szCs w:val="22"/>
          </w:rPr>
          <w:tab/>
        </w:r>
        <w:r w:rsidR="005666DC" w:rsidRPr="0019389B">
          <w:rPr>
            <w:rStyle w:val="Hyperlink"/>
            <w:noProof/>
          </w:rPr>
          <w:t>FolResp(gC/m2/mo)</w:t>
        </w:r>
        <w:r w:rsidR="005666DC">
          <w:rPr>
            <w:noProof/>
            <w:webHidden/>
          </w:rPr>
          <w:tab/>
        </w:r>
        <w:r w:rsidR="005666DC">
          <w:rPr>
            <w:noProof/>
            <w:webHidden/>
          </w:rPr>
          <w:fldChar w:fldCharType="begin"/>
        </w:r>
        <w:r w:rsidR="005666DC">
          <w:rPr>
            <w:noProof/>
            <w:webHidden/>
          </w:rPr>
          <w:instrText xml:space="preserve"> PAGEREF _Toc54946358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66A89C60"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59" w:history="1">
        <w:r w:rsidR="005666DC" w:rsidRPr="0019389B">
          <w:rPr>
            <w:rStyle w:val="Hyperlink"/>
            <w:noProof/>
          </w:rPr>
          <w:t>14.7</w:t>
        </w:r>
        <w:r w:rsidR="005666DC">
          <w:rPr>
            <w:rFonts w:asciiTheme="minorHAnsi" w:eastAsiaTheme="minorEastAsia" w:hAnsiTheme="minorHAnsi" w:cstheme="minorBidi"/>
            <w:noProof/>
            <w:sz w:val="22"/>
            <w:szCs w:val="22"/>
          </w:rPr>
          <w:tab/>
        </w:r>
        <w:r w:rsidR="005666DC" w:rsidRPr="0019389B">
          <w:rPr>
            <w:rStyle w:val="Hyperlink"/>
            <w:noProof/>
          </w:rPr>
          <w:t>MaintResp(gC/m2/mo)</w:t>
        </w:r>
        <w:r w:rsidR="005666DC">
          <w:rPr>
            <w:noProof/>
            <w:webHidden/>
          </w:rPr>
          <w:tab/>
        </w:r>
        <w:r w:rsidR="005666DC">
          <w:rPr>
            <w:noProof/>
            <w:webHidden/>
          </w:rPr>
          <w:fldChar w:fldCharType="begin"/>
        </w:r>
        <w:r w:rsidR="005666DC">
          <w:rPr>
            <w:noProof/>
            <w:webHidden/>
          </w:rPr>
          <w:instrText xml:space="preserve"> PAGEREF _Toc54946359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6D840B8E"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60" w:history="1">
        <w:r w:rsidR="005666DC" w:rsidRPr="0019389B">
          <w:rPr>
            <w:rStyle w:val="Hyperlink"/>
            <w:noProof/>
          </w:rPr>
          <w:t>14.8</w:t>
        </w:r>
        <w:r w:rsidR="005666DC">
          <w:rPr>
            <w:rFonts w:asciiTheme="minorHAnsi" w:eastAsiaTheme="minorEastAsia" w:hAnsiTheme="minorHAnsi" w:cstheme="minorBidi"/>
            <w:noProof/>
            <w:sz w:val="22"/>
            <w:szCs w:val="22"/>
          </w:rPr>
          <w:tab/>
        </w:r>
        <w:r w:rsidR="005666DC" w:rsidRPr="0019389B">
          <w:rPr>
            <w:rStyle w:val="Hyperlink"/>
            <w:noProof/>
          </w:rPr>
          <w:t>NetPsn(gC/m2/mo)</w:t>
        </w:r>
        <w:r w:rsidR="005666DC">
          <w:rPr>
            <w:noProof/>
            <w:webHidden/>
          </w:rPr>
          <w:tab/>
        </w:r>
        <w:r w:rsidR="005666DC">
          <w:rPr>
            <w:noProof/>
            <w:webHidden/>
          </w:rPr>
          <w:fldChar w:fldCharType="begin"/>
        </w:r>
        <w:r w:rsidR="005666DC">
          <w:rPr>
            <w:noProof/>
            <w:webHidden/>
          </w:rPr>
          <w:instrText xml:space="preserve"> PAGEREF _Toc54946360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7DBC2A03"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61" w:history="1">
        <w:r w:rsidR="005666DC" w:rsidRPr="0019389B">
          <w:rPr>
            <w:rStyle w:val="Hyperlink"/>
            <w:noProof/>
          </w:rPr>
          <w:t>14.9</w:t>
        </w:r>
        <w:r w:rsidR="005666DC">
          <w:rPr>
            <w:rFonts w:asciiTheme="minorHAnsi" w:eastAsiaTheme="minorEastAsia" w:hAnsiTheme="minorHAnsi" w:cstheme="minorBidi"/>
            <w:noProof/>
            <w:sz w:val="22"/>
            <w:szCs w:val="22"/>
          </w:rPr>
          <w:tab/>
        </w:r>
        <w:r w:rsidR="005666DC" w:rsidRPr="0019389B">
          <w:rPr>
            <w:rStyle w:val="Hyperlink"/>
            <w:noProof/>
          </w:rPr>
          <w:t>Transpiration(mm/mo)</w:t>
        </w:r>
        <w:r w:rsidR="005666DC">
          <w:rPr>
            <w:noProof/>
            <w:webHidden/>
          </w:rPr>
          <w:tab/>
        </w:r>
        <w:r w:rsidR="005666DC">
          <w:rPr>
            <w:noProof/>
            <w:webHidden/>
          </w:rPr>
          <w:fldChar w:fldCharType="begin"/>
        </w:r>
        <w:r w:rsidR="005666DC">
          <w:rPr>
            <w:noProof/>
            <w:webHidden/>
          </w:rPr>
          <w:instrText xml:space="preserve"> PAGEREF _Toc54946361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36A4B6CB"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62" w:history="1">
        <w:r w:rsidR="005666DC" w:rsidRPr="0019389B">
          <w:rPr>
            <w:rStyle w:val="Hyperlink"/>
            <w:noProof/>
          </w:rPr>
          <w:t>14.10</w:t>
        </w:r>
        <w:r w:rsidR="005666DC">
          <w:rPr>
            <w:rFonts w:asciiTheme="minorHAnsi" w:eastAsiaTheme="minorEastAsia" w:hAnsiTheme="minorHAnsi" w:cstheme="minorBidi"/>
            <w:noProof/>
            <w:sz w:val="22"/>
            <w:szCs w:val="22"/>
          </w:rPr>
          <w:tab/>
        </w:r>
        <w:r w:rsidR="005666DC" w:rsidRPr="0019389B">
          <w:rPr>
            <w:rStyle w:val="Hyperlink"/>
            <w:noProof/>
          </w:rPr>
          <w:t>WUE(g/mm)</w:t>
        </w:r>
        <w:r w:rsidR="005666DC">
          <w:rPr>
            <w:noProof/>
            <w:webHidden/>
          </w:rPr>
          <w:tab/>
        </w:r>
        <w:r w:rsidR="005666DC">
          <w:rPr>
            <w:noProof/>
            <w:webHidden/>
          </w:rPr>
          <w:fldChar w:fldCharType="begin"/>
        </w:r>
        <w:r w:rsidR="005666DC">
          <w:rPr>
            <w:noProof/>
            <w:webHidden/>
          </w:rPr>
          <w:instrText xml:space="preserve"> PAGEREF _Toc54946362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68054D67"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63" w:history="1">
        <w:r w:rsidR="005666DC" w:rsidRPr="0019389B">
          <w:rPr>
            <w:rStyle w:val="Hyperlink"/>
            <w:noProof/>
          </w:rPr>
          <w:t>14.11</w:t>
        </w:r>
        <w:r w:rsidR="005666DC">
          <w:rPr>
            <w:rFonts w:asciiTheme="minorHAnsi" w:eastAsiaTheme="minorEastAsia" w:hAnsiTheme="minorHAnsi" w:cstheme="minorBidi"/>
            <w:noProof/>
            <w:sz w:val="22"/>
            <w:szCs w:val="22"/>
          </w:rPr>
          <w:tab/>
        </w:r>
        <w:r w:rsidR="005666DC" w:rsidRPr="0019389B">
          <w:rPr>
            <w:rStyle w:val="Hyperlink"/>
            <w:noProof/>
          </w:rPr>
          <w:t>Fol(gDW/m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_Toc54946363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2E776972"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64" w:history="1">
        <w:r w:rsidR="005666DC" w:rsidRPr="0019389B">
          <w:rPr>
            <w:rStyle w:val="Hyperlink"/>
            <w:noProof/>
          </w:rPr>
          <w:t>14.12</w:t>
        </w:r>
        <w:r w:rsidR="005666DC">
          <w:rPr>
            <w:rFonts w:asciiTheme="minorHAnsi" w:eastAsiaTheme="minorEastAsia" w:hAnsiTheme="minorHAnsi" w:cstheme="minorBidi"/>
            <w:noProof/>
            <w:sz w:val="22"/>
            <w:szCs w:val="22"/>
          </w:rPr>
          <w:tab/>
        </w:r>
        <w:r w:rsidR="005666DC" w:rsidRPr="0019389B">
          <w:rPr>
            <w:rStyle w:val="Hyperlink"/>
            <w:noProof/>
          </w:rPr>
          <w:t>Root(gDW/m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_Toc54946364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36150C03"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65" w:history="1">
        <w:r w:rsidR="005666DC" w:rsidRPr="0019389B">
          <w:rPr>
            <w:rStyle w:val="Hyperlink"/>
            <w:noProof/>
          </w:rPr>
          <w:t>14.13</w:t>
        </w:r>
        <w:r w:rsidR="005666DC">
          <w:rPr>
            <w:rFonts w:asciiTheme="minorHAnsi" w:eastAsiaTheme="minorEastAsia" w:hAnsiTheme="minorHAnsi" w:cstheme="minorBidi"/>
            <w:noProof/>
            <w:sz w:val="22"/>
            <w:szCs w:val="22"/>
          </w:rPr>
          <w:tab/>
        </w:r>
        <w:r w:rsidR="005666DC" w:rsidRPr="0019389B">
          <w:rPr>
            <w:rStyle w:val="Hyperlink"/>
            <w:noProof/>
          </w:rPr>
          <w:t>Wood(gDW/m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_Toc54946365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607AA182"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66" w:history="1">
        <w:r w:rsidR="005666DC" w:rsidRPr="0019389B">
          <w:rPr>
            <w:rStyle w:val="Hyperlink"/>
            <w:noProof/>
          </w:rPr>
          <w:t>14.14</w:t>
        </w:r>
        <w:r w:rsidR="005666DC">
          <w:rPr>
            <w:rFonts w:asciiTheme="minorHAnsi" w:eastAsiaTheme="minorEastAsia" w:hAnsiTheme="minorHAnsi" w:cstheme="minorBidi"/>
            <w:noProof/>
            <w:sz w:val="22"/>
            <w:szCs w:val="22"/>
          </w:rPr>
          <w:tab/>
        </w:r>
        <w:r w:rsidR="005666DC" w:rsidRPr="0019389B">
          <w:rPr>
            <w:rStyle w:val="Hyperlink"/>
            <w:noProof/>
          </w:rPr>
          <w:t>NSC(gC/m</w:t>
        </w:r>
        <w:r w:rsidR="005666DC" w:rsidRPr="0019389B">
          <w:rPr>
            <w:rStyle w:val="Hyperlink"/>
            <w:noProof/>
            <w:vertAlign w:val="superscript"/>
          </w:rPr>
          <w:t>2</w:t>
        </w:r>
        <w:r w:rsidR="005666DC" w:rsidRPr="0019389B">
          <w:rPr>
            <w:rStyle w:val="Hyperlink"/>
            <w:noProof/>
          </w:rPr>
          <w:t>)</w:t>
        </w:r>
        <w:r w:rsidR="005666DC">
          <w:rPr>
            <w:noProof/>
            <w:webHidden/>
          </w:rPr>
          <w:tab/>
        </w:r>
        <w:r w:rsidR="005666DC">
          <w:rPr>
            <w:noProof/>
            <w:webHidden/>
          </w:rPr>
          <w:fldChar w:fldCharType="begin"/>
        </w:r>
        <w:r w:rsidR="005666DC">
          <w:rPr>
            <w:noProof/>
            <w:webHidden/>
          </w:rPr>
          <w:instrText xml:space="preserve"> PAGEREF _Toc54946366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5B92F0EF"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67" w:history="1">
        <w:r w:rsidR="005666DC" w:rsidRPr="0019389B">
          <w:rPr>
            <w:rStyle w:val="Hyperlink"/>
            <w:noProof/>
          </w:rPr>
          <w:t>14.15</w:t>
        </w:r>
        <w:r w:rsidR="005666DC">
          <w:rPr>
            <w:rFonts w:asciiTheme="minorHAnsi" w:eastAsiaTheme="minorEastAsia" w:hAnsiTheme="minorHAnsi" w:cstheme="minorBidi"/>
            <w:noProof/>
            <w:sz w:val="22"/>
            <w:szCs w:val="22"/>
          </w:rPr>
          <w:tab/>
        </w:r>
        <w:r w:rsidR="005666DC" w:rsidRPr="0019389B">
          <w:rPr>
            <w:rStyle w:val="Hyperlink"/>
            <w:noProof/>
          </w:rPr>
          <w:t>NSCfrac(-)</w:t>
        </w:r>
        <w:r w:rsidR="005666DC">
          <w:rPr>
            <w:noProof/>
            <w:webHidden/>
          </w:rPr>
          <w:tab/>
        </w:r>
        <w:r w:rsidR="005666DC">
          <w:rPr>
            <w:noProof/>
            <w:webHidden/>
          </w:rPr>
          <w:fldChar w:fldCharType="begin"/>
        </w:r>
        <w:r w:rsidR="005666DC">
          <w:rPr>
            <w:noProof/>
            <w:webHidden/>
          </w:rPr>
          <w:instrText xml:space="preserve"> PAGEREF _Toc54946367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2F31F291"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68" w:history="1">
        <w:r w:rsidR="005666DC" w:rsidRPr="0019389B">
          <w:rPr>
            <w:rStyle w:val="Hyperlink"/>
            <w:noProof/>
          </w:rPr>
          <w:t>14.16</w:t>
        </w:r>
        <w:r w:rsidR="005666DC">
          <w:rPr>
            <w:rFonts w:asciiTheme="minorHAnsi" w:eastAsiaTheme="minorEastAsia" w:hAnsiTheme="minorHAnsi" w:cstheme="minorBidi"/>
            <w:noProof/>
            <w:sz w:val="22"/>
            <w:szCs w:val="22"/>
          </w:rPr>
          <w:tab/>
        </w:r>
        <w:r w:rsidR="005666DC" w:rsidRPr="0019389B">
          <w:rPr>
            <w:rStyle w:val="Hyperlink"/>
            <w:noProof/>
          </w:rPr>
          <w:t>fWater(-)</w:t>
        </w:r>
        <w:r w:rsidR="005666DC">
          <w:rPr>
            <w:noProof/>
            <w:webHidden/>
          </w:rPr>
          <w:tab/>
        </w:r>
        <w:r w:rsidR="005666DC">
          <w:rPr>
            <w:noProof/>
            <w:webHidden/>
          </w:rPr>
          <w:fldChar w:fldCharType="begin"/>
        </w:r>
        <w:r w:rsidR="005666DC">
          <w:rPr>
            <w:noProof/>
            <w:webHidden/>
          </w:rPr>
          <w:instrText xml:space="preserve"> PAGEREF _Toc54946368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2A33742D"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69" w:history="1">
        <w:r w:rsidR="005666DC" w:rsidRPr="0019389B">
          <w:rPr>
            <w:rStyle w:val="Hyperlink"/>
            <w:noProof/>
          </w:rPr>
          <w:t>14.17</w:t>
        </w:r>
        <w:r w:rsidR="005666DC">
          <w:rPr>
            <w:rFonts w:asciiTheme="minorHAnsi" w:eastAsiaTheme="minorEastAsia" w:hAnsiTheme="minorHAnsi" w:cstheme="minorBidi"/>
            <w:noProof/>
            <w:sz w:val="22"/>
            <w:szCs w:val="22"/>
          </w:rPr>
          <w:tab/>
        </w:r>
        <w:r w:rsidR="005666DC" w:rsidRPr="0019389B">
          <w:rPr>
            <w:rStyle w:val="Hyperlink"/>
            <w:noProof/>
          </w:rPr>
          <w:t>water(mm/m)</w:t>
        </w:r>
        <w:r w:rsidR="005666DC">
          <w:rPr>
            <w:noProof/>
            <w:webHidden/>
          </w:rPr>
          <w:tab/>
        </w:r>
        <w:r w:rsidR="005666DC">
          <w:rPr>
            <w:noProof/>
            <w:webHidden/>
          </w:rPr>
          <w:fldChar w:fldCharType="begin"/>
        </w:r>
        <w:r w:rsidR="005666DC">
          <w:rPr>
            <w:noProof/>
            <w:webHidden/>
          </w:rPr>
          <w:instrText xml:space="preserve"> PAGEREF _Toc54946369 \h </w:instrText>
        </w:r>
        <w:r w:rsidR="005666DC">
          <w:rPr>
            <w:noProof/>
            <w:webHidden/>
          </w:rPr>
        </w:r>
        <w:r w:rsidR="005666DC">
          <w:rPr>
            <w:noProof/>
            <w:webHidden/>
          </w:rPr>
          <w:fldChar w:fldCharType="separate"/>
        </w:r>
        <w:r w:rsidR="005666DC">
          <w:rPr>
            <w:noProof/>
            <w:webHidden/>
          </w:rPr>
          <w:t>52</w:t>
        </w:r>
        <w:r w:rsidR="005666DC">
          <w:rPr>
            <w:noProof/>
            <w:webHidden/>
          </w:rPr>
          <w:fldChar w:fldCharType="end"/>
        </w:r>
      </w:hyperlink>
    </w:p>
    <w:p w14:paraId="12FCB17A"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70" w:history="1">
        <w:r w:rsidR="005666DC" w:rsidRPr="0019389B">
          <w:rPr>
            <w:rStyle w:val="Hyperlink"/>
            <w:noProof/>
          </w:rPr>
          <w:t>14.18</w:t>
        </w:r>
        <w:r w:rsidR="005666DC">
          <w:rPr>
            <w:rFonts w:asciiTheme="minorHAnsi" w:eastAsiaTheme="minorEastAsia" w:hAnsiTheme="minorHAnsi" w:cstheme="minorBidi"/>
            <w:noProof/>
            <w:sz w:val="22"/>
            <w:szCs w:val="22"/>
          </w:rPr>
          <w:tab/>
        </w:r>
        <w:r w:rsidR="005666DC" w:rsidRPr="0019389B">
          <w:rPr>
            <w:rStyle w:val="Hyperlink"/>
            <w:noProof/>
          </w:rPr>
          <w:t>PressureHead(mm)</w:t>
        </w:r>
        <w:r w:rsidR="005666DC">
          <w:rPr>
            <w:noProof/>
            <w:webHidden/>
          </w:rPr>
          <w:tab/>
        </w:r>
        <w:r w:rsidR="005666DC">
          <w:rPr>
            <w:noProof/>
            <w:webHidden/>
          </w:rPr>
          <w:fldChar w:fldCharType="begin"/>
        </w:r>
        <w:r w:rsidR="005666DC">
          <w:rPr>
            <w:noProof/>
            <w:webHidden/>
          </w:rPr>
          <w:instrText xml:space="preserve"> PAGEREF _Toc54946370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0331419B"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71" w:history="1">
        <w:r w:rsidR="005666DC" w:rsidRPr="0019389B">
          <w:rPr>
            <w:rStyle w:val="Hyperlink"/>
            <w:noProof/>
          </w:rPr>
          <w:t>14.19</w:t>
        </w:r>
        <w:r w:rsidR="005666DC">
          <w:rPr>
            <w:rFonts w:asciiTheme="minorHAnsi" w:eastAsiaTheme="minorEastAsia" w:hAnsiTheme="minorHAnsi" w:cstheme="minorBidi"/>
            <w:noProof/>
            <w:sz w:val="22"/>
            <w:szCs w:val="22"/>
          </w:rPr>
          <w:tab/>
        </w:r>
        <w:r w:rsidR="005666DC" w:rsidRPr="0019389B">
          <w:rPr>
            <w:rStyle w:val="Hyperlink"/>
            <w:noProof/>
          </w:rPr>
          <w:t>fRad(-)</w:t>
        </w:r>
        <w:r w:rsidR="005666DC">
          <w:rPr>
            <w:noProof/>
            <w:webHidden/>
          </w:rPr>
          <w:tab/>
        </w:r>
        <w:r w:rsidR="005666DC">
          <w:rPr>
            <w:noProof/>
            <w:webHidden/>
          </w:rPr>
          <w:fldChar w:fldCharType="begin"/>
        </w:r>
        <w:r w:rsidR="005666DC">
          <w:rPr>
            <w:noProof/>
            <w:webHidden/>
          </w:rPr>
          <w:instrText xml:space="preserve"> PAGEREF _Toc54946371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13AE9833"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72" w:history="1">
        <w:r w:rsidR="005666DC" w:rsidRPr="0019389B">
          <w:rPr>
            <w:rStyle w:val="Hyperlink"/>
            <w:noProof/>
          </w:rPr>
          <w:t>14.20</w:t>
        </w:r>
        <w:r w:rsidR="005666DC">
          <w:rPr>
            <w:rFonts w:asciiTheme="minorHAnsi" w:eastAsiaTheme="minorEastAsia" w:hAnsiTheme="minorHAnsi" w:cstheme="minorBidi"/>
            <w:noProof/>
            <w:sz w:val="22"/>
            <w:szCs w:val="22"/>
          </w:rPr>
          <w:tab/>
        </w:r>
        <w:r w:rsidR="005666DC" w:rsidRPr="0019389B">
          <w:rPr>
            <w:rStyle w:val="Hyperlink"/>
            <w:noProof/>
          </w:rPr>
          <w:t>fOzone(-)</w:t>
        </w:r>
        <w:r w:rsidR="005666DC">
          <w:rPr>
            <w:noProof/>
            <w:webHidden/>
          </w:rPr>
          <w:tab/>
        </w:r>
        <w:r w:rsidR="005666DC">
          <w:rPr>
            <w:noProof/>
            <w:webHidden/>
          </w:rPr>
          <w:fldChar w:fldCharType="begin"/>
        </w:r>
        <w:r w:rsidR="005666DC">
          <w:rPr>
            <w:noProof/>
            <w:webHidden/>
          </w:rPr>
          <w:instrText xml:space="preserve"> PAGEREF _Toc54946372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2C119B8C"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73" w:history="1">
        <w:r w:rsidR="005666DC" w:rsidRPr="0019389B">
          <w:rPr>
            <w:rStyle w:val="Hyperlink"/>
            <w:noProof/>
          </w:rPr>
          <w:t>14.21</w:t>
        </w:r>
        <w:r w:rsidR="005666DC">
          <w:rPr>
            <w:rFonts w:asciiTheme="minorHAnsi" w:eastAsiaTheme="minorEastAsia" w:hAnsiTheme="minorHAnsi" w:cstheme="minorBidi"/>
            <w:noProof/>
            <w:sz w:val="22"/>
            <w:szCs w:val="22"/>
          </w:rPr>
          <w:tab/>
        </w:r>
        <w:r w:rsidR="005666DC" w:rsidRPr="0019389B">
          <w:rPr>
            <w:rStyle w:val="Hyperlink"/>
            <w:noProof/>
          </w:rPr>
          <w:t>DelAmax(-)</w:t>
        </w:r>
        <w:r w:rsidR="005666DC">
          <w:rPr>
            <w:noProof/>
            <w:webHidden/>
          </w:rPr>
          <w:tab/>
        </w:r>
        <w:r w:rsidR="005666DC">
          <w:rPr>
            <w:noProof/>
            <w:webHidden/>
          </w:rPr>
          <w:fldChar w:fldCharType="begin"/>
        </w:r>
        <w:r w:rsidR="005666DC">
          <w:rPr>
            <w:noProof/>
            <w:webHidden/>
          </w:rPr>
          <w:instrText xml:space="preserve"> PAGEREF _Toc54946373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3A890B1F"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74" w:history="1">
        <w:r w:rsidR="005666DC" w:rsidRPr="0019389B">
          <w:rPr>
            <w:rStyle w:val="Hyperlink"/>
            <w:noProof/>
          </w:rPr>
          <w:t>14.22</w:t>
        </w:r>
        <w:r w:rsidR="005666DC">
          <w:rPr>
            <w:rFonts w:asciiTheme="minorHAnsi" w:eastAsiaTheme="minorEastAsia" w:hAnsiTheme="minorHAnsi" w:cstheme="minorBidi"/>
            <w:noProof/>
            <w:sz w:val="22"/>
            <w:szCs w:val="22"/>
          </w:rPr>
          <w:tab/>
        </w:r>
        <w:r w:rsidR="005666DC" w:rsidRPr="0019389B">
          <w:rPr>
            <w:rStyle w:val="Hyperlink"/>
            <w:noProof/>
          </w:rPr>
          <w:t>fTemp_psn(-)</w:t>
        </w:r>
        <w:r w:rsidR="005666DC">
          <w:rPr>
            <w:noProof/>
            <w:webHidden/>
          </w:rPr>
          <w:tab/>
        </w:r>
        <w:r w:rsidR="005666DC">
          <w:rPr>
            <w:noProof/>
            <w:webHidden/>
          </w:rPr>
          <w:fldChar w:fldCharType="begin"/>
        </w:r>
        <w:r w:rsidR="005666DC">
          <w:rPr>
            <w:noProof/>
            <w:webHidden/>
          </w:rPr>
          <w:instrText xml:space="preserve"> PAGEREF _Toc54946374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367C861E"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75" w:history="1">
        <w:r w:rsidR="005666DC" w:rsidRPr="0019389B">
          <w:rPr>
            <w:rStyle w:val="Hyperlink"/>
            <w:noProof/>
          </w:rPr>
          <w:t>14.23</w:t>
        </w:r>
        <w:r w:rsidR="005666DC">
          <w:rPr>
            <w:rFonts w:asciiTheme="minorHAnsi" w:eastAsiaTheme="minorEastAsia" w:hAnsiTheme="minorHAnsi" w:cstheme="minorBidi"/>
            <w:noProof/>
            <w:sz w:val="22"/>
            <w:szCs w:val="22"/>
          </w:rPr>
          <w:tab/>
        </w:r>
        <w:r w:rsidR="005666DC" w:rsidRPr="0019389B">
          <w:rPr>
            <w:rStyle w:val="Hyperlink"/>
            <w:noProof/>
          </w:rPr>
          <w:t>fTemp_resp(-)</w:t>
        </w:r>
        <w:r w:rsidR="005666DC">
          <w:rPr>
            <w:noProof/>
            <w:webHidden/>
          </w:rPr>
          <w:tab/>
        </w:r>
        <w:r w:rsidR="005666DC">
          <w:rPr>
            <w:noProof/>
            <w:webHidden/>
          </w:rPr>
          <w:fldChar w:fldCharType="begin"/>
        </w:r>
        <w:r w:rsidR="005666DC">
          <w:rPr>
            <w:noProof/>
            <w:webHidden/>
          </w:rPr>
          <w:instrText xml:space="preserve"> PAGEREF _Toc54946375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62320F47"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76" w:history="1">
        <w:r w:rsidR="005666DC" w:rsidRPr="0019389B">
          <w:rPr>
            <w:rStyle w:val="Hyperlink"/>
            <w:noProof/>
          </w:rPr>
          <w:t>14.24</w:t>
        </w:r>
        <w:r w:rsidR="005666DC">
          <w:rPr>
            <w:rFonts w:asciiTheme="minorHAnsi" w:eastAsiaTheme="minorEastAsia" w:hAnsiTheme="minorHAnsi" w:cstheme="minorBidi"/>
            <w:noProof/>
            <w:sz w:val="22"/>
            <w:szCs w:val="22"/>
          </w:rPr>
          <w:tab/>
        </w:r>
        <w:r w:rsidR="005666DC" w:rsidRPr="0019389B">
          <w:rPr>
            <w:rStyle w:val="Hyperlink"/>
            <w:noProof/>
          </w:rPr>
          <w:t>fAge(-)</w:t>
        </w:r>
        <w:r w:rsidR="005666DC">
          <w:rPr>
            <w:noProof/>
            <w:webHidden/>
          </w:rPr>
          <w:tab/>
        </w:r>
        <w:r w:rsidR="005666DC">
          <w:rPr>
            <w:noProof/>
            <w:webHidden/>
          </w:rPr>
          <w:fldChar w:fldCharType="begin"/>
        </w:r>
        <w:r w:rsidR="005666DC">
          <w:rPr>
            <w:noProof/>
            <w:webHidden/>
          </w:rPr>
          <w:instrText xml:space="preserve"> PAGEREF _Toc54946376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35810397"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77" w:history="1">
        <w:r w:rsidR="005666DC" w:rsidRPr="0019389B">
          <w:rPr>
            <w:rStyle w:val="Hyperlink"/>
            <w:noProof/>
          </w:rPr>
          <w:t>14.25</w:t>
        </w:r>
        <w:r w:rsidR="005666DC">
          <w:rPr>
            <w:rFonts w:asciiTheme="minorHAnsi" w:eastAsiaTheme="minorEastAsia" w:hAnsiTheme="minorHAnsi" w:cstheme="minorBidi"/>
            <w:noProof/>
            <w:sz w:val="22"/>
            <w:szCs w:val="22"/>
          </w:rPr>
          <w:tab/>
        </w:r>
        <w:r w:rsidR="005666DC" w:rsidRPr="0019389B">
          <w:rPr>
            <w:rStyle w:val="Hyperlink"/>
            <w:noProof/>
          </w:rPr>
          <w:t>LeafOn(-)</w:t>
        </w:r>
        <w:r w:rsidR="005666DC">
          <w:rPr>
            <w:noProof/>
            <w:webHidden/>
          </w:rPr>
          <w:tab/>
        </w:r>
        <w:r w:rsidR="005666DC">
          <w:rPr>
            <w:noProof/>
            <w:webHidden/>
          </w:rPr>
          <w:fldChar w:fldCharType="begin"/>
        </w:r>
        <w:r w:rsidR="005666DC">
          <w:rPr>
            <w:noProof/>
            <w:webHidden/>
          </w:rPr>
          <w:instrText xml:space="preserve"> PAGEREF _Toc54946377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317387CE"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78" w:history="1">
        <w:r w:rsidR="005666DC" w:rsidRPr="0019389B">
          <w:rPr>
            <w:rStyle w:val="Hyperlink"/>
            <w:noProof/>
          </w:rPr>
          <w:t>14.26</w:t>
        </w:r>
        <w:r w:rsidR="005666DC">
          <w:rPr>
            <w:rFonts w:asciiTheme="minorHAnsi" w:eastAsiaTheme="minorEastAsia" w:hAnsiTheme="minorHAnsi" w:cstheme="minorBidi"/>
            <w:noProof/>
            <w:sz w:val="22"/>
            <w:szCs w:val="22"/>
          </w:rPr>
          <w:tab/>
        </w:r>
        <w:r w:rsidR="005666DC" w:rsidRPr="0019389B">
          <w:rPr>
            <w:rStyle w:val="Hyperlink"/>
            <w:noProof/>
          </w:rPr>
          <w:t>FActiveBiomass(gDW_gDW)</w:t>
        </w:r>
        <w:r w:rsidR="005666DC">
          <w:rPr>
            <w:noProof/>
            <w:webHidden/>
          </w:rPr>
          <w:tab/>
        </w:r>
        <w:r w:rsidR="005666DC">
          <w:rPr>
            <w:noProof/>
            <w:webHidden/>
          </w:rPr>
          <w:fldChar w:fldCharType="begin"/>
        </w:r>
        <w:r w:rsidR="005666DC">
          <w:rPr>
            <w:noProof/>
            <w:webHidden/>
          </w:rPr>
          <w:instrText xml:space="preserve"> PAGEREF _Toc54946378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382DBC68"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79" w:history="1">
        <w:r w:rsidR="005666DC" w:rsidRPr="0019389B">
          <w:rPr>
            <w:rStyle w:val="Hyperlink"/>
            <w:noProof/>
          </w:rPr>
          <w:t>14.27</w:t>
        </w:r>
        <w:r w:rsidR="005666DC">
          <w:rPr>
            <w:rFonts w:asciiTheme="minorHAnsi" w:eastAsiaTheme="minorEastAsia" w:hAnsiTheme="minorHAnsi" w:cstheme="minorBidi"/>
            <w:noProof/>
            <w:sz w:val="22"/>
            <w:szCs w:val="22"/>
          </w:rPr>
          <w:tab/>
        </w:r>
        <w:r w:rsidR="005666DC" w:rsidRPr="0019389B">
          <w:rPr>
            <w:rStyle w:val="Hyperlink"/>
            <w:noProof/>
          </w:rPr>
          <w:t>AdjFolN(gN_gC)</w:t>
        </w:r>
        <w:r w:rsidR="005666DC">
          <w:rPr>
            <w:noProof/>
            <w:webHidden/>
          </w:rPr>
          <w:tab/>
        </w:r>
        <w:r w:rsidR="005666DC">
          <w:rPr>
            <w:noProof/>
            <w:webHidden/>
          </w:rPr>
          <w:fldChar w:fldCharType="begin"/>
        </w:r>
        <w:r w:rsidR="005666DC">
          <w:rPr>
            <w:noProof/>
            <w:webHidden/>
          </w:rPr>
          <w:instrText xml:space="preserve"> PAGEREF _Toc54946379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4DA1C210"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80" w:history="1">
        <w:r w:rsidR="005666DC" w:rsidRPr="0019389B">
          <w:rPr>
            <w:rStyle w:val="Hyperlink"/>
            <w:noProof/>
          </w:rPr>
          <w:t>14.28</w:t>
        </w:r>
        <w:r w:rsidR="005666DC">
          <w:rPr>
            <w:rFonts w:asciiTheme="minorHAnsi" w:eastAsiaTheme="minorEastAsia" w:hAnsiTheme="minorHAnsi" w:cstheme="minorBidi"/>
            <w:noProof/>
            <w:sz w:val="22"/>
            <w:szCs w:val="22"/>
          </w:rPr>
          <w:tab/>
        </w:r>
        <w:r w:rsidR="005666DC" w:rsidRPr="0019389B">
          <w:rPr>
            <w:rStyle w:val="Hyperlink"/>
            <w:noProof/>
          </w:rPr>
          <w:t>AdjFracFol(-)</w:t>
        </w:r>
        <w:r w:rsidR="005666DC">
          <w:rPr>
            <w:noProof/>
            <w:webHidden/>
          </w:rPr>
          <w:tab/>
        </w:r>
        <w:r w:rsidR="005666DC">
          <w:rPr>
            <w:noProof/>
            <w:webHidden/>
          </w:rPr>
          <w:fldChar w:fldCharType="begin"/>
        </w:r>
        <w:r w:rsidR="005666DC">
          <w:rPr>
            <w:noProof/>
            <w:webHidden/>
          </w:rPr>
          <w:instrText xml:space="preserve"> PAGEREF _Toc54946380 \h </w:instrText>
        </w:r>
        <w:r w:rsidR="005666DC">
          <w:rPr>
            <w:noProof/>
            <w:webHidden/>
          </w:rPr>
        </w:r>
        <w:r w:rsidR="005666DC">
          <w:rPr>
            <w:noProof/>
            <w:webHidden/>
          </w:rPr>
          <w:fldChar w:fldCharType="separate"/>
        </w:r>
        <w:r w:rsidR="005666DC">
          <w:rPr>
            <w:noProof/>
            <w:webHidden/>
          </w:rPr>
          <w:t>53</w:t>
        </w:r>
        <w:r w:rsidR="005666DC">
          <w:rPr>
            <w:noProof/>
            <w:webHidden/>
          </w:rPr>
          <w:fldChar w:fldCharType="end"/>
        </w:r>
      </w:hyperlink>
    </w:p>
    <w:p w14:paraId="519EC950"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81" w:history="1">
        <w:r w:rsidR="005666DC" w:rsidRPr="0019389B">
          <w:rPr>
            <w:rStyle w:val="Hyperlink"/>
            <w:noProof/>
          </w:rPr>
          <w:t>14.29</w:t>
        </w:r>
        <w:r w:rsidR="005666DC">
          <w:rPr>
            <w:rFonts w:asciiTheme="minorHAnsi" w:eastAsiaTheme="minorEastAsia" w:hAnsiTheme="minorHAnsi" w:cstheme="minorBidi"/>
            <w:noProof/>
            <w:sz w:val="22"/>
            <w:szCs w:val="22"/>
          </w:rPr>
          <w:tab/>
        </w:r>
        <w:r w:rsidR="005666DC" w:rsidRPr="0019389B">
          <w:rPr>
            <w:rStyle w:val="Hyperlink"/>
            <w:noProof/>
          </w:rPr>
          <w:t>CiModifier(-)</w:t>
        </w:r>
        <w:r w:rsidR="005666DC">
          <w:rPr>
            <w:noProof/>
            <w:webHidden/>
          </w:rPr>
          <w:tab/>
        </w:r>
        <w:r w:rsidR="005666DC">
          <w:rPr>
            <w:noProof/>
            <w:webHidden/>
          </w:rPr>
          <w:fldChar w:fldCharType="begin"/>
        </w:r>
        <w:r w:rsidR="005666DC">
          <w:rPr>
            <w:noProof/>
            <w:webHidden/>
          </w:rPr>
          <w:instrText xml:space="preserve"> PAGEREF _Toc54946381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539DD24F"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82" w:history="1">
        <w:r w:rsidR="005666DC" w:rsidRPr="0019389B">
          <w:rPr>
            <w:rStyle w:val="Hyperlink"/>
            <w:noProof/>
          </w:rPr>
          <w:t>14.30</w:t>
        </w:r>
        <w:r w:rsidR="005666DC">
          <w:rPr>
            <w:rFonts w:asciiTheme="minorHAnsi" w:eastAsiaTheme="minorEastAsia" w:hAnsiTheme="minorHAnsi" w:cstheme="minorBidi"/>
            <w:noProof/>
            <w:sz w:val="22"/>
            <w:szCs w:val="22"/>
          </w:rPr>
          <w:tab/>
        </w:r>
        <w:r w:rsidR="005666DC" w:rsidRPr="0019389B">
          <w:rPr>
            <w:rStyle w:val="Hyperlink"/>
            <w:noProof/>
          </w:rPr>
          <w:t>AdjHalfSat(-)</w:t>
        </w:r>
        <w:r w:rsidR="005666DC">
          <w:rPr>
            <w:noProof/>
            <w:webHidden/>
          </w:rPr>
          <w:tab/>
        </w:r>
        <w:r w:rsidR="005666DC">
          <w:rPr>
            <w:noProof/>
            <w:webHidden/>
          </w:rPr>
          <w:fldChar w:fldCharType="begin"/>
        </w:r>
        <w:r w:rsidR="005666DC">
          <w:rPr>
            <w:noProof/>
            <w:webHidden/>
          </w:rPr>
          <w:instrText xml:space="preserve"> PAGEREF _Toc54946382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689A0F24"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83" w:history="1">
        <w:r w:rsidR="005666DC" w:rsidRPr="0019389B">
          <w:rPr>
            <w:rStyle w:val="Hyperlink"/>
            <w:noProof/>
          </w:rPr>
          <w:t>14.31</w:t>
        </w:r>
        <w:r w:rsidR="005666DC">
          <w:rPr>
            <w:rFonts w:asciiTheme="minorHAnsi" w:eastAsiaTheme="minorEastAsia" w:hAnsiTheme="minorHAnsi" w:cstheme="minorBidi"/>
            <w:noProof/>
            <w:sz w:val="22"/>
            <w:szCs w:val="22"/>
          </w:rPr>
          <w:tab/>
        </w:r>
        <w:r w:rsidR="005666DC" w:rsidRPr="0019389B">
          <w:rPr>
            <w:rStyle w:val="Hyperlink"/>
            <w:noProof/>
          </w:rPr>
          <w:t>Limiting Factor</w:t>
        </w:r>
        <w:r w:rsidR="005666DC">
          <w:rPr>
            <w:noProof/>
            <w:webHidden/>
          </w:rPr>
          <w:tab/>
        </w:r>
        <w:r w:rsidR="005666DC">
          <w:rPr>
            <w:noProof/>
            <w:webHidden/>
          </w:rPr>
          <w:fldChar w:fldCharType="begin"/>
        </w:r>
        <w:r w:rsidR="005666DC">
          <w:rPr>
            <w:noProof/>
            <w:webHidden/>
          </w:rPr>
          <w:instrText xml:space="preserve"> PAGEREF _Toc54946383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7943CE3D" w14:textId="77777777" w:rsidR="005666DC" w:rsidRDefault="008B4A0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84" w:history="1">
        <w:r w:rsidR="005666DC" w:rsidRPr="0019389B">
          <w:rPr>
            <w:rStyle w:val="Hyperlink"/>
            <w:noProof/>
          </w:rPr>
          <w:t>15</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Output file – Establishment Table (Optional PNEToutputsites output)</w:t>
        </w:r>
        <w:r w:rsidR="005666DC">
          <w:rPr>
            <w:noProof/>
            <w:webHidden/>
          </w:rPr>
          <w:tab/>
        </w:r>
        <w:r w:rsidR="005666DC">
          <w:rPr>
            <w:noProof/>
            <w:webHidden/>
          </w:rPr>
          <w:fldChar w:fldCharType="begin"/>
        </w:r>
        <w:r w:rsidR="005666DC">
          <w:rPr>
            <w:noProof/>
            <w:webHidden/>
          </w:rPr>
          <w:instrText xml:space="preserve"> PAGEREF _Toc54946384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394BE529"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85" w:history="1">
        <w:r w:rsidR="005666DC" w:rsidRPr="0019389B">
          <w:rPr>
            <w:rStyle w:val="Hyperlink"/>
            <w:noProof/>
          </w:rPr>
          <w:t>15.1</w:t>
        </w:r>
        <w:r w:rsidR="005666DC">
          <w:rPr>
            <w:rFonts w:asciiTheme="minorHAnsi" w:eastAsiaTheme="minorEastAsia" w:hAnsiTheme="minorHAnsi" w:cstheme="minorBidi"/>
            <w:noProof/>
            <w:sz w:val="22"/>
            <w:szCs w:val="22"/>
          </w:rPr>
          <w:tab/>
        </w:r>
        <w:r w:rsidR="005666DC" w:rsidRPr="0019389B">
          <w:rPr>
            <w:rStyle w:val="Hyperlink"/>
            <w:noProof/>
          </w:rPr>
          <w:t>Year</w:t>
        </w:r>
        <w:r w:rsidR="005666DC">
          <w:rPr>
            <w:noProof/>
            <w:webHidden/>
          </w:rPr>
          <w:tab/>
        </w:r>
        <w:r w:rsidR="005666DC">
          <w:rPr>
            <w:noProof/>
            <w:webHidden/>
          </w:rPr>
          <w:fldChar w:fldCharType="begin"/>
        </w:r>
        <w:r w:rsidR="005666DC">
          <w:rPr>
            <w:noProof/>
            <w:webHidden/>
          </w:rPr>
          <w:instrText xml:space="preserve"> PAGEREF _Toc54946385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2FA3180F"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86" w:history="1">
        <w:r w:rsidR="005666DC" w:rsidRPr="0019389B">
          <w:rPr>
            <w:rStyle w:val="Hyperlink"/>
            <w:noProof/>
          </w:rPr>
          <w:t>15.2</w:t>
        </w:r>
        <w:r w:rsidR="005666DC">
          <w:rPr>
            <w:rFonts w:asciiTheme="minorHAnsi" w:eastAsiaTheme="minorEastAsia" w:hAnsiTheme="minorHAnsi" w:cstheme="minorBidi"/>
            <w:noProof/>
            <w:sz w:val="22"/>
            <w:szCs w:val="22"/>
          </w:rPr>
          <w:tab/>
        </w:r>
        <w:r w:rsidR="005666DC" w:rsidRPr="0019389B">
          <w:rPr>
            <w:rStyle w:val="Hyperlink"/>
            <w:noProof/>
          </w:rPr>
          <w:t>Species</w:t>
        </w:r>
        <w:r w:rsidR="005666DC">
          <w:rPr>
            <w:noProof/>
            <w:webHidden/>
          </w:rPr>
          <w:tab/>
        </w:r>
        <w:r w:rsidR="005666DC">
          <w:rPr>
            <w:noProof/>
            <w:webHidden/>
          </w:rPr>
          <w:fldChar w:fldCharType="begin"/>
        </w:r>
        <w:r w:rsidR="005666DC">
          <w:rPr>
            <w:noProof/>
            <w:webHidden/>
          </w:rPr>
          <w:instrText xml:space="preserve"> PAGEREF _Toc54946386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1EDEB9D7"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87" w:history="1">
        <w:r w:rsidR="005666DC" w:rsidRPr="0019389B">
          <w:rPr>
            <w:rStyle w:val="Hyperlink"/>
            <w:noProof/>
          </w:rPr>
          <w:t>15.3</w:t>
        </w:r>
        <w:r w:rsidR="005666DC">
          <w:rPr>
            <w:rFonts w:asciiTheme="minorHAnsi" w:eastAsiaTheme="minorEastAsia" w:hAnsiTheme="minorHAnsi" w:cstheme="minorBidi"/>
            <w:noProof/>
            <w:sz w:val="22"/>
            <w:szCs w:val="22"/>
          </w:rPr>
          <w:tab/>
        </w:r>
        <w:r w:rsidR="005666DC" w:rsidRPr="0019389B">
          <w:rPr>
            <w:rStyle w:val="Hyperlink"/>
            <w:noProof/>
          </w:rPr>
          <w:t>Pest</w:t>
        </w:r>
        <w:r w:rsidR="005666DC">
          <w:rPr>
            <w:noProof/>
            <w:webHidden/>
          </w:rPr>
          <w:tab/>
        </w:r>
        <w:r w:rsidR="005666DC">
          <w:rPr>
            <w:noProof/>
            <w:webHidden/>
          </w:rPr>
          <w:fldChar w:fldCharType="begin"/>
        </w:r>
        <w:r w:rsidR="005666DC">
          <w:rPr>
            <w:noProof/>
            <w:webHidden/>
          </w:rPr>
          <w:instrText xml:space="preserve"> PAGEREF _Toc54946387 \h </w:instrText>
        </w:r>
        <w:r w:rsidR="005666DC">
          <w:rPr>
            <w:noProof/>
            <w:webHidden/>
          </w:rPr>
        </w:r>
        <w:r w:rsidR="005666DC">
          <w:rPr>
            <w:noProof/>
            <w:webHidden/>
          </w:rPr>
          <w:fldChar w:fldCharType="separate"/>
        </w:r>
        <w:r w:rsidR="005666DC">
          <w:rPr>
            <w:noProof/>
            <w:webHidden/>
          </w:rPr>
          <w:t>54</w:t>
        </w:r>
        <w:r w:rsidR="005666DC">
          <w:rPr>
            <w:noProof/>
            <w:webHidden/>
          </w:rPr>
          <w:fldChar w:fldCharType="end"/>
        </w:r>
      </w:hyperlink>
    </w:p>
    <w:p w14:paraId="618C1E08"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88" w:history="1">
        <w:r w:rsidR="005666DC" w:rsidRPr="0019389B">
          <w:rPr>
            <w:rStyle w:val="Hyperlink"/>
            <w:noProof/>
          </w:rPr>
          <w:t>15.4</w:t>
        </w:r>
        <w:r w:rsidR="005666DC">
          <w:rPr>
            <w:rFonts w:asciiTheme="minorHAnsi" w:eastAsiaTheme="minorEastAsia" w:hAnsiTheme="minorHAnsi" w:cstheme="minorBidi"/>
            <w:noProof/>
            <w:sz w:val="22"/>
            <w:szCs w:val="22"/>
          </w:rPr>
          <w:tab/>
        </w:r>
        <w:r w:rsidR="005666DC" w:rsidRPr="0019389B">
          <w:rPr>
            <w:rStyle w:val="Hyperlink"/>
            <w:noProof/>
          </w:rPr>
          <w:t>FWater_Avg</w:t>
        </w:r>
        <w:r w:rsidR="005666DC">
          <w:rPr>
            <w:noProof/>
            <w:webHidden/>
          </w:rPr>
          <w:tab/>
        </w:r>
        <w:r w:rsidR="005666DC">
          <w:rPr>
            <w:noProof/>
            <w:webHidden/>
          </w:rPr>
          <w:fldChar w:fldCharType="begin"/>
        </w:r>
        <w:r w:rsidR="005666DC">
          <w:rPr>
            <w:noProof/>
            <w:webHidden/>
          </w:rPr>
          <w:instrText xml:space="preserve"> PAGEREF _Toc54946388 \h </w:instrText>
        </w:r>
        <w:r w:rsidR="005666DC">
          <w:rPr>
            <w:noProof/>
            <w:webHidden/>
          </w:rPr>
        </w:r>
        <w:r w:rsidR="005666DC">
          <w:rPr>
            <w:noProof/>
            <w:webHidden/>
          </w:rPr>
          <w:fldChar w:fldCharType="separate"/>
        </w:r>
        <w:r w:rsidR="005666DC">
          <w:rPr>
            <w:noProof/>
            <w:webHidden/>
          </w:rPr>
          <w:t>55</w:t>
        </w:r>
        <w:r w:rsidR="005666DC">
          <w:rPr>
            <w:noProof/>
            <w:webHidden/>
          </w:rPr>
          <w:fldChar w:fldCharType="end"/>
        </w:r>
      </w:hyperlink>
    </w:p>
    <w:p w14:paraId="57690A32"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89" w:history="1">
        <w:r w:rsidR="005666DC" w:rsidRPr="0019389B">
          <w:rPr>
            <w:rStyle w:val="Hyperlink"/>
            <w:noProof/>
          </w:rPr>
          <w:t>15.5</w:t>
        </w:r>
        <w:r w:rsidR="005666DC">
          <w:rPr>
            <w:rFonts w:asciiTheme="minorHAnsi" w:eastAsiaTheme="minorEastAsia" w:hAnsiTheme="minorHAnsi" w:cstheme="minorBidi"/>
            <w:noProof/>
            <w:sz w:val="22"/>
            <w:szCs w:val="22"/>
          </w:rPr>
          <w:tab/>
        </w:r>
        <w:r w:rsidR="005666DC" w:rsidRPr="0019389B">
          <w:rPr>
            <w:rStyle w:val="Hyperlink"/>
            <w:noProof/>
          </w:rPr>
          <w:t>FRad_Avg</w:t>
        </w:r>
        <w:r w:rsidR="005666DC">
          <w:rPr>
            <w:noProof/>
            <w:webHidden/>
          </w:rPr>
          <w:tab/>
        </w:r>
        <w:r w:rsidR="005666DC">
          <w:rPr>
            <w:noProof/>
            <w:webHidden/>
          </w:rPr>
          <w:fldChar w:fldCharType="begin"/>
        </w:r>
        <w:r w:rsidR="005666DC">
          <w:rPr>
            <w:noProof/>
            <w:webHidden/>
          </w:rPr>
          <w:instrText xml:space="preserve"> PAGEREF _Toc54946389 \h </w:instrText>
        </w:r>
        <w:r w:rsidR="005666DC">
          <w:rPr>
            <w:noProof/>
            <w:webHidden/>
          </w:rPr>
        </w:r>
        <w:r w:rsidR="005666DC">
          <w:rPr>
            <w:noProof/>
            <w:webHidden/>
          </w:rPr>
          <w:fldChar w:fldCharType="separate"/>
        </w:r>
        <w:r w:rsidR="005666DC">
          <w:rPr>
            <w:noProof/>
            <w:webHidden/>
          </w:rPr>
          <w:t>55</w:t>
        </w:r>
        <w:r w:rsidR="005666DC">
          <w:rPr>
            <w:noProof/>
            <w:webHidden/>
          </w:rPr>
          <w:fldChar w:fldCharType="end"/>
        </w:r>
      </w:hyperlink>
    </w:p>
    <w:p w14:paraId="73B91294"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90" w:history="1">
        <w:r w:rsidR="005666DC" w:rsidRPr="0019389B">
          <w:rPr>
            <w:rStyle w:val="Hyperlink"/>
            <w:noProof/>
          </w:rPr>
          <w:t>15.6</w:t>
        </w:r>
        <w:r w:rsidR="005666DC">
          <w:rPr>
            <w:rFonts w:asciiTheme="minorHAnsi" w:eastAsiaTheme="minorEastAsia" w:hAnsiTheme="minorHAnsi" w:cstheme="minorBidi"/>
            <w:noProof/>
            <w:sz w:val="22"/>
            <w:szCs w:val="22"/>
          </w:rPr>
          <w:tab/>
        </w:r>
        <w:r w:rsidR="005666DC" w:rsidRPr="0019389B">
          <w:rPr>
            <w:rStyle w:val="Hyperlink"/>
            <w:noProof/>
          </w:rPr>
          <w:t>ActiveMonths</w:t>
        </w:r>
        <w:r w:rsidR="005666DC">
          <w:rPr>
            <w:noProof/>
            <w:webHidden/>
          </w:rPr>
          <w:tab/>
        </w:r>
        <w:r w:rsidR="005666DC">
          <w:rPr>
            <w:noProof/>
            <w:webHidden/>
          </w:rPr>
          <w:fldChar w:fldCharType="begin"/>
        </w:r>
        <w:r w:rsidR="005666DC">
          <w:rPr>
            <w:noProof/>
            <w:webHidden/>
          </w:rPr>
          <w:instrText xml:space="preserve"> PAGEREF _Toc54946390 \h </w:instrText>
        </w:r>
        <w:r w:rsidR="005666DC">
          <w:rPr>
            <w:noProof/>
            <w:webHidden/>
          </w:rPr>
        </w:r>
        <w:r w:rsidR="005666DC">
          <w:rPr>
            <w:noProof/>
            <w:webHidden/>
          </w:rPr>
          <w:fldChar w:fldCharType="separate"/>
        </w:r>
        <w:r w:rsidR="005666DC">
          <w:rPr>
            <w:noProof/>
            <w:webHidden/>
          </w:rPr>
          <w:t>55</w:t>
        </w:r>
        <w:r w:rsidR="005666DC">
          <w:rPr>
            <w:noProof/>
            <w:webHidden/>
          </w:rPr>
          <w:fldChar w:fldCharType="end"/>
        </w:r>
      </w:hyperlink>
    </w:p>
    <w:p w14:paraId="1E0A9F9E" w14:textId="77777777" w:rsidR="005666DC" w:rsidRDefault="008B4A0A">
      <w:pPr>
        <w:pStyle w:val="TOC2"/>
        <w:tabs>
          <w:tab w:val="left" w:pos="960"/>
          <w:tab w:val="right" w:leader="dot" w:pos="8976"/>
        </w:tabs>
        <w:rPr>
          <w:rFonts w:asciiTheme="minorHAnsi" w:eastAsiaTheme="minorEastAsia" w:hAnsiTheme="minorHAnsi" w:cstheme="minorBidi"/>
          <w:noProof/>
          <w:sz w:val="22"/>
          <w:szCs w:val="22"/>
        </w:rPr>
      </w:pPr>
      <w:hyperlink w:anchor="_Toc54946391" w:history="1">
        <w:r w:rsidR="005666DC" w:rsidRPr="0019389B">
          <w:rPr>
            <w:rStyle w:val="Hyperlink"/>
            <w:noProof/>
          </w:rPr>
          <w:t>15.7</w:t>
        </w:r>
        <w:r w:rsidR="005666DC">
          <w:rPr>
            <w:rFonts w:asciiTheme="minorHAnsi" w:eastAsiaTheme="minorEastAsia" w:hAnsiTheme="minorHAnsi" w:cstheme="minorBidi"/>
            <w:noProof/>
            <w:sz w:val="22"/>
            <w:szCs w:val="22"/>
          </w:rPr>
          <w:tab/>
        </w:r>
        <w:r w:rsidR="005666DC" w:rsidRPr="0019389B">
          <w:rPr>
            <w:rStyle w:val="Hyperlink"/>
            <w:noProof/>
          </w:rPr>
          <w:t>Est</w:t>
        </w:r>
        <w:r w:rsidR="005666DC">
          <w:rPr>
            <w:noProof/>
            <w:webHidden/>
          </w:rPr>
          <w:tab/>
        </w:r>
        <w:r w:rsidR="005666DC">
          <w:rPr>
            <w:noProof/>
            <w:webHidden/>
          </w:rPr>
          <w:fldChar w:fldCharType="begin"/>
        </w:r>
        <w:r w:rsidR="005666DC">
          <w:rPr>
            <w:noProof/>
            <w:webHidden/>
          </w:rPr>
          <w:instrText xml:space="preserve"> PAGEREF _Toc54946391 \h </w:instrText>
        </w:r>
        <w:r w:rsidR="005666DC">
          <w:rPr>
            <w:noProof/>
            <w:webHidden/>
          </w:rPr>
        </w:r>
        <w:r w:rsidR="005666DC">
          <w:rPr>
            <w:noProof/>
            <w:webHidden/>
          </w:rPr>
          <w:fldChar w:fldCharType="separate"/>
        </w:r>
        <w:r w:rsidR="005666DC">
          <w:rPr>
            <w:noProof/>
            <w:webHidden/>
          </w:rPr>
          <w:t>55</w:t>
        </w:r>
        <w:r w:rsidR="005666DC">
          <w:rPr>
            <w:noProof/>
            <w:webHidden/>
          </w:rPr>
          <w:fldChar w:fldCharType="end"/>
        </w:r>
      </w:hyperlink>
    </w:p>
    <w:p w14:paraId="189A40F3" w14:textId="77777777" w:rsidR="005666DC" w:rsidRDefault="008B4A0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92" w:history="1">
        <w:r w:rsidR="005666DC" w:rsidRPr="0019389B">
          <w:rPr>
            <w:rStyle w:val="Hyperlink"/>
            <w:noProof/>
          </w:rPr>
          <w:t>16</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Output file – Mortality Table (Optional PNEToutputsites output)</w:t>
        </w:r>
        <w:r w:rsidR="005666DC">
          <w:rPr>
            <w:noProof/>
            <w:webHidden/>
          </w:rPr>
          <w:tab/>
        </w:r>
        <w:r w:rsidR="005666DC">
          <w:rPr>
            <w:noProof/>
            <w:webHidden/>
          </w:rPr>
          <w:fldChar w:fldCharType="begin"/>
        </w:r>
        <w:r w:rsidR="005666DC">
          <w:rPr>
            <w:noProof/>
            <w:webHidden/>
          </w:rPr>
          <w:instrText xml:space="preserve"> PAGEREF _Toc54946392 \h </w:instrText>
        </w:r>
        <w:r w:rsidR="005666DC">
          <w:rPr>
            <w:noProof/>
            <w:webHidden/>
          </w:rPr>
        </w:r>
        <w:r w:rsidR="005666DC">
          <w:rPr>
            <w:noProof/>
            <w:webHidden/>
          </w:rPr>
          <w:fldChar w:fldCharType="separate"/>
        </w:r>
        <w:r w:rsidR="005666DC">
          <w:rPr>
            <w:noProof/>
            <w:webHidden/>
          </w:rPr>
          <w:t>55</w:t>
        </w:r>
        <w:r w:rsidR="005666DC">
          <w:rPr>
            <w:noProof/>
            <w:webHidden/>
          </w:rPr>
          <w:fldChar w:fldCharType="end"/>
        </w:r>
      </w:hyperlink>
    </w:p>
    <w:p w14:paraId="70BA67DE" w14:textId="77777777" w:rsidR="005666DC" w:rsidRDefault="008B4A0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93" w:history="1">
        <w:r w:rsidR="005666DC" w:rsidRPr="0019389B">
          <w:rPr>
            <w:rStyle w:val="Hyperlink"/>
            <w:noProof/>
          </w:rPr>
          <w:t>17</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Output file – Establish Table (Optional PNEToutputsites output)</w:t>
        </w:r>
        <w:r w:rsidR="005666DC">
          <w:rPr>
            <w:noProof/>
            <w:webHidden/>
          </w:rPr>
          <w:tab/>
        </w:r>
        <w:r w:rsidR="005666DC">
          <w:rPr>
            <w:noProof/>
            <w:webHidden/>
          </w:rPr>
          <w:fldChar w:fldCharType="begin"/>
        </w:r>
        <w:r w:rsidR="005666DC">
          <w:rPr>
            <w:noProof/>
            <w:webHidden/>
          </w:rPr>
          <w:instrText xml:space="preserve"> PAGEREF _Toc54946393 \h </w:instrText>
        </w:r>
        <w:r w:rsidR="005666DC">
          <w:rPr>
            <w:noProof/>
            <w:webHidden/>
          </w:rPr>
        </w:r>
        <w:r w:rsidR="005666DC">
          <w:rPr>
            <w:noProof/>
            <w:webHidden/>
          </w:rPr>
          <w:fldChar w:fldCharType="separate"/>
        </w:r>
        <w:r w:rsidR="005666DC">
          <w:rPr>
            <w:noProof/>
            <w:webHidden/>
          </w:rPr>
          <w:t>55</w:t>
        </w:r>
        <w:r w:rsidR="005666DC">
          <w:rPr>
            <w:noProof/>
            <w:webHidden/>
          </w:rPr>
          <w:fldChar w:fldCharType="end"/>
        </w:r>
      </w:hyperlink>
    </w:p>
    <w:p w14:paraId="3A2F9554" w14:textId="77777777" w:rsidR="005666DC" w:rsidRDefault="008B4A0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4946394" w:history="1">
        <w:r w:rsidR="005666DC" w:rsidRPr="0019389B">
          <w:rPr>
            <w:rStyle w:val="Hyperlink"/>
            <w:noProof/>
          </w:rPr>
          <w:t>18</w:t>
        </w:r>
        <w:r w:rsidR="005666DC">
          <w:rPr>
            <w:rFonts w:asciiTheme="minorHAnsi" w:eastAsiaTheme="minorEastAsia" w:hAnsiTheme="minorHAnsi" w:cstheme="minorBidi"/>
            <w:b w:val="0"/>
            <w:bCs w:val="0"/>
            <w:caps w:val="0"/>
            <w:noProof/>
            <w:sz w:val="22"/>
            <w:szCs w:val="22"/>
          </w:rPr>
          <w:tab/>
        </w:r>
        <w:r w:rsidR="005666DC" w:rsidRPr="0019389B">
          <w:rPr>
            <w:rStyle w:val="Hyperlink"/>
            <w:noProof/>
          </w:rPr>
          <w:t>Appendix.  Calibration tips.</w:t>
        </w:r>
        <w:r w:rsidR="005666DC">
          <w:rPr>
            <w:noProof/>
            <w:webHidden/>
          </w:rPr>
          <w:tab/>
        </w:r>
        <w:r w:rsidR="005666DC">
          <w:rPr>
            <w:noProof/>
            <w:webHidden/>
          </w:rPr>
          <w:fldChar w:fldCharType="begin"/>
        </w:r>
        <w:r w:rsidR="005666DC">
          <w:rPr>
            <w:noProof/>
            <w:webHidden/>
          </w:rPr>
          <w:instrText xml:space="preserve"> PAGEREF _Toc54946394 \h </w:instrText>
        </w:r>
        <w:r w:rsidR="005666DC">
          <w:rPr>
            <w:noProof/>
            <w:webHidden/>
          </w:rPr>
        </w:r>
        <w:r w:rsidR="005666DC">
          <w:rPr>
            <w:noProof/>
            <w:webHidden/>
          </w:rPr>
          <w:fldChar w:fldCharType="separate"/>
        </w:r>
        <w:r w:rsidR="005666DC">
          <w:rPr>
            <w:noProof/>
            <w:webHidden/>
          </w:rPr>
          <w:t>56</w:t>
        </w:r>
        <w:r w:rsidR="005666DC">
          <w:rPr>
            <w:noProof/>
            <w:webHidden/>
          </w:rPr>
          <w:fldChar w:fldCharType="end"/>
        </w:r>
      </w:hyperlink>
    </w:p>
    <w:p w14:paraId="0D413981" w14:textId="77777777" w:rsidR="0030267A" w:rsidRDefault="0030267A">
      <w:pPr>
        <w:pStyle w:val="Heading1"/>
      </w:pPr>
      <w:r>
        <w:lastRenderedPageBreak/>
        <w:fldChar w:fldCharType="end"/>
      </w:r>
      <w:bookmarkStart w:id="2" w:name="_Toc393188763"/>
      <w:bookmarkStart w:id="3" w:name="_Toc503173232"/>
      <w:bookmarkStart w:id="4" w:name="_Toc54946166"/>
      <w:r>
        <w:t>Introduction</w:t>
      </w:r>
      <w:bookmarkEnd w:id="1"/>
      <w:bookmarkEnd w:id="2"/>
      <w:bookmarkEnd w:id="3"/>
      <w:bookmarkEnd w:id="4"/>
    </w:p>
    <w:p w14:paraId="1A47B3C0" w14:textId="2C079CBC"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proofErr w:type="spellStart"/>
      <w:r w:rsidR="005106C3">
        <w:rPr>
          <w:b/>
          <w:bCs/>
        </w:rPr>
        <w:t>PnET</w:t>
      </w:r>
      <w:proofErr w:type="spellEnd"/>
      <w:r w:rsidR="005106C3">
        <w:rPr>
          <w:b/>
          <w:bCs/>
        </w:rPr>
        <w:t>-Succession</w:t>
      </w:r>
      <w:r>
        <w:rPr>
          <w:b/>
          <w:bCs/>
        </w:rPr>
        <w:fldChar w:fldCharType="end"/>
      </w:r>
      <w:r>
        <w:t xml:space="preserve"> extension for the LANDIS-II model.  For information about the model and its core concepts including succession, see the </w:t>
      </w:r>
      <w:hyperlink r:id="rId10" w:history="1">
        <w:r w:rsidRPr="00A9181B">
          <w:rPr>
            <w:rStyle w:val="Hyperlink"/>
            <w:i/>
            <w:iCs/>
          </w:rPr>
          <w:t>LANDIS</w:t>
        </w:r>
        <w:r w:rsidRPr="00A9181B">
          <w:rPr>
            <w:rStyle w:val="Hyperlink"/>
            <w:i/>
            <w:iCs/>
          </w:rPr>
          <w:noBreakHyphen/>
          <w:t>II Conceptual Model Description</w:t>
        </w:r>
      </w:hyperlink>
      <w:r>
        <w:rPr>
          <w:i/>
          <w:iCs/>
        </w:rPr>
        <w:t>.</w:t>
      </w:r>
    </w:p>
    <w:p w14:paraId="4D554ED8" w14:textId="3B149810" w:rsidR="00946FBA" w:rsidRPr="00740C4E" w:rsidRDefault="00502E28" w:rsidP="00A9181B">
      <w:pPr>
        <w:pStyle w:val="textbody"/>
        <w:ind w:left="450" w:right="76"/>
      </w:pPr>
      <w:r w:rsidRPr="00740C4E">
        <w:t xml:space="preserve">The </w:t>
      </w:r>
      <w:proofErr w:type="spellStart"/>
      <w:r w:rsidR="005106C3" w:rsidRPr="00740C4E">
        <w:t>PnET</w:t>
      </w:r>
      <w:proofErr w:type="spellEnd"/>
      <w:r w:rsidR="005106C3" w:rsidRPr="00740C4E">
        <w:t>-Succession</w:t>
      </w:r>
      <w:r w:rsidRPr="00740C4E">
        <w:t xml:space="preserve"> extension is based on the Biomass Succession </w:t>
      </w:r>
      <w:r w:rsidRPr="008166A4">
        <w:t>extension</w:t>
      </w:r>
      <w:r w:rsidRPr="00740C4E">
        <w:t xml:space="preserve"> of Sheller and </w:t>
      </w:r>
      <w:proofErr w:type="spellStart"/>
      <w:r w:rsidRPr="00740C4E">
        <w:t>Mladenoff</w:t>
      </w:r>
      <w:proofErr w:type="spellEnd"/>
      <w:r w:rsidRPr="00740C4E">
        <w:t xml:space="preserve"> (2004), </w:t>
      </w:r>
      <w:r w:rsidR="002224F9" w:rsidRPr="00740C4E">
        <w:t xml:space="preserve">embedding elements of the </w:t>
      </w:r>
      <w:proofErr w:type="spellStart"/>
      <w:r w:rsidR="002224F9" w:rsidRPr="00740C4E">
        <w:t>PnET</w:t>
      </w:r>
      <w:proofErr w:type="spellEnd"/>
      <w:r w:rsidR="002224F9" w:rsidRPr="00740C4E">
        <w:t>-II ecophysiology model of Aber et al</w:t>
      </w:r>
      <w:r w:rsidR="00A9181B">
        <w:t>.</w:t>
      </w:r>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w:t>
      </w:r>
      <w:proofErr w:type="spellStart"/>
      <w:r w:rsidR="00740C4E">
        <w:t>PnET</w:t>
      </w:r>
      <w:proofErr w:type="spellEnd"/>
      <w:r w:rsidR="00740C4E">
        <w:t xml:space="preserve"> (Photosynthesis and </w:t>
      </w:r>
      <w:proofErr w:type="spellStart"/>
      <w:r w:rsidR="00740C4E">
        <w:t>EvapoT</w:t>
      </w:r>
      <w:r w:rsidR="00946FBA" w:rsidRPr="00740C4E">
        <w:t>ranspiration</w:t>
      </w:r>
      <w:proofErr w:type="spellEnd"/>
      <w:r w:rsidR="00946FBA" w:rsidRPr="00740C4E">
        <w:t>)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5" w:name="_Toc393188764"/>
      <w:r w:rsidR="00740C4E">
        <w:t>f realized photosynthetic rate.</w:t>
      </w:r>
    </w:p>
    <w:p w14:paraId="42A57F2D" w14:textId="5CBE9559" w:rsidR="008249E8" w:rsidRDefault="008249E8" w:rsidP="00740C4E">
      <w:pPr>
        <w:pStyle w:val="Heading2"/>
        <w:tabs>
          <w:tab w:val="num" w:pos="0"/>
        </w:tabs>
        <w:ind w:left="648" w:hanging="648"/>
      </w:pPr>
      <w:bookmarkStart w:id="6" w:name="_Toc503173233"/>
      <w:bookmarkStart w:id="7" w:name="_Toc54946167"/>
      <w:r>
        <w:t xml:space="preserve">Major modifications made to </w:t>
      </w:r>
      <w:proofErr w:type="spellStart"/>
      <w:r>
        <w:t>PnET</w:t>
      </w:r>
      <w:proofErr w:type="spellEnd"/>
      <w:r>
        <w:t xml:space="preserve"> algorithms</w:t>
      </w:r>
      <w:bookmarkEnd w:id="5"/>
      <w:bookmarkEnd w:id="6"/>
      <w:bookmarkEnd w:id="7"/>
    </w:p>
    <w:p w14:paraId="620CCC58" w14:textId="301878DB" w:rsidR="008249E8" w:rsidRDefault="008249E8" w:rsidP="00A9181B">
      <w:pPr>
        <w:pStyle w:val="textbody"/>
        <w:ind w:left="450" w:right="76"/>
      </w:pPr>
      <w:r>
        <w:t xml:space="preserve">Several modifications were made to </w:t>
      </w:r>
      <w:proofErr w:type="spellStart"/>
      <w:r>
        <w:t>PnET</w:t>
      </w:r>
      <w:proofErr w:type="spellEnd"/>
      <w:r>
        <w:t xml:space="preserve">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proofErr w:type="spellStart"/>
      <w:r w:rsidR="008132C1">
        <w:t>PnET</w:t>
      </w:r>
      <w:proofErr w:type="spellEnd"/>
      <w:r w:rsidR="008132C1">
        <w:t xml:space="preserve"> timestep </w:t>
      </w:r>
      <w:r w:rsidR="00212BED">
        <w:t xml:space="preserve">to monthly.  (2) </w:t>
      </w:r>
      <w:r>
        <w:t xml:space="preserve">The number of </w:t>
      </w:r>
      <w:r w:rsidR="007E1CCF">
        <w:t xml:space="preserve">sub-layers within a </w:t>
      </w:r>
      <w:r>
        <w:t>canopy layer was 50</w:t>
      </w:r>
      <w:r w:rsidR="007B5014">
        <w:t xml:space="preserve"> in </w:t>
      </w:r>
      <w:proofErr w:type="spellStart"/>
      <w:proofErr w:type="gramStart"/>
      <w:r w:rsidR="007B5014">
        <w:t>P</w:t>
      </w:r>
      <w:r w:rsidR="00DD7ADE">
        <w:t>nET</w:t>
      </w:r>
      <w:proofErr w:type="spellEnd"/>
      <w:r w:rsidR="007B5014">
        <w:t>, but</w:t>
      </w:r>
      <w:proofErr w:type="gramEnd"/>
      <w:r w:rsidR="007B5014">
        <w:t xml:space="preserve">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w:t>
      </w:r>
      <w:r w:rsidR="00A9181B">
        <w:t>s</w:t>
      </w:r>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proofErr w:type="spellStart"/>
      <w:r w:rsidR="00412697">
        <w:t>PnET</w:t>
      </w:r>
      <w:proofErr w:type="spellEnd"/>
      <w:r w:rsidR="00412697">
        <w:t xml:space="preserve"> adds foliage to successively deeper subcanopy layers until there is insufficient light to support photosynthesis.  </w:t>
      </w:r>
      <w:proofErr w:type="spellStart"/>
      <w:r w:rsidR="00412697">
        <w:t>PnET</w:t>
      </w:r>
      <w:proofErr w:type="spellEnd"/>
      <w:r w:rsidR="00412697">
        <w:t xml:space="preserve">-Succession allocates foliage in proportion to the active wood (xylem) that supports it.  (4)  </w:t>
      </w:r>
      <w:r>
        <w:t xml:space="preserve">Cohort </w:t>
      </w:r>
      <w:r w:rsidR="00795D71">
        <w:t xml:space="preserve">biomass </w:t>
      </w:r>
      <w:r w:rsidR="00C479EF">
        <w:t xml:space="preserve">in </w:t>
      </w:r>
      <w:proofErr w:type="spellStart"/>
      <w:r w:rsidR="00C479EF">
        <w:t>PnET</w:t>
      </w:r>
      <w:proofErr w:type="spellEnd"/>
      <w:r w:rsidR="00C479EF">
        <w: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 xml:space="preserve">in </w:t>
      </w:r>
      <w:proofErr w:type="spellStart"/>
      <w:r w:rsidR="00C479EF">
        <w:t>PnET</w:t>
      </w:r>
      <w:proofErr w:type="spellEnd"/>
      <w:r w:rsidR="00C479EF">
        <w: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 xml:space="preserve">Details of model structure and modifications can be found in De </w:t>
      </w:r>
      <w:proofErr w:type="spellStart"/>
      <w:r w:rsidR="00333856">
        <w:t>Bruijn</w:t>
      </w:r>
      <w:proofErr w:type="spellEnd"/>
      <w:r w:rsidR="00333856">
        <w:t xml:space="preserve"> et al</w:t>
      </w:r>
      <w:r w:rsidR="00A9181B">
        <w:t>.</w:t>
      </w:r>
      <w:r w:rsidR="00333856">
        <w:t xml:space="preserve">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8" w:name="_Toc393188765"/>
      <w:bookmarkStart w:id="9" w:name="_Toc503173234"/>
      <w:bookmarkStart w:id="10" w:name="_Toc54946168"/>
      <w:r w:rsidRPr="00333856">
        <w:t xml:space="preserve">Advantages and disadvantages of </w:t>
      </w:r>
      <w:proofErr w:type="spellStart"/>
      <w:r w:rsidR="005106C3">
        <w:t>PnET</w:t>
      </w:r>
      <w:proofErr w:type="spellEnd"/>
      <w:r w:rsidR="005106C3">
        <w:t>-Succession</w:t>
      </w:r>
      <w:r w:rsidRPr="00333856">
        <w:t xml:space="preserve"> compared to</w:t>
      </w:r>
      <w:r w:rsidRPr="00333856">
        <w:rPr>
          <w:iCs/>
        </w:rPr>
        <w:t xml:space="preserve"> Biomass Succession</w:t>
      </w:r>
      <w:bookmarkEnd w:id="8"/>
      <w:bookmarkEnd w:id="9"/>
      <w:bookmarkEnd w:id="10"/>
    </w:p>
    <w:p w14:paraId="2E7E21F9" w14:textId="056F58CF"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proofErr w:type="spellStart"/>
      <w:r w:rsidR="005106C3">
        <w:rPr>
          <w:iCs/>
        </w:rPr>
        <w:t>PnET</w:t>
      </w:r>
      <w:proofErr w:type="spellEnd"/>
      <w:r w:rsidR="005106C3">
        <w:rPr>
          <w:iCs/>
        </w:rPr>
        <w: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20</w:t>
      </w:r>
      <w:r w:rsidR="00A9181B">
        <w:rPr>
          <w:iCs/>
        </w:rPr>
        <w:t>1</w:t>
      </w:r>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proofErr w:type="spellStart"/>
      <w:r w:rsidR="005106C3">
        <w:rPr>
          <w:i/>
          <w:sz w:val="28"/>
        </w:rPr>
        <w:t>PnET</w:t>
      </w:r>
      <w:proofErr w:type="spellEnd"/>
      <w:r w:rsidR="005106C3">
        <w:rPr>
          <w:i/>
          <w:sz w:val="28"/>
        </w:rPr>
        <w:t>-Succession</w:t>
      </w:r>
      <w:r w:rsidRPr="007B0538">
        <w:rPr>
          <w:i/>
          <w:sz w:val="28"/>
        </w:rPr>
        <w:t xml:space="preserve"> compared to Biomass Succession </w:t>
      </w:r>
    </w:p>
    <w:p w14:paraId="2AB939E4" w14:textId="6100CB9B" w:rsidR="00C644B6" w:rsidRPr="004545F0" w:rsidRDefault="007B0538" w:rsidP="00A9181B">
      <w:pPr>
        <w:pStyle w:val="textbody"/>
        <w:ind w:left="450" w:right="76"/>
      </w:pPr>
      <w:r>
        <w:lastRenderedPageBreak/>
        <w:t xml:space="preserve">1)  </w:t>
      </w:r>
      <w:proofErr w:type="spellStart"/>
      <w:r w:rsidR="005106C3">
        <w:t>PnET</w:t>
      </w:r>
      <w:proofErr w:type="spellEnd"/>
      <w:r w:rsidR="005106C3">
        <w:t>-Succession</w:t>
      </w:r>
      <w:r w:rsidR="00C644B6" w:rsidRPr="004545F0">
        <w:t xml:space="preserve"> replaces the input parameters </w:t>
      </w:r>
      <w:proofErr w:type="spellStart"/>
      <w:r w:rsidR="00C644B6" w:rsidRPr="004545F0">
        <w:t>ANPP</w:t>
      </w:r>
      <w:r w:rsidR="00C644B6" w:rsidRPr="004545F0">
        <w:rPr>
          <w:vertAlign w:val="subscript"/>
        </w:rPr>
        <w:t>max</w:t>
      </w:r>
      <w:proofErr w:type="spellEnd"/>
      <w:r w:rsidR="00C644B6" w:rsidRPr="004545F0">
        <w:t xml:space="preserve"> and </w:t>
      </w:r>
      <w:proofErr w:type="spellStart"/>
      <w:r w:rsidR="00C644B6" w:rsidRPr="004545F0">
        <w:t>B</w:t>
      </w:r>
      <w:r w:rsidR="00C644B6" w:rsidRPr="004545F0">
        <w:rPr>
          <w:vertAlign w:val="subscript"/>
        </w:rPr>
        <w:t>max</w:t>
      </w:r>
      <w:proofErr w:type="spellEnd"/>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 xml:space="preserve">This allows more realistic simulation of cohort death </w:t>
      </w:r>
      <w:proofErr w:type="gramStart"/>
      <w:r w:rsidR="00C644B6" w:rsidRPr="004545F0">
        <w:t>in the course of</w:t>
      </w:r>
      <w:proofErr w:type="gramEnd"/>
      <w:r w:rsidR="00C644B6" w:rsidRPr="004545F0">
        <w:t xml:space="preserve">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A9181B">
      <w:pPr>
        <w:pStyle w:val="textbody"/>
        <w:ind w:left="450" w:right="76"/>
        <w:rPr>
          <w:iCs/>
        </w:rPr>
      </w:pPr>
      <w:r>
        <w:t xml:space="preserve">3)  </w:t>
      </w:r>
      <w:proofErr w:type="spellStart"/>
      <w:r w:rsidR="005106C3">
        <w:t>PnET</w:t>
      </w:r>
      <w:proofErr w:type="spellEnd"/>
      <w:r w:rsidR="005106C3">
        <w: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w:t>
      </w:r>
      <w:proofErr w:type="gramStart"/>
      <w:r w:rsidR="00C644B6" w:rsidRPr="004545F0">
        <w:t>particular species</w:t>
      </w:r>
      <w:proofErr w:type="gramEnd"/>
      <w:r w:rsidR="00C644B6" w:rsidRPr="004545F0">
        <w:t xml:space="preserve"> in sites that are dry or shaded due to competing vegetation. </w:t>
      </w:r>
      <w:r w:rsidR="008132C1">
        <w:t xml:space="preserve"> </w:t>
      </w:r>
      <w:proofErr w:type="spellStart"/>
      <w:r w:rsidR="008132C1">
        <w:t>PnET</w:t>
      </w:r>
      <w:proofErr w:type="spellEnd"/>
      <w:r w:rsidR="008132C1">
        <w: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proofErr w:type="spellStart"/>
      <w:r w:rsidR="005106C3">
        <w:rPr>
          <w:i/>
          <w:sz w:val="28"/>
        </w:rPr>
        <w:t>PnET</w:t>
      </w:r>
      <w:proofErr w:type="spellEnd"/>
      <w:r w:rsidR="005106C3">
        <w:rPr>
          <w:i/>
          <w:sz w:val="28"/>
        </w:rPr>
        <w: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proofErr w:type="spellStart"/>
      <w:r w:rsidR="005106C3">
        <w:t>PnET</w:t>
      </w:r>
      <w:proofErr w:type="spellEnd"/>
      <w:r w:rsidR="005106C3">
        <w: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5CE71F29" w:rsidR="004545F0" w:rsidRDefault="007B0538" w:rsidP="00A9181B">
      <w:pPr>
        <w:pStyle w:val="textbody"/>
        <w:ind w:left="450" w:right="76"/>
      </w:pPr>
      <w:r>
        <w:t xml:space="preserve">2)  </w:t>
      </w:r>
      <w:r w:rsidR="004545F0" w:rsidRPr="004545F0">
        <w:t xml:space="preserve">Runtimes </w:t>
      </w:r>
      <w:r w:rsidR="00C32999">
        <w:t xml:space="preserve">tend to be </w:t>
      </w:r>
      <w:r w:rsidR="004545F0" w:rsidRPr="004545F0">
        <w:t>longer</w:t>
      </w:r>
      <w:r w:rsidR="00C75290">
        <w:t xml:space="preserve"> because there are more calculations for each cohort. </w:t>
      </w:r>
      <w:r w:rsidR="004545F0" w:rsidRPr="004545F0">
        <w:t xml:space="preserve"> </w:t>
      </w:r>
      <w:r w:rsidR="00C75290">
        <w:t>However, the number of cohorts may be less</w:t>
      </w:r>
      <w:r w:rsidR="004545F0">
        <w:t xml:space="preserve"> because many cohorts </w:t>
      </w:r>
      <w:r w:rsidR="00C75290">
        <w:t xml:space="preserve">dies of stress or </w:t>
      </w:r>
      <w:r w:rsidR="004545F0">
        <w:t>senesce prior to reaching longevity age, greatly reducing the number of cohorts that must be simulated.</w:t>
      </w:r>
      <w:r w:rsidR="00C32999">
        <w:t xml:space="preserve"> </w:t>
      </w:r>
      <w:r w:rsidR="009530E3">
        <w:t xml:space="preserve"> </w:t>
      </w:r>
    </w:p>
    <w:p w14:paraId="15EF5AE8" w14:textId="12A7BE70" w:rsidR="00154BC0" w:rsidRDefault="008A60BF">
      <w:pPr>
        <w:pStyle w:val="Heading2"/>
        <w:tabs>
          <w:tab w:val="num" w:pos="0"/>
        </w:tabs>
        <w:ind w:left="648" w:hanging="648"/>
      </w:pPr>
      <w:bookmarkStart w:id="11" w:name="_Toc503173235"/>
      <w:bookmarkStart w:id="12" w:name="_Toc54946169"/>
      <w:r>
        <w:t xml:space="preserve">What’s new in </w:t>
      </w:r>
      <w:r w:rsidR="00981651">
        <w:t>V</w:t>
      </w:r>
      <w:r>
        <w:t xml:space="preserve">ersion </w:t>
      </w:r>
      <w:bookmarkEnd w:id="11"/>
      <w:r w:rsidR="00C622E0">
        <w:t>4.0</w:t>
      </w:r>
      <w:bookmarkEnd w:id="12"/>
    </w:p>
    <w:p w14:paraId="0CE54191" w14:textId="4AB841AD" w:rsidR="007957BC" w:rsidRDefault="007957BC" w:rsidP="007957BC">
      <w:pPr>
        <w:pStyle w:val="textbody"/>
        <w:ind w:left="450" w:right="76"/>
      </w:pPr>
      <w:r>
        <w:t xml:space="preserve">Version </w:t>
      </w:r>
      <w:r w:rsidR="00C622E0">
        <w:t>4.0</w:t>
      </w:r>
      <w:r>
        <w:t xml:space="preserve"> modifies the establishment algorithms to improve control of establishment and to reduce the proliferation of cohorts that have little chance of surviving, which can lengthen run times and consume computer memory.  The </w:t>
      </w:r>
      <w:proofErr w:type="spellStart"/>
      <w:r>
        <w:t>EstMoist</w:t>
      </w:r>
      <w:proofErr w:type="spellEnd"/>
      <w:r>
        <w:t xml:space="preserve"> and </w:t>
      </w:r>
      <w:proofErr w:type="spellStart"/>
      <w:r>
        <w:t>EstRad</w:t>
      </w:r>
      <w:proofErr w:type="spellEnd"/>
      <w:r>
        <w:t xml:space="preserve"> parameters previously had no effect when a reduction factor equaled (or approached) 1.0, providing limited control over establishment.</w:t>
      </w:r>
      <w:r w:rsidR="00C622E0">
        <w:t xml:space="preserve">  These parameters are no longer compatible with those of prior versions, but all other inputs from prior versions remain compatible.</w:t>
      </w:r>
    </w:p>
    <w:p w14:paraId="5211072E" w14:textId="0F59F588" w:rsidR="007957BC" w:rsidRPr="000C4C77" w:rsidRDefault="007957BC" w:rsidP="007957BC">
      <w:pPr>
        <w:pStyle w:val="textbody"/>
        <w:ind w:left="450" w:right="76"/>
      </w:pPr>
      <w:r>
        <w:t xml:space="preserve">Version </w:t>
      </w:r>
      <w:r w:rsidR="00C622E0">
        <w:t>4.0</w:t>
      </w:r>
      <w:r>
        <w:t xml:space="preserve"> </w:t>
      </w:r>
      <w:r w:rsidR="00C75290">
        <w:t>adds</w:t>
      </w:r>
      <w:r w:rsidR="00C622E0">
        <w:t xml:space="preserve"> optional capabilities</w:t>
      </w:r>
      <w:r>
        <w:t xml:space="preserve"> to simulate </w:t>
      </w:r>
      <w:r w:rsidR="00C622E0">
        <w:t>hydrologically waterlogged soils, specifically forested wetlands and forests on permafrost</w:t>
      </w:r>
      <w:r w:rsidR="00C75290">
        <w:t xml:space="preserve">.  Forested wetlands are poorly simulated in </w:t>
      </w:r>
      <w:r w:rsidR="003112A3">
        <w:t>most forest landscape models</w:t>
      </w:r>
      <w:r w:rsidR="00C75290">
        <w:t xml:space="preserve">, so this is an important advance. </w:t>
      </w:r>
    </w:p>
    <w:p w14:paraId="1F3431F5" w14:textId="500E0F81" w:rsidR="00796999" w:rsidDel="00F212D9" w:rsidRDefault="00796999" w:rsidP="00796999">
      <w:pPr>
        <w:pStyle w:val="textbody"/>
        <w:ind w:left="450" w:right="76"/>
        <w:rPr>
          <w:del w:id="13" w:author="Miranda, Brian R -FS [2]" w:date="2020-11-13T08:19:00Z"/>
        </w:rPr>
      </w:pPr>
      <w:commentRangeStart w:id="14"/>
      <w:del w:id="15" w:author="Miranda, Brian R -FS [2]" w:date="2020-11-13T08:19:00Z">
        <w:r w:rsidRPr="00B4336A" w:rsidDel="00F212D9">
          <w:rPr>
            <w:highlight w:val="yellow"/>
            <w:rPrChange w:id="16" w:author="Gustafson, Eric -FS" w:date="2020-10-29T08:30:00Z">
              <w:rPr/>
            </w:rPrChange>
          </w:rPr>
          <w:delText>Version 4.0 introduces a Cohort Library that streamlines interaction with other extensions, reducing memory demand and improving performance.</w:delText>
        </w:r>
        <w:r w:rsidDel="00F212D9">
          <w:delText xml:space="preserve">  </w:delText>
        </w:r>
        <w:commentRangeEnd w:id="14"/>
        <w:r w:rsidR="00B4336A" w:rsidDel="00F212D9">
          <w:rPr>
            <w:rStyle w:val="CommentReference"/>
          </w:rPr>
          <w:commentReference w:id="14"/>
        </w:r>
        <w:r w:rsidDel="00F212D9">
          <w:delText xml:space="preserve">This change does not impact </w:delText>
        </w:r>
        <w:r w:rsidR="003112A3" w:rsidDel="00F212D9">
          <w:delText>input files or modify model computations</w:delText>
        </w:r>
        <w:r w:rsidDel="00F212D9">
          <w:delText>.</w:delText>
        </w:r>
        <w:r w:rsidR="003112A3" w:rsidDel="00F212D9">
          <w:delText xml:space="preserve"> </w:delText>
        </w:r>
      </w:del>
    </w:p>
    <w:p w14:paraId="7A3AC1A4" w14:textId="59B9E2C8" w:rsidR="0031699F" w:rsidRDefault="0031699F" w:rsidP="0074198E">
      <w:pPr>
        <w:pStyle w:val="Heading3"/>
        <w:tabs>
          <w:tab w:val="clear" w:pos="3600"/>
        </w:tabs>
        <w:ind w:left="720"/>
      </w:pPr>
      <w:bookmarkStart w:id="17" w:name="_Toc54946170"/>
      <w:r>
        <w:lastRenderedPageBreak/>
        <w:t>Added Features</w:t>
      </w:r>
      <w:bookmarkEnd w:id="17"/>
    </w:p>
    <w:p w14:paraId="39575CDD" w14:textId="328DC697" w:rsidR="007957BC" w:rsidRDefault="007957BC" w:rsidP="007957BC">
      <w:pPr>
        <w:pStyle w:val="ListParagraph"/>
        <w:numPr>
          <w:ilvl w:val="0"/>
          <w:numId w:val="26"/>
        </w:numPr>
        <w:ind w:left="720"/>
      </w:pPr>
      <w:r>
        <w:t xml:space="preserve">The </w:t>
      </w:r>
      <w:proofErr w:type="spellStart"/>
      <w:r>
        <w:t>EstMod</w:t>
      </w:r>
      <w:proofErr w:type="spellEnd"/>
      <w:r>
        <w:t xml:space="preserve"> parameters have been repurposed to make </w:t>
      </w:r>
      <w:r w:rsidR="003D5796">
        <w:t xml:space="preserve">the </w:t>
      </w:r>
      <w:r>
        <w:t>light and water effect</w:t>
      </w:r>
      <w:r w:rsidR="003D5796">
        <w:t>s</w:t>
      </w:r>
      <w:r>
        <w:t xml:space="preserve"> on establishment</w:t>
      </w:r>
      <w:r w:rsidR="003D5796">
        <w:t xml:space="preserve"> to be independently scalable</w:t>
      </w:r>
      <w:r>
        <w:t>.</w:t>
      </w:r>
      <w:r w:rsidR="00CD4380">
        <w:t xml:space="preserve">  </w:t>
      </w:r>
      <w:proofErr w:type="spellStart"/>
      <w:r>
        <w:t>EstRad</w:t>
      </w:r>
      <w:proofErr w:type="spellEnd"/>
      <w:r>
        <w:t xml:space="preserve"> now specifies the </w:t>
      </w:r>
      <w:proofErr w:type="spellStart"/>
      <w:r>
        <w:t>fRad</w:t>
      </w:r>
      <w:proofErr w:type="spellEnd"/>
      <w:r w:rsidR="003D5796">
        <w:t xml:space="preserve"> above which </w:t>
      </w:r>
      <w:r w:rsidR="00CD4380">
        <w:t xml:space="preserve">the light environment is optimal for establishment, and </w:t>
      </w:r>
      <w:proofErr w:type="spellStart"/>
      <w:r w:rsidR="00CD4380">
        <w:t>EstWater</w:t>
      </w:r>
      <w:proofErr w:type="spellEnd"/>
      <w:r w:rsidR="00CD4380">
        <w:t xml:space="preserve"> specifies the </w:t>
      </w:r>
      <w:proofErr w:type="spellStart"/>
      <w:r w:rsidR="00CD4380">
        <w:t>fWater</w:t>
      </w:r>
      <w:proofErr w:type="spellEnd"/>
      <w:r w:rsidR="00CD4380">
        <w:t xml:space="preserve"> above which the soil moisture is optimal for establishment.  Although </w:t>
      </w:r>
      <w:proofErr w:type="spellStart"/>
      <w:r w:rsidR="00CD4380">
        <w:t>fWater</w:t>
      </w:r>
      <w:proofErr w:type="spellEnd"/>
      <w:r w:rsidR="00CD4380">
        <w:t xml:space="preserve"> often takes values of 1.0, </w:t>
      </w:r>
      <w:proofErr w:type="spellStart"/>
      <w:r w:rsidR="00CD4380">
        <w:t>fRad</w:t>
      </w:r>
      <w:proofErr w:type="spellEnd"/>
      <w:r w:rsidR="00CD4380">
        <w:t xml:space="preserve"> almost never does, and these parameters allow the user to scale them to have equal effect, if desired.  One approach to setting these parameters is to make them equal to the highest </w:t>
      </w:r>
      <w:r>
        <w:t>expected</w:t>
      </w:r>
      <w:r w:rsidR="00CD4380">
        <w:t xml:space="preserve"> value for each reduction factor</w:t>
      </w:r>
      <w:r>
        <w:t xml:space="preserve"> (typically the maximum seen in calibration runs when there is no competition for light), </w:t>
      </w:r>
      <w:r w:rsidR="00CD4380">
        <w:t xml:space="preserve">which is often 1 for </w:t>
      </w:r>
      <w:proofErr w:type="spellStart"/>
      <w:r w:rsidR="00CD4380">
        <w:t>fWater</w:t>
      </w:r>
      <w:proofErr w:type="spellEnd"/>
      <w:r w:rsidR="00CD4380">
        <w:t xml:space="preserve">, and lower for </w:t>
      </w:r>
      <w:proofErr w:type="spellStart"/>
      <w:r w:rsidR="00CD4380">
        <w:t>fRad</w:t>
      </w:r>
      <w:proofErr w:type="spellEnd"/>
      <w:r>
        <w:t>.  Both reduction factors become scaled equally across the range of their expected values when computing the probability of establishment (Pest)</w:t>
      </w:r>
      <w:r w:rsidR="003D5796">
        <w:t>.</w:t>
      </w:r>
      <w:r>
        <w:t xml:space="preserve"> </w:t>
      </w:r>
      <w:r w:rsidR="00CD4380">
        <w:t xml:space="preserve"> The figure below represents the impact of the </w:t>
      </w:r>
      <w:proofErr w:type="spellStart"/>
      <w:r w:rsidR="00CD4380">
        <w:t>EstMod</w:t>
      </w:r>
      <w:proofErr w:type="spellEnd"/>
      <w:r w:rsidR="00CD4380">
        <w:t xml:space="preserve"> parameters with value of </w:t>
      </w:r>
      <w:proofErr w:type="spellStart"/>
      <w:r w:rsidR="00CD4380">
        <w:t>EstRad</w:t>
      </w:r>
      <w:proofErr w:type="spellEnd"/>
      <w:r w:rsidR="00CD4380">
        <w:t xml:space="preserve"> = 0.9 and </w:t>
      </w:r>
      <w:proofErr w:type="spellStart"/>
      <w:r w:rsidR="00CD4380">
        <w:t>EstWater</w:t>
      </w:r>
      <w:proofErr w:type="spellEnd"/>
      <w:r w:rsidR="00CD4380">
        <w:t xml:space="preserve"> = 1.0.</w:t>
      </w:r>
    </w:p>
    <w:p w14:paraId="67925776" w14:textId="77777777" w:rsidR="007957BC" w:rsidRDefault="007957BC" w:rsidP="007957BC">
      <w:pPr>
        <w:pStyle w:val="ListParagraph"/>
      </w:pPr>
    </w:p>
    <w:p w14:paraId="74322726" w14:textId="77777777" w:rsidR="007957BC" w:rsidRDefault="007957BC" w:rsidP="007957BC">
      <w:pPr>
        <w:ind w:left="720"/>
        <w:jc w:val="center"/>
      </w:pPr>
      <w:r w:rsidRPr="00B8289E">
        <w:rPr>
          <w:noProof/>
        </w:rPr>
        <w:drawing>
          <wp:inline distT="0" distB="0" distL="0" distR="0" wp14:anchorId="7E65F544" wp14:editId="287F1C07">
            <wp:extent cx="370332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03320" cy="1920240"/>
                    </a:xfrm>
                    <a:prstGeom prst="rect">
                      <a:avLst/>
                    </a:prstGeom>
                    <a:noFill/>
                    <a:ln>
                      <a:noFill/>
                    </a:ln>
                  </pic:spPr>
                </pic:pic>
              </a:graphicData>
            </a:graphic>
          </wp:inline>
        </w:drawing>
      </w:r>
    </w:p>
    <w:p w14:paraId="487BF7F1" w14:textId="77777777" w:rsidR="00C622E0" w:rsidRDefault="00C622E0" w:rsidP="007957BC">
      <w:pPr>
        <w:ind w:left="720"/>
        <w:jc w:val="center"/>
      </w:pPr>
    </w:p>
    <w:p w14:paraId="4314E27A" w14:textId="6751E7CD" w:rsidR="007957BC" w:rsidRDefault="007957BC" w:rsidP="007957BC">
      <w:pPr>
        <w:pStyle w:val="ListParagraph"/>
        <w:numPr>
          <w:ilvl w:val="0"/>
          <w:numId w:val="26"/>
        </w:numPr>
        <w:ind w:left="720"/>
      </w:pPr>
      <w:r>
        <w:t xml:space="preserve">The effect of light on establishment (Pest) is no longer directly proportional to </w:t>
      </w:r>
      <w:proofErr w:type="spellStart"/>
      <w:r>
        <w:t>fRad</w:t>
      </w:r>
      <w:proofErr w:type="spellEnd"/>
      <w:r>
        <w:t xml:space="preserve">.  Instead, Pest is highest for species with high </w:t>
      </w:r>
      <w:proofErr w:type="spellStart"/>
      <w:r>
        <w:t>HalfSat</w:t>
      </w:r>
      <w:proofErr w:type="spellEnd"/>
      <w:r>
        <w:t xml:space="preserve"> (pioneers) when light is high, and highest for shade-tolerant species when light is low.  Pest is intermediate for species with mid-range </w:t>
      </w:r>
      <w:proofErr w:type="spellStart"/>
      <w:r>
        <w:t>HalfSat</w:t>
      </w:r>
      <w:proofErr w:type="spellEnd"/>
      <w:r>
        <w:t xml:space="preserve"> in all light environments.  The effect of water on Pest remains proportional to </w:t>
      </w:r>
      <w:proofErr w:type="spellStart"/>
      <w:r>
        <w:t>fWater</w:t>
      </w:r>
      <w:proofErr w:type="spellEnd"/>
      <w:r>
        <w:t>.  This modification greatly improves the ability of the model to establish species where they are most likely to thrive and to not establish them where they will not be competitive</w:t>
      </w:r>
      <w:r w:rsidR="002547C6">
        <w:t>, reducing model runtimes</w:t>
      </w:r>
      <w:r>
        <w:t>.</w:t>
      </w:r>
    </w:p>
    <w:p w14:paraId="212D960B" w14:textId="37639A2B" w:rsidR="00740B78" w:rsidRDefault="00740B78" w:rsidP="00C622E0">
      <w:pPr>
        <w:pStyle w:val="ListParagraph"/>
      </w:pPr>
      <w:r w:rsidRPr="00740B78">
        <w:rPr>
          <w:noProof/>
        </w:rPr>
        <w:lastRenderedPageBreak/>
        <w:drawing>
          <wp:inline distT="0" distB="0" distL="0" distR="0" wp14:anchorId="7F9FA5C6" wp14:editId="28A98758">
            <wp:extent cx="3456432" cy="28712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6432" cy="2871216"/>
                    </a:xfrm>
                    <a:prstGeom prst="rect">
                      <a:avLst/>
                    </a:prstGeom>
                    <a:noFill/>
                    <a:ln>
                      <a:noFill/>
                    </a:ln>
                  </pic:spPr>
                </pic:pic>
              </a:graphicData>
            </a:graphic>
          </wp:inline>
        </w:drawing>
      </w:r>
    </w:p>
    <w:p w14:paraId="0ABA13EA" w14:textId="77777777" w:rsidR="0057632C" w:rsidRDefault="0057632C" w:rsidP="00C622E0">
      <w:pPr>
        <w:pStyle w:val="ListParagraph"/>
      </w:pPr>
    </w:p>
    <w:p w14:paraId="13413DF6" w14:textId="5E7D63BF" w:rsidR="007957BC" w:rsidRDefault="007957BC" w:rsidP="007957BC">
      <w:pPr>
        <w:pStyle w:val="ListParagraph"/>
        <w:numPr>
          <w:ilvl w:val="0"/>
          <w:numId w:val="26"/>
        </w:numPr>
        <w:ind w:left="720"/>
      </w:pPr>
      <w:r>
        <w:t xml:space="preserve">Parameter </w:t>
      </w:r>
      <w:proofErr w:type="spellStart"/>
      <w:r>
        <w:t>MaxPest</w:t>
      </w:r>
      <w:proofErr w:type="spellEnd"/>
      <w:r>
        <w:t xml:space="preserve"> allows global tuning of absolute establishment probabilities.  The </w:t>
      </w:r>
      <w:proofErr w:type="spellStart"/>
      <w:r>
        <w:t>EstMod</w:t>
      </w:r>
      <w:proofErr w:type="spellEnd"/>
      <w:r>
        <w:t xml:space="preserve"> parameters equalize the effect of light and water and links them to their tolerance of each factor, and </w:t>
      </w:r>
      <w:proofErr w:type="spellStart"/>
      <w:r>
        <w:t>MaxPest</w:t>
      </w:r>
      <w:proofErr w:type="spellEnd"/>
      <w:r>
        <w:t xml:space="preserve"> adjusts the absolute values of all Pest computations up or down equally to control overall cohort proliferation.</w:t>
      </w:r>
    </w:p>
    <w:p w14:paraId="56E3AA72" w14:textId="77777777" w:rsidR="00C622E0" w:rsidRDefault="00C622E0" w:rsidP="00C622E0">
      <w:pPr>
        <w:pStyle w:val="ListParagraph"/>
      </w:pPr>
    </w:p>
    <w:p w14:paraId="48F2BF76" w14:textId="77777777" w:rsidR="007957BC" w:rsidRDefault="007957BC" w:rsidP="007957BC">
      <w:pPr>
        <w:pStyle w:val="ListParagraph"/>
        <w:numPr>
          <w:ilvl w:val="0"/>
          <w:numId w:val="26"/>
        </w:numPr>
        <w:ind w:left="720"/>
      </w:pPr>
      <w:r>
        <w:t xml:space="preserve">Cohorts are now killed if their biomass drops below initial biomass </w:t>
      </w:r>
      <w:commentRangeStart w:id="18"/>
      <w:r>
        <w:t>at the end of a time step</w:t>
      </w:r>
      <w:commentRangeEnd w:id="18"/>
      <w:r>
        <w:rPr>
          <w:rStyle w:val="CommentReference"/>
          <w:rFonts w:asciiTheme="minorHAnsi" w:eastAsiaTheme="minorHAnsi" w:hAnsiTheme="minorHAnsi" w:cstheme="minorBidi"/>
        </w:rPr>
        <w:commentReference w:id="18"/>
      </w:r>
      <w:r>
        <w:t>.  Such cohorts almost always eventually die, but they may otherwise take 40+ years to die because their maintenance respiration costs are very low.</w:t>
      </w:r>
    </w:p>
    <w:p w14:paraId="770EC5B5" w14:textId="77777777" w:rsidR="00C622E0" w:rsidRDefault="00C622E0" w:rsidP="00C622E0">
      <w:pPr>
        <w:pStyle w:val="ListParagraph"/>
      </w:pPr>
    </w:p>
    <w:p w14:paraId="23A7FB71" w14:textId="77777777" w:rsidR="007957BC" w:rsidRDefault="007957BC" w:rsidP="007957BC">
      <w:pPr>
        <w:pStyle w:val="ListParagraph"/>
        <w:numPr>
          <w:ilvl w:val="0"/>
          <w:numId w:val="26"/>
        </w:numPr>
        <w:ind w:left="720"/>
      </w:pPr>
      <w:r>
        <w:t xml:space="preserve">To optionally simulate soil ice </w:t>
      </w:r>
      <w:r w:rsidRPr="007F387F">
        <w:t>dynamics</w:t>
      </w:r>
      <w:r w:rsidRPr="004226C6">
        <w:t xml:space="preserve"> </w:t>
      </w:r>
      <w:r>
        <w:t xml:space="preserve">(specifically, </w:t>
      </w:r>
      <w:r w:rsidRPr="007F387F">
        <w:t>permafrost</w:t>
      </w:r>
      <w:r>
        <w:t xml:space="preserve">), the rooting depth and leakage parameters are now dynamic at a monthly time step, determined by ice depth as driven by the temperature inputs.  Rooting depth in this case is understood to represent the mean depth to the ice layer (0 </w:t>
      </w:r>
      <w:proofErr w:type="spellStart"/>
      <w:r w:rsidRPr="0042785C">
        <w:rPr>
          <w:vertAlign w:val="superscript"/>
        </w:rPr>
        <w:t>o</w:t>
      </w:r>
      <w:r>
        <w:t>C</w:t>
      </w:r>
      <w:proofErr w:type="spellEnd"/>
      <w:r>
        <w:t xml:space="preserve"> isotherm) in the month, constrained to not exceed the </w:t>
      </w:r>
      <w:proofErr w:type="gramStart"/>
      <w:r>
        <w:t>user-defined</w:t>
      </w:r>
      <w:proofErr w:type="gramEnd"/>
      <w:r>
        <w:t xml:space="preserve"> </w:t>
      </w:r>
      <w:proofErr w:type="spellStart"/>
      <w:r>
        <w:t>RootingDepth</w:t>
      </w:r>
      <w:proofErr w:type="spellEnd"/>
      <w:r>
        <w:t>.  When the ice layer retreats below the rooting depth, we assume that the water column within the root zone is increasingly able to drain, and the leakage fraction parameter is therefore increased linearly from 0.0 (when ice occurs within the root zone) to 1.0 when the ice layer is at least a user-specified depth (</w:t>
      </w:r>
      <w:proofErr w:type="spellStart"/>
      <w:r>
        <w:rPr>
          <w:sz w:val="23"/>
          <w:szCs w:val="23"/>
        </w:rPr>
        <w:t>LeakageFrostDepth</w:t>
      </w:r>
      <w:proofErr w:type="spellEnd"/>
      <w:r>
        <w:rPr>
          <w:sz w:val="23"/>
          <w:szCs w:val="23"/>
        </w:rPr>
        <w:t xml:space="preserve">) </w:t>
      </w:r>
      <w:r>
        <w:t>below the root zone.  Thus, the presence of permafrost varies the water potential within the rooting zone according to temperature dynamics.  See Gustafson et al (in press) for details.</w:t>
      </w:r>
    </w:p>
    <w:p w14:paraId="0CC398FC" w14:textId="77777777" w:rsidR="00C622E0" w:rsidRDefault="00C622E0" w:rsidP="00C622E0">
      <w:pPr>
        <w:pStyle w:val="ListParagraph"/>
      </w:pPr>
    </w:p>
    <w:p w14:paraId="3D01849F" w14:textId="26A063F0" w:rsidR="0031699F" w:rsidRDefault="0031699F" w:rsidP="0031699F">
      <w:pPr>
        <w:pStyle w:val="Heading3"/>
        <w:tabs>
          <w:tab w:val="clear" w:pos="3600"/>
        </w:tabs>
        <w:ind w:left="720"/>
      </w:pPr>
      <w:bookmarkStart w:id="19" w:name="_Toc54946171"/>
      <w:r>
        <w:t>Bug Fixes</w:t>
      </w:r>
      <w:bookmarkEnd w:id="19"/>
    </w:p>
    <w:p w14:paraId="4AA0130B" w14:textId="775A2F62" w:rsidR="00910540" w:rsidRDefault="00483456" w:rsidP="00483456">
      <w:pPr>
        <w:pStyle w:val="ListParagraph"/>
        <w:numPr>
          <w:ilvl w:val="0"/>
          <w:numId w:val="25"/>
        </w:numPr>
        <w:ind w:left="720"/>
      </w:pPr>
      <w:commentRangeStart w:id="20"/>
      <w:r>
        <w:t>Potential evaporation calculation was modified for consistency in units, using a different formulation</w:t>
      </w:r>
      <w:r w:rsidDel="007957BC">
        <w:t xml:space="preserve"> </w:t>
      </w:r>
      <w:r>
        <w:t xml:space="preserve">(see </w:t>
      </w:r>
      <w:r>
        <w:fldChar w:fldCharType="begin"/>
      </w:r>
      <w:r>
        <w:instrText xml:space="preserve"> REF _Ref51053856 \r \h </w:instrText>
      </w:r>
      <w:r>
        <w:fldChar w:fldCharType="separate"/>
      </w:r>
      <w:r>
        <w:t>2.4.2.2</w:t>
      </w:r>
      <w:r>
        <w:fldChar w:fldCharType="end"/>
      </w:r>
      <w:r>
        <w:t>)</w:t>
      </w:r>
      <w:commentRangeEnd w:id="20"/>
      <w:r w:rsidR="00846363">
        <w:rPr>
          <w:rStyle w:val="CommentReference"/>
        </w:rPr>
        <w:commentReference w:id="20"/>
      </w:r>
    </w:p>
    <w:p w14:paraId="19893420" w14:textId="77777777" w:rsidR="00C622E0" w:rsidRDefault="00C622E0" w:rsidP="00C622E0">
      <w:pPr>
        <w:pStyle w:val="ListParagraph"/>
      </w:pPr>
    </w:p>
    <w:p w14:paraId="76261BDD" w14:textId="77777777" w:rsidR="0030267A" w:rsidRDefault="0030267A" w:rsidP="000B24E0">
      <w:pPr>
        <w:pStyle w:val="Heading2"/>
        <w:tabs>
          <w:tab w:val="num" w:pos="0"/>
        </w:tabs>
        <w:ind w:left="648" w:hanging="648"/>
      </w:pPr>
      <w:bookmarkStart w:id="21" w:name="_Toc393188766"/>
      <w:bookmarkStart w:id="22" w:name="_Toc503173236"/>
      <w:bookmarkStart w:id="23" w:name="_Toc54946172"/>
      <w:r>
        <w:lastRenderedPageBreak/>
        <w:t>References</w:t>
      </w:r>
      <w:bookmarkEnd w:id="21"/>
      <w:bookmarkEnd w:id="22"/>
      <w:bookmarkEnd w:id="23"/>
    </w:p>
    <w:p w14:paraId="0EFD42E9" w14:textId="5AF78750" w:rsidR="00740C4E" w:rsidRDefault="00740C4E" w:rsidP="003D5796">
      <w:pPr>
        <w:pStyle w:val="reference"/>
        <w:ind w:left="1170" w:right="76"/>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w:t>
      </w:r>
      <w:proofErr w:type="spellStart"/>
      <w:r>
        <w:t>Oecologia</w:t>
      </w:r>
      <w:proofErr w:type="spellEnd"/>
      <w:r>
        <w:t xml:space="preserve"> 92:</w:t>
      </w:r>
      <w:r w:rsidRPr="00740C4E">
        <w:t xml:space="preserve"> </w:t>
      </w:r>
      <w:r>
        <w:t>463-474.</w:t>
      </w:r>
    </w:p>
    <w:p w14:paraId="2F07DF41" w14:textId="2F2FE1D5" w:rsidR="002224F9" w:rsidRDefault="002224F9" w:rsidP="003D5796">
      <w:pPr>
        <w:pStyle w:val="reference"/>
        <w:ind w:left="1170" w:right="76"/>
        <w:rPr>
          <w:b/>
        </w:rPr>
      </w:pPr>
      <w:r w:rsidRPr="001D1FBF">
        <w:t xml:space="preserve">Aber, J.D., Ollinger, S.V., Federer, A., Reich, P.B., </w:t>
      </w:r>
      <w:proofErr w:type="spellStart"/>
      <w:r w:rsidRPr="001D1FBF">
        <w:t>Goulden</w:t>
      </w:r>
      <w:proofErr w:type="spellEnd"/>
      <w:r w:rsidRPr="001D1FBF">
        <w:t xml:space="preserve">, M.L., </w:t>
      </w:r>
      <w:proofErr w:type="spellStart"/>
      <w:r w:rsidRPr="001D1FBF">
        <w:t>Kicklighter</w:t>
      </w:r>
      <w:proofErr w:type="spellEnd"/>
      <w:r w:rsidRPr="001D1FBF">
        <w:t xml:space="preserve">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33AA8151" w:rsidR="005714C1" w:rsidRDefault="005714C1" w:rsidP="003D5796">
      <w:pPr>
        <w:pStyle w:val="reference"/>
        <w:ind w:left="1170" w:right="76"/>
      </w:pPr>
      <w:r w:rsidRPr="005714C1">
        <w:t>D</w:t>
      </w:r>
      <w:r w:rsidR="00821BF1">
        <w:t xml:space="preserve">e </w:t>
      </w:r>
      <w:proofErr w:type="spellStart"/>
      <w:r w:rsidR="00821BF1">
        <w:t>Bruijn</w:t>
      </w:r>
      <w:proofErr w:type="spellEnd"/>
      <w:r w:rsidR="00821BF1">
        <w:t xml:space="preserve">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 xml:space="preserve">Toward more robust projections of forest landscape dynamics under novel environmental conditions: embedding </w:t>
      </w:r>
      <w:proofErr w:type="spellStart"/>
      <w:r w:rsidR="004D1452" w:rsidRPr="004D1452">
        <w:t>PnET</w:t>
      </w:r>
      <w:proofErr w:type="spellEnd"/>
      <w:r w:rsidR="004D1452" w:rsidRPr="004D1452">
        <w:t xml:space="preserve"> within LANDIS-II.</w:t>
      </w:r>
      <w:r w:rsidRPr="005714C1">
        <w:t xml:space="preserve">  Ecological Modelling</w:t>
      </w:r>
      <w:r w:rsidR="00C033FD">
        <w:t xml:space="preserve"> </w:t>
      </w:r>
      <w:r w:rsidR="00C033FD" w:rsidRPr="00C40BAB">
        <w:t>287:44–57</w:t>
      </w:r>
      <w:r w:rsidRPr="005714C1">
        <w:t>.</w:t>
      </w:r>
    </w:p>
    <w:p w14:paraId="65578B48" w14:textId="41173DCC" w:rsidR="00DA4478" w:rsidRPr="005714C1" w:rsidRDefault="00DA4478" w:rsidP="003D5796">
      <w:pPr>
        <w:pStyle w:val="reference"/>
        <w:ind w:left="1170" w:right="76"/>
      </w:pPr>
      <w:r>
        <w:t xml:space="preserve">Franks, P. J., Adams, M. A., </w:t>
      </w:r>
      <w:proofErr w:type="spellStart"/>
      <w:r>
        <w:t>Amthor</w:t>
      </w:r>
      <w:proofErr w:type="spellEnd"/>
      <w:r>
        <w:t xml:space="preserve">, J. S., Barbour, M. M., Berry, J. A., Ellsworth, D. S., Farquhar, G. D., </w:t>
      </w:r>
      <w:proofErr w:type="spellStart"/>
      <w:r>
        <w:t>Ghannoum</w:t>
      </w:r>
      <w:proofErr w:type="spellEnd"/>
      <w:r>
        <w:t xml:space="preserve">, O., Lloyd, J., McDowell, N., Norby, R. J., Tissue, D. T. and von </w:t>
      </w:r>
      <w:proofErr w:type="spellStart"/>
      <w:r>
        <w:t>Caemmerer</w:t>
      </w:r>
      <w:proofErr w:type="spellEnd"/>
      <w:r>
        <w:t>, S.  2013.  Sensitivity of plants to changing atmospheric CO</w:t>
      </w:r>
      <w:r>
        <w:rPr>
          <w:vertAlign w:val="subscript"/>
        </w:rPr>
        <w:t>2</w:t>
      </w:r>
      <w:r>
        <w:t xml:space="preserve"> concentration: from the geological past to the next century. New </w:t>
      </w:r>
      <w:proofErr w:type="spellStart"/>
      <w:r>
        <w:t>Phytologist</w:t>
      </w:r>
      <w:proofErr w:type="spellEnd"/>
      <w:r>
        <w:t xml:space="preserve"> 197:1077–1094.  doi:10.1111/nph.12104.</w:t>
      </w:r>
    </w:p>
    <w:p w14:paraId="666695A9" w14:textId="25802BA6" w:rsidR="002224F9" w:rsidRDefault="002224F9" w:rsidP="003D5796">
      <w:pPr>
        <w:pStyle w:val="reference"/>
        <w:ind w:left="1170" w:right="76"/>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18532B4C" w14:textId="4791F5D4" w:rsidR="00846363" w:rsidRDefault="00846363" w:rsidP="003D5796">
      <w:pPr>
        <w:pStyle w:val="reference"/>
        <w:ind w:left="1170" w:right="76"/>
      </w:pPr>
      <w:r w:rsidRPr="00AB648A">
        <w:rPr>
          <w:szCs w:val="21"/>
        </w:rPr>
        <w:t>Gustafson,</w:t>
      </w:r>
      <w:r w:rsidRPr="00AB648A">
        <w:t xml:space="preserve"> Eric J</w:t>
      </w:r>
      <w:r w:rsidRPr="00A8234F">
        <w:t xml:space="preserve">., </w:t>
      </w:r>
      <w:r>
        <w:t xml:space="preserve">Mark E. </w:t>
      </w:r>
      <w:proofErr w:type="spellStart"/>
      <w:r>
        <w:t>Kubiske</w:t>
      </w:r>
      <w:proofErr w:type="spellEnd"/>
      <w:r>
        <w:t xml:space="preserve">, </w:t>
      </w:r>
      <w:r w:rsidRPr="00A8234F">
        <w:t>Brian R. Miranda</w:t>
      </w:r>
      <w:r>
        <w:t xml:space="preserve">, </w:t>
      </w:r>
      <w:proofErr w:type="spellStart"/>
      <w:r w:rsidRPr="004932FE">
        <w:t>Yasutomo</w:t>
      </w:r>
      <w:proofErr w:type="spellEnd"/>
      <w:r w:rsidRPr="004932FE">
        <w:t xml:space="preserve"> </w:t>
      </w:r>
      <w:proofErr w:type="spellStart"/>
      <w:r w:rsidRPr="004932FE">
        <w:t>Hoshika</w:t>
      </w:r>
      <w:proofErr w:type="spellEnd"/>
      <w:r>
        <w:t xml:space="preserve">, </w:t>
      </w:r>
      <w:r w:rsidRPr="004932FE">
        <w:t xml:space="preserve">Elena </w:t>
      </w:r>
      <w:proofErr w:type="spellStart"/>
      <w:r w:rsidRPr="004932FE">
        <w:t>Paoletti</w:t>
      </w:r>
      <w:proofErr w:type="spellEnd"/>
      <w:r w:rsidRPr="00454EC1">
        <w:t xml:space="preserve">.  </w:t>
      </w:r>
      <w:r>
        <w:t>2018</w:t>
      </w:r>
      <w:r w:rsidRPr="00454EC1">
        <w:t xml:space="preserve">.  </w:t>
      </w:r>
      <w:r>
        <w:t>E</w:t>
      </w:r>
      <w:r w:rsidRPr="007E359F">
        <w:t>xtrapolating plot-scale CO</w:t>
      </w:r>
      <w:r w:rsidRPr="007A62F5">
        <w:rPr>
          <w:vertAlign w:val="subscript"/>
        </w:rPr>
        <w:t>2</w:t>
      </w:r>
      <w:r w:rsidRPr="007E359F">
        <w:t xml:space="preserve"> and ozone enrichment experimental results to novel conditions and scales using mechanistic modeling</w:t>
      </w:r>
      <w:r w:rsidRPr="00454EC1">
        <w:t xml:space="preserve">.  </w:t>
      </w:r>
      <w:r w:rsidRPr="00146598">
        <w:t>Ecological Processes</w:t>
      </w:r>
      <w:r>
        <w:t xml:space="preserve"> </w:t>
      </w:r>
      <w:r w:rsidRPr="007A62F5">
        <w:t>7:31</w:t>
      </w:r>
      <w:proofErr w:type="gramStart"/>
      <w:r>
        <w:t>.</w:t>
      </w:r>
      <w:r w:rsidRPr="007A62F5">
        <w:t xml:space="preserve">  DOI</w:t>
      </w:r>
      <w:proofErr w:type="gramEnd"/>
      <w:r w:rsidRPr="007A62F5">
        <w:t>: 10.1186/s13717-018-0142-8</w:t>
      </w:r>
      <w:r>
        <w:t xml:space="preserve">. </w:t>
      </w:r>
      <w:r w:rsidRPr="00454EC1">
        <w:t xml:space="preserve"> </w:t>
      </w:r>
    </w:p>
    <w:p w14:paraId="407FB3D6" w14:textId="66EE8898" w:rsidR="00305504" w:rsidRDefault="00305504" w:rsidP="003D5796">
      <w:pPr>
        <w:pStyle w:val="reference"/>
        <w:ind w:left="1170" w:right="76"/>
      </w:pPr>
      <w:r w:rsidRPr="00305504">
        <w:t>Gustafson Eric J.,</w:t>
      </w:r>
      <w:r w:rsidRPr="00A8234F">
        <w:t xml:space="preserve"> Brian R. Miranda</w:t>
      </w:r>
      <w:r>
        <w:t>,</w:t>
      </w:r>
      <w:r w:rsidRPr="00A8234F">
        <w:t xml:space="preserve"> Brian R. Sturtevant</w:t>
      </w:r>
      <w:r>
        <w:t xml:space="preserve">, Anatoly Z </w:t>
      </w:r>
      <w:proofErr w:type="spellStart"/>
      <w:r>
        <w:t>Shvidenko</w:t>
      </w:r>
      <w:proofErr w:type="spellEnd"/>
      <w:r>
        <w:t xml:space="preserve">.  In </w:t>
      </w:r>
      <w:r w:rsidR="00846363">
        <w:t>press</w:t>
      </w:r>
      <w:r>
        <w:t xml:space="preserve">.  </w:t>
      </w:r>
      <w:r w:rsidRPr="00C019C7">
        <w:t>Simulating growth and competition on wet and waterlogged soils in a forest landscape model</w:t>
      </w:r>
      <w:r>
        <w:t xml:space="preserve">.  </w:t>
      </w:r>
      <w:r w:rsidRPr="006A3AEC">
        <w:t>Frontiers in Ecology &amp; Evolution</w:t>
      </w:r>
      <w:r>
        <w:rPr>
          <w:i/>
        </w:rPr>
        <w:t xml:space="preserve">  </w:t>
      </w:r>
    </w:p>
    <w:p w14:paraId="08886A69" w14:textId="369AAD13" w:rsidR="0030267A" w:rsidRDefault="0030267A" w:rsidP="003D5796">
      <w:pPr>
        <w:pStyle w:val="reference"/>
        <w:ind w:left="1170" w:right="76"/>
      </w:pPr>
      <w:r>
        <w:t>Sc</w:t>
      </w:r>
      <w:r w:rsidR="00E533C8">
        <w:t>heller, R.M.</w:t>
      </w:r>
      <w:r w:rsidR="00D701A5">
        <w:t>,</w:t>
      </w:r>
      <w:r w:rsidR="00E533C8">
        <w:t xml:space="preserve"> </w:t>
      </w:r>
      <w:proofErr w:type="spellStart"/>
      <w:r w:rsidR="00E533C8">
        <w:t>Mladenoff</w:t>
      </w:r>
      <w:proofErr w:type="spellEnd"/>
      <w:r w:rsidR="00E533C8">
        <w:t>,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7466F4D7" w14:textId="77777777" w:rsidR="0030267A" w:rsidRDefault="0030267A" w:rsidP="000B24E0">
      <w:pPr>
        <w:pStyle w:val="Heading2"/>
        <w:tabs>
          <w:tab w:val="num" w:pos="0"/>
        </w:tabs>
        <w:ind w:left="648" w:hanging="648"/>
      </w:pPr>
      <w:bookmarkStart w:id="24" w:name="_Toc127846704"/>
      <w:bookmarkStart w:id="25" w:name="_Toc393188767"/>
      <w:bookmarkStart w:id="26" w:name="_Toc503173237"/>
      <w:bookmarkStart w:id="27" w:name="_Toc54946173"/>
      <w:r>
        <w:t>Acknowledgments</w:t>
      </w:r>
      <w:bookmarkEnd w:id="24"/>
      <w:bookmarkEnd w:id="25"/>
      <w:bookmarkEnd w:id="26"/>
      <w:bookmarkEnd w:id="27"/>
    </w:p>
    <w:p w14:paraId="2CCBCCE0" w14:textId="0577F2B9" w:rsidR="002224F9" w:rsidRDefault="002224F9" w:rsidP="003D5796">
      <w:pPr>
        <w:pStyle w:val="textbody"/>
        <w:ind w:left="720" w:right="76"/>
      </w:pPr>
      <w:r>
        <w:t xml:space="preserve">Funding for the development of the </w:t>
      </w:r>
      <w:proofErr w:type="spellStart"/>
      <w:r w:rsidR="005106C3">
        <w:rPr>
          <w:iCs/>
        </w:rPr>
        <w:t>PnET</w:t>
      </w:r>
      <w:proofErr w:type="spellEnd"/>
      <w:r w:rsidR="005106C3">
        <w:rPr>
          <w:iCs/>
        </w:rPr>
        <w: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w:t>
      </w:r>
      <w:proofErr w:type="spellStart"/>
      <w:r w:rsidR="00E533C8">
        <w:t>Bruijn</w:t>
      </w:r>
      <w:proofErr w:type="spellEnd"/>
      <w:r w:rsidR="00E533C8">
        <w:t xml:space="preserve">, </w:t>
      </w:r>
      <w:r w:rsidR="009530E3">
        <w:t>Eric J. Gustafson</w:t>
      </w:r>
      <w:r w:rsidR="00CA4F0D">
        <w:t>,</w:t>
      </w:r>
      <w:r w:rsidR="009530E3">
        <w:t xml:space="preserve"> </w:t>
      </w:r>
      <w:r w:rsidR="00E533C8">
        <w:t>Brian R. Sturtevant</w:t>
      </w:r>
      <w:r w:rsidR="00CA4F0D" w:rsidRPr="00CA4F0D">
        <w:t xml:space="preserve"> </w:t>
      </w:r>
      <w:r w:rsidR="00CA4F0D">
        <w:t xml:space="preserve">and Mark </w:t>
      </w:r>
      <w:proofErr w:type="spellStart"/>
      <w:r w:rsidR="00CA4F0D">
        <w:t>Kubiske</w:t>
      </w:r>
      <w:proofErr w:type="spellEnd"/>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 xml:space="preserve">Zaixing Zhou (University of New Hampshire) and Elena </w:t>
      </w:r>
      <w:proofErr w:type="spellStart"/>
      <w:r w:rsidR="00F6194F" w:rsidRPr="00C73E59">
        <w:t>Paoletti</w:t>
      </w:r>
      <w:proofErr w:type="spellEnd"/>
      <w:r w:rsidR="00F6194F" w:rsidRPr="00C73E59">
        <w:t xml:space="preserve"> and </w:t>
      </w:r>
      <w:proofErr w:type="spellStart"/>
      <w:r w:rsidR="00F6194F" w:rsidRPr="00C73E59">
        <w:t>Yasutomo</w:t>
      </w:r>
      <w:proofErr w:type="spellEnd"/>
      <w:r w:rsidR="00F6194F" w:rsidRPr="00C73E59">
        <w:t xml:space="preserve"> </w:t>
      </w:r>
      <w:proofErr w:type="spellStart"/>
      <w:r w:rsidR="00F6194F" w:rsidRPr="00C73E59">
        <w:t>Hoshika</w:t>
      </w:r>
      <w:proofErr w:type="spellEnd"/>
      <w:r w:rsidR="00F6194F" w:rsidRPr="00C73E59">
        <w:t xml:space="preserve"> (Institute of Sustainable Plant Protection, National Research Council of Italy</w:t>
      </w:r>
      <w:r w:rsidR="00F6194F">
        <w:t>).</w:t>
      </w:r>
    </w:p>
    <w:p w14:paraId="217F6F17" w14:textId="77777777" w:rsidR="0030267A" w:rsidRDefault="0030267A" w:rsidP="003D5796">
      <w:pPr>
        <w:pStyle w:val="textbody"/>
        <w:ind w:left="720" w:right="76"/>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w:t>
      </w:r>
      <w:r w:rsidRPr="00DA34CE">
        <w:lastRenderedPageBreak/>
        <w:t xml:space="preserve">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w:t>
      </w:r>
      <w:proofErr w:type="spellStart"/>
      <w:r w:rsidRPr="00DA34CE">
        <w:t>Mladenoff</w:t>
      </w:r>
      <w:proofErr w:type="spellEnd"/>
      <w:r w:rsidRPr="00DA34CE">
        <w:t xml:space="preserve">. </w:t>
      </w:r>
    </w:p>
    <w:p w14:paraId="6AE82E23" w14:textId="29ED981E" w:rsidR="00B75B52" w:rsidRDefault="00B75B52" w:rsidP="00B75B52">
      <w:pPr>
        <w:pStyle w:val="Heading2"/>
        <w:tabs>
          <w:tab w:val="num" w:pos="0"/>
        </w:tabs>
        <w:ind w:left="648" w:hanging="648"/>
      </w:pPr>
      <w:bookmarkStart w:id="28" w:name="_Toc503173238"/>
      <w:bookmarkStart w:id="29" w:name="_Toc54946174"/>
      <w:r>
        <w:t>Release History</w:t>
      </w:r>
      <w:bookmarkEnd w:id="28"/>
      <w:bookmarkEnd w:id="29"/>
    </w:p>
    <w:p w14:paraId="6655904C" w14:textId="092FBD36" w:rsidR="00EA02AA" w:rsidRPr="00EA02AA" w:rsidRDefault="00B75B52">
      <w:pPr>
        <w:pStyle w:val="Heading3"/>
        <w:ind w:left="864" w:hanging="864"/>
      </w:pPr>
      <w:bookmarkStart w:id="30" w:name="_Toc503173239"/>
      <w:bookmarkStart w:id="31" w:name="_Toc54946175"/>
      <w:r>
        <w:t>Major Releases</w:t>
      </w:r>
      <w:bookmarkEnd w:id="30"/>
      <w:bookmarkEnd w:id="31"/>
    </w:p>
    <w:p w14:paraId="077A7E49" w14:textId="47FFACD9" w:rsidR="00EA02AA" w:rsidRDefault="00EA02AA" w:rsidP="00B75B52">
      <w:pPr>
        <w:pStyle w:val="Heading4"/>
      </w:pPr>
      <w:r>
        <w:t>Version 3.0</w:t>
      </w:r>
    </w:p>
    <w:p w14:paraId="63E0D78B" w14:textId="5C68BEF4" w:rsidR="003D5796" w:rsidRPr="003D5796" w:rsidRDefault="003D5796" w:rsidP="000015D3">
      <w:pPr>
        <w:pStyle w:val="Heading5"/>
      </w:pPr>
      <w:r>
        <w:t>Added Features</w:t>
      </w:r>
    </w:p>
    <w:p w14:paraId="3696DBA6" w14:textId="69D04215" w:rsidR="00EA02AA" w:rsidRDefault="00EA02AA" w:rsidP="000015D3">
      <w:pPr>
        <w:pStyle w:val="textbody"/>
        <w:numPr>
          <w:ilvl w:val="0"/>
          <w:numId w:val="32"/>
        </w:numPr>
        <w:ind w:left="810" w:right="76"/>
      </w:pPr>
      <w:r>
        <w:t>Latitude</w:t>
      </w:r>
      <w:r w:rsidRPr="001C637E">
        <w:t xml:space="preserve"> </w:t>
      </w:r>
      <w:r w:rsidR="007C098B">
        <w:t xml:space="preserve">can </w:t>
      </w:r>
      <w:r>
        <w:t>now</w:t>
      </w:r>
      <w:r w:rsidRPr="001C637E">
        <w:t xml:space="preserve"> </w:t>
      </w:r>
      <w:r w:rsidR="007C098B">
        <w:t xml:space="preserve">be used as </w:t>
      </w:r>
      <w:r w:rsidRPr="001C637E">
        <w:t>an ecoregion parameter</w:t>
      </w:r>
      <w:r w:rsidR="007C098B">
        <w:t xml:space="preserve"> (or as a global parameter as before)</w:t>
      </w:r>
      <w:r>
        <w:t xml:space="preserve">, allowing for large study areas with spatially dispersed ecoregions.  Latitude is used to compute day length available for photosynthesis. </w:t>
      </w:r>
    </w:p>
    <w:p w14:paraId="547533F0" w14:textId="05213886" w:rsidR="00EA02AA" w:rsidRDefault="00EA02AA" w:rsidP="000015D3">
      <w:pPr>
        <w:pStyle w:val="textbody"/>
        <w:numPr>
          <w:ilvl w:val="0"/>
          <w:numId w:val="32"/>
        </w:numPr>
        <w:ind w:left="810" w:right="76"/>
      </w:pPr>
      <w:proofErr w:type="spellStart"/>
      <w:r>
        <w:t>PnET</w:t>
      </w:r>
      <w:proofErr w:type="spellEnd"/>
      <w:r>
        <w:t xml:space="preserve">-Succession v2.0 (and earlier) used equations from early versions of </w:t>
      </w:r>
      <w:proofErr w:type="spellStart"/>
      <w:r>
        <w:t>PnET</w:t>
      </w:r>
      <w:proofErr w:type="spellEnd"/>
      <w:r>
        <w:t>-II to compute the CO</w:t>
      </w:r>
      <w:r w:rsidRPr="0011332F">
        <w:rPr>
          <w:vertAlign w:val="subscript"/>
        </w:rPr>
        <w:t>2</w:t>
      </w:r>
      <w:r>
        <w:t xml:space="preserve"> enrichment effect (</w:t>
      </w:r>
      <w:proofErr w:type="spellStart"/>
      <w:r>
        <w:t>DelAmax</w:t>
      </w:r>
      <w:proofErr w:type="spellEnd"/>
      <w:r>
        <w:t xml:space="preserve">).  The most recent version of </w:t>
      </w:r>
      <w:proofErr w:type="spellStart"/>
      <w:r>
        <w:t>PnET</w:t>
      </w:r>
      <w:proofErr w:type="spellEnd"/>
      <w:r>
        <w: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w:t>
      </w:r>
      <w:r w:rsidR="00846363">
        <w:t>2018</w:t>
      </w:r>
      <w:r>
        <w:t>).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0015D3">
      <w:pPr>
        <w:pStyle w:val="textbody"/>
        <w:numPr>
          <w:ilvl w:val="0"/>
          <w:numId w:val="32"/>
        </w:numPr>
        <w:ind w:left="810" w:right="76"/>
      </w:pPr>
      <w:r>
        <w:t xml:space="preserve">Now </w:t>
      </w:r>
      <w:proofErr w:type="spellStart"/>
      <w:r>
        <w:t>PnET</w:t>
      </w:r>
      <w:proofErr w:type="spellEnd"/>
      <w:r>
        <w:t xml:space="preserve">-Succession computes a </w:t>
      </w:r>
      <w:r w:rsidRPr="002E570A">
        <w:t xml:space="preserve">variable </w:t>
      </w:r>
      <w:r>
        <w:t>(</w:t>
      </w:r>
      <w:proofErr w:type="spellStart"/>
      <w:r w:rsidRPr="002E570A">
        <w:t>CiModifier</w:t>
      </w:r>
      <w:proofErr w:type="spellEnd"/>
      <w:r>
        <w:t>) used to modify internal leaf CO</w:t>
      </w:r>
      <w:r w:rsidRPr="00C37F52">
        <w:rPr>
          <w:vertAlign w:val="subscript"/>
        </w:rPr>
        <w:t>2</w:t>
      </w:r>
      <w:r>
        <w:t xml:space="preserve"> concentration (Ci), reflecting reduced </w:t>
      </w:r>
      <w:r w:rsidRPr="002E570A">
        <w:t>cond</w:t>
      </w:r>
      <w:r>
        <w:t>uctance as a function of drought stress (</w:t>
      </w:r>
      <w:proofErr w:type="spellStart"/>
      <w:r>
        <w:t>fWater</w:t>
      </w:r>
      <w:proofErr w:type="spellEnd"/>
      <w:r>
        <w:t>)</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xml:space="preserve">, and transpiration of water are all reduced by </w:t>
      </w:r>
      <w:proofErr w:type="spellStart"/>
      <w:r>
        <w:t>CiModifier</w:t>
      </w:r>
      <w:proofErr w:type="spellEnd"/>
      <w:r>
        <w:t>.</w:t>
      </w:r>
    </w:p>
    <w:p w14:paraId="20AF3CDF" w14:textId="77777777" w:rsidR="00EA02AA" w:rsidRDefault="00EA02AA" w:rsidP="000015D3">
      <w:pPr>
        <w:pStyle w:val="textbody"/>
        <w:numPr>
          <w:ilvl w:val="0"/>
          <w:numId w:val="32"/>
        </w:numPr>
        <w:ind w:left="810" w:right="76"/>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0015D3">
      <w:pPr>
        <w:pStyle w:val="textbody"/>
        <w:numPr>
          <w:ilvl w:val="0"/>
          <w:numId w:val="32"/>
        </w:numPr>
        <w:ind w:left="810" w:right="76"/>
      </w:pPr>
      <w:r>
        <w:t>Provided a parameter (</w:t>
      </w:r>
      <w:r w:rsidRPr="00C506B9">
        <w:t>CO2HalfSatEff</w:t>
      </w:r>
      <w:r>
        <w:t>) to optionally make</w:t>
      </w:r>
      <w:r w:rsidRPr="002E570A">
        <w:t xml:space="preserve"> </w:t>
      </w:r>
      <w:proofErr w:type="spellStart"/>
      <w:r w:rsidRPr="002E570A">
        <w:t>HalfSat</w:t>
      </w:r>
      <w:proofErr w:type="spellEnd"/>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0015D3">
      <w:pPr>
        <w:pStyle w:val="textbody"/>
        <w:numPr>
          <w:ilvl w:val="0"/>
          <w:numId w:val="32"/>
        </w:numPr>
        <w:ind w:left="810" w:right="76"/>
      </w:pPr>
      <w:r>
        <w:t>Provided parameters (</w:t>
      </w:r>
      <w:proofErr w:type="spellStart"/>
      <w:r>
        <w:t>FolNInt</w:t>
      </w:r>
      <w:proofErr w:type="spellEnd"/>
      <w:r>
        <w:t xml:space="preserve">, </w:t>
      </w:r>
      <w:proofErr w:type="spellStart"/>
      <w:r w:rsidRPr="005E7E89">
        <w:t>FolNSlope</w:t>
      </w:r>
      <w:proofErr w:type="spellEnd"/>
      <w:r>
        <w:t>) to optionally make</w:t>
      </w:r>
      <w:r w:rsidRPr="002E570A">
        <w:t xml:space="preserve"> </w:t>
      </w:r>
      <w:proofErr w:type="spellStart"/>
      <w:r w:rsidRPr="002E570A">
        <w:t>FolN</w:t>
      </w:r>
      <w:proofErr w:type="spellEnd"/>
      <w:r w:rsidRPr="002E570A">
        <w:t xml:space="preserve"> </w:t>
      </w:r>
      <w:r>
        <w:t>dynamic as a function of light (</w:t>
      </w:r>
      <w:proofErr w:type="spellStart"/>
      <w:r>
        <w:t>f</w:t>
      </w:r>
      <w:r w:rsidRPr="002E570A">
        <w:t>Rad</w:t>
      </w:r>
      <w:proofErr w:type="spellEnd"/>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0015D3">
      <w:pPr>
        <w:pStyle w:val="textbody"/>
        <w:numPr>
          <w:ilvl w:val="0"/>
          <w:numId w:val="32"/>
        </w:numPr>
        <w:ind w:left="810" w:right="76"/>
      </w:pPr>
      <w:r w:rsidRPr="002E570A">
        <w:t>Add</w:t>
      </w:r>
      <w:r>
        <w:t xml:space="preserve">ed optional output variables to the </w:t>
      </w:r>
      <w:proofErr w:type="spellStart"/>
      <w:r>
        <w:t>PnETOutputSites</w:t>
      </w:r>
      <w:proofErr w:type="spellEnd"/>
      <w:r>
        <w:t xml:space="preserve"> file</w:t>
      </w:r>
      <w:r w:rsidRPr="002E570A">
        <w:t xml:space="preserve"> </w:t>
      </w:r>
      <w:r>
        <w:t>with species-specific amounts of dead wood (</w:t>
      </w:r>
      <w:proofErr w:type="spellStart"/>
      <w:r>
        <w:t>Woody</w:t>
      </w:r>
      <w:r w:rsidRPr="002E570A">
        <w:t>Senescence</w:t>
      </w:r>
      <w:proofErr w:type="spellEnd"/>
      <w:r>
        <w:t>)</w:t>
      </w:r>
      <w:r w:rsidRPr="002E570A">
        <w:t xml:space="preserve"> </w:t>
      </w:r>
      <w:r>
        <w:t>and foliage (</w:t>
      </w:r>
      <w:proofErr w:type="spellStart"/>
      <w:r w:rsidRPr="002E570A">
        <w:t>FoliageSenescence</w:t>
      </w:r>
      <w:proofErr w:type="spellEnd"/>
      <w:r>
        <w:t>) while 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0015D3">
      <w:pPr>
        <w:pStyle w:val="textbody"/>
        <w:numPr>
          <w:ilvl w:val="0"/>
          <w:numId w:val="32"/>
        </w:numPr>
        <w:ind w:left="810" w:right="76"/>
      </w:pPr>
      <w:r>
        <w:t xml:space="preserve">Dropped the </w:t>
      </w:r>
      <w:proofErr w:type="spellStart"/>
      <w:r>
        <w:t>WUEConst</w:t>
      </w:r>
      <w:proofErr w:type="spellEnd"/>
      <w:r>
        <w:t xml:space="preserve"> species parameter.  Water use efficiency is now calculated directly from fluxes of water from leaves (J</w:t>
      </w:r>
      <w:r>
        <w:rPr>
          <w:vertAlign w:val="subscript"/>
        </w:rPr>
        <w:t>H2O</w:t>
      </w:r>
      <w:r>
        <w:t>).</w:t>
      </w:r>
    </w:p>
    <w:p w14:paraId="7E4D6F33" w14:textId="77777777" w:rsidR="00EA02AA" w:rsidRPr="00AE18F6" w:rsidRDefault="00EA02AA" w:rsidP="000015D3">
      <w:pPr>
        <w:pStyle w:val="textbody"/>
        <w:numPr>
          <w:ilvl w:val="0"/>
          <w:numId w:val="32"/>
        </w:numPr>
        <w:ind w:left="810" w:right="76"/>
      </w:pPr>
      <w:r>
        <w:lastRenderedPageBreak/>
        <w:t>Activated the H2 species parameter that allows simulation of waterlogging effects on photosynthesis.</w:t>
      </w:r>
    </w:p>
    <w:p w14:paraId="7BAFF3E8" w14:textId="77777777" w:rsidR="00EA02AA" w:rsidRDefault="00EA02AA" w:rsidP="000015D3">
      <w:pPr>
        <w:pStyle w:val="textbody"/>
        <w:numPr>
          <w:ilvl w:val="0"/>
          <w:numId w:val="32"/>
        </w:numPr>
        <w:ind w:left="810" w:right="76"/>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0015D3">
      <w:pPr>
        <w:pStyle w:val="textbody"/>
        <w:numPr>
          <w:ilvl w:val="0"/>
          <w:numId w:val="32"/>
        </w:numPr>
        <w:ind w:left="810" w:right="76"/>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w:t>
      </w:r>
      <w:proofErr w:type="gramStart"/>
      <w:r>
        <w:t>tissues, and</w:t>
      </w:r>
      <w:proofErr w:type="gramEnd"/>
      <w:r>
        <w:t xml:space="preserve"> is only needed when ozone data are provided in the climate file.</w:t>
      </w:r>
    </w:p>
    <w:p w14:paraId="60610559" w14:textId="77777777" w:rsidR="00EA02AA" w:rsidRDefault="00EA02AA" w:rsidP="000015D3">
      <w:pPr>
        <w:pStyle w:val="textbody"/>
        <w:numPr>
          <w:ilvl w:val="0"/>
          <w:numId w:val="32"/>
        </w:numPr>
        <w:ind w:left="810" w:right="76"/>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w:t>
      </w:r>
      <w:proofErr w:type="spellStart"/>
      <w:r>
        <w:t>CiModifier</w:t>
      </w:r>
      <w:proofErr w:type="spellEnd"/>
      <w:r>
        <w:t xml:space="preserve"> is </w:t>
      </w:r>
      <w:proofErr w:type="gramStart"/>
      <w:r>
        <w:t>calculated, and</w:t>
      </w:r>
      <w:proofErr w:type="gramEnd"/>
      <w:r>
        <w:t xml:space="preserve"> is only needed when ozone data are provided in the climate file.</w:t>
      </w:r>
    </w:p>
    <w:p w14:paraId="05170FC9" w14:textId="77777777" w:rsidR="00EA02AA" w:rsidRDefault="00EA02AA" w:rsidP="000015D3">
      <w:pPr>
        <w:pStyle w:val="textbody"/>
        <w:numPr>
          <w:ilvl w:val="0"/>
          <w:numId w:val="32"/>
        </w:numPr>
        <w:ind w:left="810" w:right="76"/>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0015D3">
      <w:pPr>
        <w:pStyle w:val="textbody"/>
        <w:numPr>
          <w:ilvl w:val="0"/>
          <w:numId w:val="32"/>
        </w:numPr>
        <w:ind w:left="810" w:right="76"/>
      </w:pPr>
      <w:r>
        <w:t xml:space="preserve">Added </w:t>
      </w:r>
      <w:proofErr w:type="spellStart"/>
      <w:r>
        <w:t>DisturbanceReductions</w:t>
      </w:r>
      <w:proofErr w:type="spellEnd"/>
      <w:r>
        <w:t xml:space="preserve"> that allow disturbances to impact the existing dead wood and litter pools.  Other disturbance impacts on biomass transferring from live to dead pools that used to be included in the </w:t>
      </w:r>
      <w:proofErr w:type="spellStart"/>
      <w:r>
        <w:t>AgeOnlyDisturbances</w:t>
      </w:r>
      <w:proofErr w:type="spellEnd"/>
      <w:r>
        <w:t xml:space="preserve"> file have been moved to the </w:t>
      </w:r>
      <w:proofErr w:type="spellStart"/>
      <w:r>
        <w:t>DisturbanceReductions</w:t>
      </w:r>
      <w:proofErr w:type="spellEnd"/>
      <w:r>
        <w:t xml:space="preserve"> file.  Added section to the </w:t>
      </w:r>
      <w:proofErr w:type="spellStart"/>
      <w:r>
        <w:t>Users</w:t>
      </w:r>
      <w:proofErr w:type="spellEnd"/>
      <w:r>
        <w:t xml:space="preserve"> Guide to explain the </w:t>
      </w:r>
      <w:proofErr w:type="spellStart"/>
      <w:r>
        <w:t>DisturbanceReductions</w:t>
      </w:r>
      <w:proofErr w:type="spellEnd"/>
      <w:r>
        <w:t>.</w:t>
      </w:r>
    </w:p>
    <w:p w14:paraId="51D312AD" w14:textId="5A6E43D5" w:rsidR="003D5796" w:rsidRDefault="003D5796" w:rsidP="000015D3">
      <w:pPr>
        <w:pStyle w:val="Heading5"/>
      </w:pPr>
      <w:r>
        <w:t>Bug Fixes</w:t>
      </w:r>
    </w:p>
    <w:p w14:paraId="0C389D1A" w14:textId="77777777" w:rsidR="00EA02AA" w:rsidRDefault="00EA02AA" w:rsidP="000015D3">
      <w:pPr>
        <w:pStyle w:val="textbody"/>
        <w:numPr>
          <w:ilvl w:val="0"/>
          <w:numId w:val="33"/>
        </w:numPr>
        <w:ind w:left="810" w:right="76"/>
      </w:pPr>
      <w:r>
        <w:t xml:space="preserve">Bug fix to ensure all foliage and NSC are lost when a cohort dies, even though it is not removed until the end of the succession timestep.  This step makes the cohorts functionally dead the first year the </w:t>
      </w:r>
      <w:proofErr w:type="spellStart"/>
      <w:r>
        <w:t>NSCFrac</w:t>
      </w:r>
      <w:proofErr w:type="spellEnd"/>
      <w:r>
        <w:t xml:space="preserve"> drops below 0.01.</w:t>
      </w:r>
    </w:p>
    <w:p w14:paraId="014B7CCE" w14:textId="77777777" w:rsidR="00EA02AA" w:rsidRPr="008763C1" w:rsidRDefault="00EA02AA" w:rsidP="008763C1">
      <w:pPr>
        <w:pStyle w:val="textbody"/>
      </w:pPr>
    </w:p>
    <w:p w14:paraId="29E0125F" w14:textId="142D8D3F" w:rsidR="00B75B52" w:rsidRDefault="00B75B52" w:rsidP="00B75B52">
      <w:pPr>
        <w:pStyle w:val="Heading4"/>
      </w:pPr>
      <w:r>
        <w:t>Version 2.0</w:t>
      </w:r>
      <w:r w:rsidR="0057575D">
        <w:t xml:space="preserve"> (</w:t>
      </w:r>
      <w:r w:rsidR="003876F0">
        <w:t>2016</w:t>
      </w:r>
      <w:r w:rsidR="0057575D">
        <w:t>)</w:t>
      </w:r>
    </w:p>
    <w:p w14:paraId="560CBEB7" w14:textId="2EE122E4" w:rsidR="00FA0CCC" w:rsidRPr="00FA0CCC" w:rsidRDefault="00FA0CCC" w:rsidP="000015D3">
      <w:pPr>
        <w:pStyle w:val="Heading5"/>
      </w:pPr>
      <w:r>
        <w:t>Added Features</w:t>
      </w:r>
    </w:p>
    <w:p w14:paraId="685573A8" w14:textId="77777777" w:rsidR="00B75B52" w:rsidRDefault="00B75B52" w:rsidP="000015D3">
      <w:pPr>
        <w:pStyle w:val="textbody"/>
        <w:numPr>
          <w:ilvl w:val="0"/>
          <w:numId w:val="30"/>
        </w:numPr>
        <w:ind w:left="810" w:right="76"/>
      </w:pPr>
      <w:r>
        <w:t xml:space="preserve">New generic parameter: </w:t>
      </w:r>
      <w:proofErr w:type="spellStart"/>
      <w:r>
        <w:t>PrecipEvents</w:t>
      </w:r>
      <w:proofErr w:type="spellEnd"/>
      <w:r>
        <w:t xml:space="preserve">.  </w:t>
      </w:r>
      <w:r w:rsidRPr="00DD7ADE">
        <w:t>Divides incoming monthly precipitation into discrete events within the month (n=</w:t>
      </w:r>
      <w:proofErr w:type="spellStart"/>
      <w:r w:rsidRPr="00DD7ADE">
        <w:t>PrecipEvents</w:t>
      </w:r>
      <w:proofErr w:type="spellEnd"/>
      <w:r w:rsidRPr="00DD7ADE">
        <w:t xml:space="preserve">) and applies each portion randomly during the sequence of processing canopy sublayers.  </w:t>
      </w:r>
      <w:r>
        <w:t xml:space="preserve">This prevents large cohorts from consuming a disproportionate share of the available water </w:t>
      </w:r>
      <w:proofErr w:type="gramStart"/>
      <w:r>
        <w:t>in a given</w:t>
      </w:r>
      <w:proofErr w:type="gramEnd"/>
      <w:r>
        <w:t xml:space="preserve"> month.  </w:t>
      </w:r>
    </w:p>
    <w:p w14:paraId="3142DE48" w14:textId="65F6FCCC" w:rsidR="00B75B52" w:rsidRDefault="00B75B52" w:rsidP="000015D3">
      <w:pPr>
        <w:pStyle w:val="textbody"/>
        <w:numPr>
          <w:ilvl w:val="0"/>
          <w:numId w:val="30"/>
        </w:numPr>
        <w:ind w:left="810" w:right="76"/>
      </w:pPr>
      <w:r>
        <w:t xml:space="preserve">New generic parameter: </w:t>
      </w:r>
      <w:proofErr w:type="spellStart"/>
      <w:r>
        <w:t>Wythers</w:t>
      </w:r>
      <w:proofErr w:type="spellEnd"/>
      <w:r>
        <w:t xml:space="preserve">.  Option to apply the foliar respiration </w:t>
      </w:r>
      <w:r w:rsidR="0057575D">
        <w:t>modification to increased temperature</w:t>
      </w:r>
      <w:r>
        <w:t xml:space="preserve"> as </w:t>
      </w:r>
      <w:r w:rsidR="003F1065">
        <w:t>described</w:t>
      </w:r>
      <w:r>
        <w:t xml:space="preserve"> by </w:t>
      </w:r>
      <w:proofErr w:type="spellStart"/>
      <w:r>
        <w:t>Wythers</w:t>
      </w:r>
      <w:proofErr w:type="spellEnd"/>
      <w:r>
        <w:t xml:space="preserve"> et al (2013).</w:t>
      </w:r>
    </w:p>
    <w:p w14:paraId="6D56395C" w14:textId="77777777" w:rsidR="00B75B52" w:rsidRDefault="00B75B52" w:rsidP="000015D3">
      <w:pPr>
        <w:pStyle w:val="textbody"/>
        <w:numPr>
          <w:ilvl w:val="0"/>
          <w:numId w:val="30"/>
        </w:numPr>
        <w:ind w:left="810" w:right="76"/>
      </w:pPr>
      <w:r>
        <w:t xml:space="preserve">New generic parameter: DTEMP.  Option to apply the temperature reduction factor (DTEMP) of </w:t>
      </w:r>
      <w:proofErr w:type="spellStart"/>
      <w:r>
        <w:t>PnET</w:t>
      </w:r>
      <w:proofErr w:type="spellEnd"/>
      <w:r>
        <w:t xml:space="preserve">-II rather than the original </w:t>
      </w:r>
      <w:proofErr w:type="spellStart"/>
      <w:r>
        <w:t>PnET</w:t>
      </w:r>
      <w:proofErr w:type="spellEnd"/>
      <w:r>
        <w:t xml:space="preserve">-Succession v1.2 temperature reduction factor.  The v1.2 temperature reduction factor does not explicitly penalize photosynthesis at temperatures above </w:t>
      </w:r>
      <w:proofErr w:type="spellStart"/>
      <w:r>
        <w:t>PsnTOpt</w:t>
      </w:r>
      <w:proofErr w:type="spellEnd"/>
      <w:r>
        <w:t xml:space="preserve">.  </w:t>
      </w:r>
    </w:p>
    <w:p w14:paraId="1FE36A05" w14:textId="2415882B" w:rsidR="00B75B52" w:rsidRDefault="00B75B52" w:rsidP="000015D3">
      <w:pPr>
        <w:pStyle w:val="textbody"/>
        <w:numPr>
          <w:ilvl w:val="0"/>
          <w:numId w:val="30"/>
        </w:numPr>
        <w:ind w:left="810" w:right="76"/>
      </w:pPr>
      <w:r>
        <w:lastRenderedPageBreak/>
        <w:t xml:space="preserve">New ecoregion parameter: </w:t>
      </w:r>
      <w:proofErr w:type="spellStart"/>
      <w:r>
        <w:t>SnowSublimFrac</w:t>
      </w:r>
      <w:proofErr w:type="spellEnd"/>
      <w:r>
        <w:t>.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0015D3">
      <w:pPr>
        <w:pStyle w:val="textbody"/>
        <w:numPr>
          <w:ilvl w:val="0"/>
          <w:numId w:val="30"/>
        </w:numPr>
        <w:ind w:left="810" w:right="76"/>
      </w:pPr>
      <w:r w:rsidRPr="00DD7ADE">
        <w:t>New output options for woody senescence and foliage senescence by species.</w:t>
      </w:r>
    </w:p>
    <w:p w14:paraId="03718D1E" w14:textId="77777777" w:rsidR="00B75B52" w:rsidRDefault="00B75B52" w:rsidP="000015D3">
      <w:pPr>
        <w:pStyle w:val="Heading5"/>
      </w:pPr>
      <w:r>
        <w:t xml:space="preserve">Bug fixes: </w:t>
      </w:r>
    </w:p>
    <w:p w14:paraId="363F74AB" w14:textId="77777777" w:rsidR="00B75B52" w:rsidRDefault="00B75B52" w:rsidP="003D5796">
      <w:pPr>
        <w:pStyle w:val="textbody"/>
        <w:numPr>
          <w:ilvl w:val="0"/>
          <w:numId w:val="22"/>
        </w:numPr>
        <w:ind w:left="810" w:right="-14"/>
      </w:pPr>
      <w:r>
        <w:t xml:space="preserve">A bug in the calculation of transpiration was fixed.  </w:t>
      </w:r>
    </w:p>
    <w:p w14:paraId="3B6B8383" w14:textId="77777777" w:rsidR="00B75B52" w:rsidRDefault="00B75B52" w:rsidP="003D5796">
      <w:pPr>
        <w:pStyle w:val="textbody"/>
        <w:numPr>
          <w:ilvl w:val="0"/>
          <w:numId w:val="22"/>
        </w:numPr>
        <w:ind w:left="810" w:right="-14"/>
      </w:pPr>
      <w:r>
        <w:t>A bug that caused the decomposition of dead pools to not be simulated during spin-up in prior versions was fixed.</w:t>
      </w:r>
    </w:p>
    <w:p w14:paraId="26A105B1" w14:textId="77777777" w:rsidR="00B75B52" w:rsidRDefault="00B75B52" w:rsidP="003D5796">
      <w:pPr>
        <w:pStyle w:val="textbody"/>
        <w:numPr>
          <w:ilvl w:val="0"/>
          <w:numId w:val="22"/>
        </w:numPr>
        <w:ind w:left="810" w:right="-14"/>
      </w:pPr>
      <w:r>
        <w:t>A bug in the calculation of runoff was fixed.</w:t>
      </w:r>
    </w:p>
    <w:p w14:paraId="0A642D9F" w14:textId="77777777" w:rsidR="00B75B52" w:rsidRDefault="00B75B52" w:rsidP="003D5796">
      <w:pPr>
        <w:pStyle w:val="textbody"/>
        <w:numPr>
          <w:ilvl w:val="0"/>
          <w:numId w:val="22"/>
        </w:numPr>
        <w:ind w:left="810" w:right="-14"/>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w:t>
      </w:r>
      <w:proofErr w:type="spellStart"/>
      <w:r w:rsidRPr="00735CF5">
        <w:t>PnET</w:t>
      </w:r>
      <w:proofErr w:type="spellEnd"/>
      <w:r>
        <w:t xml:space="preserve"> extension (Section 10).</w:t>
      </w:r>
    </w:p>
    <w:p w14:paraId="4036E9D4" w14:textId="77777777" w:rsidR="00B75B52" w:rsidRPr="00DD7ADE" w:rsidRDefault="00B75B52" w:rsidP="003D5796">
      <w:pPr>
        <w:pStyle w:val="textbody"/>
        <w:numPr>
          <w:ilvl w:val="0"/>
          <w:numId w:val="22"/>
        </w:numPr>
        <w:ind w:left="810" w:right="-14"/>
      </w:pPr>
      <w:r w:rsidRPr="00DD7ADE">
        <w:t>Defoliation (by an external disturbance extension) is now applied during June (previously it was January when deciduous species had no foliage).</w:t>
      </w:r>
    </w:p>
    <w:p w14:paraId="15B54548" w14:textId="77777777" w:rsidR="00B75B52" w:rsidRDefault="00B75B52" w:rsidP="003D5796">
      <w:pPr>
        <w:pStyle w:val="textbody"/>
        <w:numPr>
          <w:ilvl w:val="0"/>
          <w:numId w:val="22"/>
        </w:numPr>
        <w:ind w:left="810" w:right="-14"/>
      </w:pPr>
      <w:r w:rsidRPr="00DD7ADE">
        <w:t>A bug in the processing of cohorts killed by disturbance was fixed.  The bug prevented disturbances from recording the cohorts being removed.</w:t>
      </w:r>
    </w:p>
    <w:p w14:paraId="662F97C5" w14:textId="77777777" w:rsidR="00B75B52" w:rsidRDefault="00B75B52" w:rsidP="003D5796">
      <w:pPr>
        <w:pStyle w:val="textbody"/>
        <w:numPr>
          <w:ilvl w:val="0"/>
          <w:numId w:val="22"/>
        </w:numPr>
        <w:ind w:left="810" w:right="-14"/>
      </w:pPr>
      <w:r>
        <w:t xml:space="preserve">A bug in the calculation of snow melt was fixed.  The bug caused all </w:t>
      </w:r>
      <w:proofErr w:type="gramStart"/>
      <w:r>
        <w:t>snow pack</w:t>
      </w:r>
      <w:proofErr w:type="gramEnd"/>
      <w:r>
        <w:t xml:space="preserve">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0015D3">
      <w:pPr>
        <w:pStyle w:val="textbody"/>
        <w:numPr>
          <w:ilvl w:val="0"/>
          <w:numId w:val="22"/>
        </w:numPr>
        <w:ind w:left="810" w:right="-14"/>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w:t>
      </w:r>
      <w:proofErr w:type="spellStart"/>
      <w:r w:rsidR="00F6194F">
        <w:t>PnET</w:t>
      </w:r>
      <w:proofErr w:type="spellEnd"/>
      <w:r w:rsidR="00F6194F">
        <w:t xml:space="preserve">-Succession function worksheet.xlsx] </w:t>
      </w:r>
      <w:r>
        <w:t>is available from (</w:t>
      </w:r>
      <w:hyperlink r:id="rId16"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3A45ACB0" w14:textId="0EB0AAD7" w:rsidR="000267B0" w:rsidRPr="0074198E" w:rsidRDefault="00B75B52" w:rsidP="0074198E">
      <w:pPr>
        <w:pStyle w:val="Heading3"/>
        <w:ind w:left="864" w:hanging="864"/>
      </w:pPr>
      <w:bookmarkStart w:id="32" w:name="_Toc503173240"/>
      <w:bookmarkStart w:id="33" w:name="_Toc54946176"/>
      <w:r>
        <w:t>Minor Releases</w:t>
      </w:r>
      <w:bookmarkEnd w:id="32"/>
      <w:bookmarkEnd w:id="33"/>
      <w:r>
        <w:t xml:space="preserve"> </w:t>
      </w:r>
    </w:p>
    <w:p w14:paraId="5AD43570" w14:textId="5DED81B6" w:rsidR="007957BC" w:rsidRDefault="007957BC" w:rsidP="000015D3">
      <w:pPr>
        <w:pStyle w:val="Heading4"/>
        <w:ind w:left="864" w:hanging="864"/>
      </w:pPr>
      <w:r>
        <w:t>Version 3.4</w:t>
      </w:r>
    </w:p>
    <w:p w14:paraId="1A12FAD5" w14:textId="0D62EE66" w:rsidR="007957BC" w:rsidRPr="0074198E" w:rsidRDefault="007957BC" w:rsidP="007957BC">
      <w:pPr>
        <w:pStyle w:val="textbody"/>
        <w:ind w:left="450" w:right="76"/>
      </w:pPr>
      <w:r>
        <w:t xml:space="preserve">Version 3.4 added several new features and corrected some important bugs.  Nearly </w:t>
      </w:r>
      <w:proofErr w:type="gramStart"/>
      <w:r>
        <w:t>all of</w:t>
      </w:r>
      <w:proofErr w:type="gramEnd"/>
      <w:r>
        <w:t xml:space="preserve"> the added features are optional, with the intention of maintaining compatibility with inputs that worked in the previous version.</w:t>
      </w:r>
    </w:p>
    <w:p w14:paraId="652D7B7E" w14:textId="77777777" w:rsidR="007957BC" w:rsidRDefault="007957BC" w:rsidP="000015D3">
      <w:pPr>
        <w:pStyle w:val="Heading5"/>
      </w:pPr>
      <w:r>
        <w:lastRenderedPageBreak/>
        <w:t>Added Features</w:t>
      </w:r>
    </w:p>
    <w:p w14:paraId="1CE780DE" w14:textId="77777777" w:rsidR="007957BC" w:rsidRDefault="007957BC" w:rsidP="000015D3">
      <w:pPr>
        <w:pStyle w:val="ListParagraph"/>
        <w:numPr>
          <w:ilvl w:val="0"/>
          <w:numId w:val="31"/>
        </w:numPr>
        <w:spacing w:after="120"/>
        <w:ind w:left="810"/>
      </w:pPr>
      <w:r>
        <w:t>Optional ability to use the Climate Library to provide climate data.</w:t>
      </w:r>
    </w:p>
    <w:p w14:paraId="40ED050A" w14:textId="759DBB26" w:rsidR="007957BC" w:rsidRDefault="007957BC" w:rsidP="00EE3E48">
      <w:pPr>
        <w:pStyle w:val="ListParagraph"/>
        <w:numPr>
          <w:ilvl w:val="0"/>
          <w:numId w:val="26"/>
        </w:numPr>
        <w:spacing w:after="120"/>
        <w:ind w:left="810"/>
      </w:pPr>
      <w:r>
        <w:t xml:space="preserve">New optional </w:t>
      </w:r>
      <w:proofErr w:type="spellStart"/>
      <w:r>
        <w:t>PsnTMax</w:t>
      </w:r>
      <w:proofErr w:type="spellEnd"/>
      <w:r>
        <w:t xml:space="preserve"> species parameter to set the upper temperature limit for photosynthesis.  Previously, this was estimated from </w:t>
      </w:r>
      <w:proofErr w:type="spellStart"/>
      <w:r>
        <w:t>PsnTMin</w:t>
      </w:r>
      <w:proofErr w:type="spellEnd"/>
      <w:r>
        <w:t xml:space="preserve"> and </w:t>
      </w:r>
      <w:proofErr w:type="spellStart"/>
      <w:r>
        <w:t>PsnTOpt</w:t>
      </w:r>
      <w:proofErr w:type="spellEnd"/>
      <w:r>
        <w:t>, assuming a symmetrical relationship so that (</w:t>
      </w:r>
      <w:proofErr w:type="spellStart"/>
      <w:r>
        <w:t>PsnTOpt</w:t>
      </w:r>
      <w:proofErr w:type="spellEnd"/>
      <w:r>
        <w:t xml:space="preserve"> - </w:t>
      </w:r>
      <w:proofErr w:type="spellStart"/>
      <w:r>
        <w:t>PsnTMin</w:t>
      </w:r>
      <w:proofErr w:type="spellEnd"/>
      <w:r>
        <w:t>) = (</w:t>
      </w:r>
      <w:proofErr w:type="spellStart"/>
      <w:r>
        <w:t>PsnTMax</w:t>
      </w:r>
      <w:proofErr w:type="spellEnd"/>
      <w:r>
        <w:t xml:space="preserve"> – </w:t>
      </w:r>
      <w:proofErr w:type="spellStart"/>
      <w:r>
        <w:t>PsnTOpt</w:t>
      </w:r>
      <w:proofErr w:type="spellEnd"/>
      <w:r>
        <w:t>).</w:t>
      </w:r>
    </w:p>
    <w:p w14:paraId="40CE4738" w14:textId="3F218522" w:rsidR="007957BC" w:rsidRDefault="007957BC" w:rsidP="00EE3E48">
      <w:pPr>
        <w:pStyle w:val="ListParagraph"/>
        <w:numPr>
          <w:ilvl w:val="0"/>
          <w:numId w:val="26"/>
        </w:numPr>
        <w:spacing w:after="120"/>
        <w:ind w:left="810"/>
      </w:pPr>
      <w:r>
        <w:t xml:space="preserve">New optional </w:t>
      </w:r>
      <w:proofErr w:type="spellStart"/>
      <w:r>
        <w:t>CohortBinSize</w:t>
      </w:r>
      <w:proofErr w:type="spellEnd"/>
      <w:r>
        <w:t xml:space="preserve"> parameter to aggregate cohort age bins to be larger than the extension timestep.</w:t>
      </w:r>
    </w:p>
    <w:p w14:paraId="3C0FFC63" w14:textId="03FD4B96" w:rsidR="007957BC" w:rsidRDefault="007957BC" w:rsidP="00EE3E48">
      <w:pPr>
        <w:pStyle w:val="ListParagraph"/>
        <w:numPr>
          <w:ilvl w:val="0"/>
          <w:numId w:val="26"/>
        </w:numPr>
        <w:spacing w:after="120"/>
        <w:ind w:left="810"/>
      </w:pPr>
      <w:r>
        <w:t>Optional ability to supply cohort initial biomass in the initial communities file.</w:t>
      </w:r>
    </w:p>
    <w:p w14:paraId="0A7997C0" w14:textId="274971FD" w:rsidR="007957BC" w:rsidRDefault="007957BC" w:rsidP="00EE3E48">
      <w:pPr>
        <w:pStyle w:val="ListParagraph"/>
        <w:numPr>
          <w:ilvl w:val="0"/>
          <w:numId w:val="26"/>
        </w:numPr>
        <w:spacing w:after="120"/>
        <w:ind w:left="810"/>
      </w:pPr>
      <w:r>
        <w:t>Optional reading of initial litter and dead wood maps.</w:t>
      </w:r>
    </w:p>
    <w:p w14:paraId="4B2E22CA" w14:textId="47A6CF1A" w:rsidR="007957BC" w:rsidRDefault="007957BC" w:rsidP="00EE3E48">
      <w:pPr>
        <w:pStyle w:val="ListParagraph"/>
        <w:numPr>
          <w:ilvl w:val="0"/>
          <w:numId w:val="26"/>
        </w:numPr>
        <w:spacing w:after="120"/>
        <w:ind w:left="810"/>
      </w:pPr>
      <w:r>
        <w:t xml:space="preserve">New optional </w:t>
      </w:r>
      <w:proofErr w:type="spellStart"/>
      <w:r>
        <w:t>RunoffFrac</w:t>
      </w:r>
      <w:proofErr w:type="spellEnd"/>
      <w:r>
        <w:t xml:space="preserve"> ecoregion parameter to allow prevention of some water runoff.</w:t>
      </w:r>
    </w:p>
    <w:p w14:paraId="5564491A" w14:textId="6563EA44" w:rsidR="007957BC" w:rsidRDefault="007957BC" w:rsidP="00EE3E48">
      <w:pPr>
        <w:pStyle w:val="ListParagraph"/>
        <w:numPr>
          <w:ilvl w:val="0"/>
          <w:numId w:val="26"/>
        </w:numPr>
        <w:spacing w:after="120"/>
        <w:ind w:left="810"/>
      </w:pPr>
      <w:r>
        <w:t xml:space="preserve">New optional </w:t>
      </w:r>
      <w:proofErr w:type="spellStart"/>
      <w:r>
        <w:t>LeafOnMinT</w:t>
      </w:r>
      <w:proofErr w:type="spellEnd"/>
      <w:r>
        <w:t xml:space="preserve"> species parameter to allow separate control of the beginning and end of the growing season, apart from the control of photosynthesis rate at low temperatures (</w:t>
      </w:r>
      <w:proofErr w:type="spellStart"/>
      <w:r>
        <w:t>PsnTMin</w:t>
      </w:r>
      <w:proofErr w:type="spellEnd"/>
      <w:r>
        <w:t>).</w:t>
      </w:r>
    </w:p>
    <w:p w14:paraId="79D02EB0" w14:textId="451F1A07" w:rsidR="007957BC" w:rsidRDefault="007957BC" w:rsidP="00EE3E48">
      <w:pPr>
        <w:pStyle w:val="ListParagraph"/>
        <w:numPr>
          <w:ilvl w:val="0"/>
          <w:numId w:val="26"/>
        </w:numPr>
        <w:spacing w:after="120"/>
        <w:ind w:left="810"/>
      </w:pPr>
      <w:r>
        <w:t xml:space="preserve">New optional </w:t>
      </w:r>
      <w:proofErr w:type="spellStart"/>
      <w:r>
        <w:t>ColdTol</w:t>
      </w:r>
      <w:proofErr w:type="spellEnd"/>
      <w:r>
        <w:t xml:space="preserve"> species parameter to identify the minimum temperature for survival of the species cohorts.  </w:t>
      </w:r>
    </w:p>
    <w:p w14:paraId="77A5DBC9" w14:textId="55366AE3" w:rsidR="007957BC" w:rsidRDefault="007957BC" w:rsidP="00EE3E48">
      <w:pPr>
        <w:pStyle w:val="ListParagraph"/>
        <w:numPr>
          <w:ilvl w:val="0"/>
          <w:numId w:val="26"/>
        </w:numPr>
        <w:spacing w:after="120"/>
        <w:ind w:left="810"/>
      </w:pPr>
      <w:r>
        <w:t xml:space="preserve">New </w:t>
      </w:r>
      <w:proofErr w:type="spellStart"/>
      <w:r>
        <w:t>WinterStd</w:t>
      </w:r>
      <w:proofErr w:type="spellEnd"/>
      <w:r>
        <w:t xml:space="preserve"> ecoregion parameter to estimate the extreme cold temperature from the monthly average </w:t>
      </w:r>
      <w:proofErr w:type="spellStart"/>
      <w:r>
        <w:t>TMin</w:t>
      </w:r>
      <w:proofErr w:type="spellEnd"/>
      <w:r>
        <w:t>.</w:t>
      </w:r>
    </w:p>
    <w:p w14:paraId="29ABED98" w14:textId="23AF7955" w:rsidR="007957BC" w:rsidRDefault="007957BC" w:rsidP="00EE3E48">
      <w:pPr>
        <w:pStyle w:val="ListParagraph"/>
        <w:numPr>
          <w:ilvl w:val="0"/>
          <w:numId w:val="26"/>
        </w:numPr>
        <w:spacing w:after="120"/>
        <w:ind w:left="810"/>
      </w:pPr>
      <w:r>
        <w:t xml:space="preserve">Added </w:t>
      </w:r>
      <w:proofErr w:type="spellStart"/>
      <w:r>
        <w:t>EstablishmentTable</w:t>
      </w:r>
      <w:proofErr w:type="spellEnd"/>
      <w:r>
        <w:t xml:space="preserve"> output option.</w:t>
      </w:r>
    </w:p>
    <w:p w14:paraId="39F0C237" w14:textId="1DCE76D1" w:rsidR="007957BC" w:rsidRDefault="007957BC" w:rsidP="00EE3E48">
      <w:pPr>
        <w:pStyle w:val="ListParagraph"/>
        <w:numPr>
          <w:ilvl w:val="0"/>
          <w:numId w:val="26"/>
        </w:numPr>
        <w:spacing w:after="120"/>
        <w:ind w:left="810"/>
      </w:pPr>
      <w:r>
        <w:t xml:space="preserve">Added </w:t>
      </w:r>
      <w:proofErr w:type="spellStart"/>
      <w:r>
        <w:t>MortalityTable</w:t>
      </w:r>
      <w:proofErr w:type="spellEnd"/>
      <w:r>
        <w:t xml:space="preserve"> output option.</w:t>
      </w:r>
    </w:p>
    <w:p w14:paraId="0FDDC751" w14:textId="14B0E79A" w:rsidR="007957BC" w:rsidRDefault="007957BC" w:rsidP="00EE3E48">
      <w:pPr>
        <w:pStyle w:val="ListParagraph"/>
        <w:numPr>
          <w:ilvl w:val="0"/>
          <w:numId w:val="26"/>
        </w:numPr>
        <w:spacing w:after="120"/>
        <w:ind w:left="810"/>
      </w:pPr>
      <w:r>
        <w:t>Additional information in output files.</w:t>
      </w:r>
    </w:p>
    <w:p w14:paraId="0BE7C6BE" w14:textId="77777777" w:rsidR="007957BC" w:rsidRDefault="007957BC" w:rsidP="000015D3">
      <w:pPr>
        <w:pStyle w:val="ListParagraph"/>
        <w:numPr>
          <w:ilvl w:val="0"/>
          <w:numId w:val="26"/>
        </w:numPr>
        <w:spacing w:after="120"/>
        <w:ind w:left="810"/>
      </w:pPr>
      <w:r>
        <w:t xml:space="preserve">Cohorts can re-flush foliage following defoliation caused by a disturbance extension.  </w:t>
      </w:r>
      <w:proofErr w:type="spellStart"/>
      <w:r>
        <w:t>Refoliation</w:t>
      </w:r>
      <w:proofErr w:type="spellEnd"/>
      <w:r>
        <w:t xml:space="preserve"> occurs at 70% of ideal foliage, for deciduous (</w:t>
      </w:r>
      <w:proofErr w:type="spellStart"/>
      <w:r>
        <w:t>TOfol</w:t>
      </w:r>
      <w:proofErr w:type="spellEnd"/>
      <w:r>
        <w:t xml:space="preserve"> = 1) cohorts that experience &gt; 60% defoliation </w:t>
      </w:r>
      <w:proofErr w:type="gramStart"/>
      <w:r>
        <w:t>in a given year</w:t>
      </w:r>
      <w:proofErr w:type="gramEnd"/>
      <w:r>
        <w:t xml:space="preserve">.  </w:t>
      </w:r>
      <w:proofErr w:type="spellStart"/>
      <w:r>
        <w:t>Refoliation</w:t>
      </w:r>
      <w:proofErr w:type="spellEnd"/>
      <w:r>
        <w:t xml:space="preserve"> has additional cost to NSC, and cohorts that do not </w:t>
      </w:r>
      <w:proofErr w:type="spellStart"/>
      <w:r>
        <w:t>refoliate</w:t>
      </w:r>
      <w:proofErr w:type="spellEnd"/>
      <w:r>
        <w:t xml:space="preserve"> still experience additional NSC losses.</w:t>
      </w:r>
    </w:p>
    <w:p w14:paraId="4B1891FB" w14:textId="55C02271" w:rsidR="007957BC" w:rsidRDefault="007957BC" w:rsidP="000015D3">
      <w:pPr>
        <w:pStyle w:val="Heading5"/>
      </w:pPr>
      <w:r>
        <w:t>Bug Fixes:</w:t>
      </w:r>
    </w:p>
    <w:p w14:paraId="06356385" w14:textId="61B1B0D9" w:rsidR="00C75290" w:rsidRDefault="007957BC" w:rsidP="00EE3E48">
      <w:pPr>
        <w:pStyle w:val="ListParagraph"/>
        <w:numPr>
          <w:ilvl w:val="0"/>
          <w:numId w:val="26"/>
        </w:numPr>
        <w:ind w:left="810"/>
      </w:pPr>
      <w:r>
        <w:t xml:space="preserve">Correction to the initialization of foliage for initial communities that are replicated in the initial community map.  Failure to initialize foliage correctly caused cohorts to die immediately following spin-up, but only on sites that were duplicated in the initial communities </w:t>
      </w:r>
      <w:proofErr w:type="gramStart"/>
      <w:r>
        <w:t>map, and</w:t>
      </w:r>
      <w:proofErr w:type="gramEnd"/>
      <w:r>
        <w:t xml:space="preserve"> were not included as </w:t>
      </w:r>
      <w:proofErr w:type="spellStart"/>
      <w:r>
        <w:t>PnETOutputSites</w:t>
      </w:r>
      <w:proofErr w:type="spellEnd"/>
      <w:r>
        <w:t>.</w:t>
      </w:r>
    </w:p>
    <w:p w14:paraId="4937A41B" w14:textId="78DA4D9E" w:rsidR="00C75290" w:rsidRDefault="007957BC" w:rsidP="00EE3E48">
      <w:pPr>
        <w:pStyle w:val="ListParagraph"/>
        <w:numPr>
          <w:ilvl w:val="0"/>
          <w:numId w:val="26"/>
        </w:numPr>
        <w:ind w:left="810"/>
      </w:pPr>
      <w:r>
        <w:t xml:space="preserve">Correction to the accumulation of cohort biomass when combining multiple cohorts less than the timestep (or </w:t>
      </w:r>
      <w:proofErr w:type="spellStart"/>
      <w:r>
        <w:t>CohortBinSize</w:t>
      </w:r>
      <w:proofErr w:type="spellEnd"/>
      <w:r>
        <w:t>) age.</w:t>
      </w:r>
    </w:p>
    <w:p w14:paraId="769F81E3" w14:textId="69E0AFF7" w:rsidR="00C75290" w:rsidRDefault="007957BC" w:rsidP="00EE3E48">
      <w:pPr>
        <w:pStyle w:val="ListParagraph"/>
        <w:numPr>
          <w:ilvl w:val="0"/>
          <w:numId w:val="26"/>
        </w:numPr>
        <w:ind w:left="810"/>
      </w:pPr>
      <w:r>
        <w:t xml:space="preserve">Correction to the calculation of </w:t>
      </w:r>
      <w:proofErr w:type="spellStart"/>
      <w:r>
        <w:t>GrossPsn</w:t>
      </w:r>
      <w:proofErr w:type="spellEnd"/>
      <w:r>
        <w:t xml:space="preserve"> that resulted in cases of transpiration exceeding soil water.</w:t>
      </w:r>
    </w:p>
    <w:p w14:paraId="2087AD55" w14:textId="39766A8C" w:rsidR="007957BC" w:rsidRDefault="007957BC" w:rsidP="00C75290">
      <w:pPr>
        <w:pStyle w:val="ListParagraph"/>
        <w:numPr>
          <w:ilvl w:val="0"/>
          <w:numId w:val="26"/>
        </w:numPr>
        <w:ind w:left="810"/>
      </w:pPr>
      <w:r>
        <w:t xml:space="preserve">Correction to the </w:t>
      </w:r>
      <w:proofErr w:type="spellStart"/>
      <w:r>
        <w:t>DTemp</w:t>
      </w:r>
      <w:proofErr w:type="spellEnd"/>
      <w:r>
        <w:t xml:space="preserve"> response calculation that resulted in values &lt;0.</w:t>
      </w:r>
    </w:p>
    <w:p w14:paraId="163CBFA9" w14:textId="77777777" w:rsidR="00FB3BAA" w:rsidRDefault="00FB3BAA" w:rsidP="00FB3BAA">
      <w:pPr>
        <w:pStyle w:val="ListParagraph"/>
        <w:ind w:left="810"/>
      </w:pPr>
    </w:p>
    <w:p w14:paraId="2A96BFF1" w14:textId="78D82F12" w:rsidR="000267B0" w:rsidRDefault="000267B0" w:rsidP="00A519A8">
      <w:pPr>
        <w:pStyle w:val="Heading4"/>
      </w:pPr>
      <w:r>
        <w:t>Version 3.3 (Internal Release)</w:t>
      </w:r>
    </w:p>
    <w:p w14:paraId="744E3F1D" w14:textId="436F2CC9" w:rsidR="000267B0" w:rsidRPr="0074198E" w:rsidRDefault="000267B0" w:rsidP="0074198E">
      <w:pPr>
        <w:pStyle w:val="textbody"/>
        <w:ind w:left="450"/>
      </w:pPr>
      <w:r>
        <w:t>Added support for providing initial cohort biomass (no spin-up)</w:t>
      </w:r>
    </w:p>
    <w:p w14:paraId="616BB6E7" w14:textId="5F8AD162" w:rsidR="000267B0" w:rsidRDefault="000267B0" w:rsidP="00A519A8">
      <w:pPr>
        <w:pStyle w:val="Heading4"/>
      </w:pPr>
      <w:r>
        <w:t>Version 3.2 (Internal Release)</w:t>
      </w:r>
    </w:p>
    <w:p w14:paraId="5DB0B7DF" w14:textId="08AEF04F" w:rsidR="000267B0" w:rsidRPr="0074198E" w:rsidRDefault="000267B0" w:rsidP="0074198E">
      <w:pPr>
        <w:pStyle w:val="textbody"/>
        <w:ind w:left="450"/>
      </w:pPr>
      <w:r>
        <w:t>Added support for Climate Library.</w:t>
      </w:r>
    </w:p>
    <w:p w14:paraId="17867A01" w14:textId="55FE7673" w:rsidR="00154BC0" w:rsidRDefault="00154BC0" w:rsidP="00A519A8">
      <w:pPr>
        <w:pStyle w:val="Heading4"/>
      </w:pPr>
      <w:r>
        <w:lastRenderedPageBreak/>
        <w:t>Version 3.1</w:t>
      </w:r>
      <w:r w:rsidR="00E64AFE">
        <w:t xml:space="preserve"> (September 2018)</w:t>
      </w:r>
    </w:p>
    <w:p w14:paraId="5CD26556" w14:textId="77777777" w:rsidR="00154BC0" w:rsidRDefault="00154BC0" w:rsidP="00154BC0">
      <w:pPr>
        <w:pStyle w:val="textbody"/>
        <w:ind w:left="450"/>
      </w:pPr>
      <w:r>
        <w:t>Version 3.1 is compatible with the LANDIS-II core v7.</w:t>
      </w:r>
    </w:p>
    <w:p w14:paraId="5F4A4A06" w14:textId="3E66B9C7" w:rsidR="00154BC0" w:rsidRPr="0031699F" w:rsidRDefault="00154BC0" w:rsidP="0031699F">
      <w:pPr>
        <w:pStyle w:val="textbody"/>
        <w:ind w:left="450"/>
      </w:pPr>
      <w:r>
        <w:t>Added dynamic foliage responses to light (</w:t>
      </w:r>
      <w:proofErr w:type="spellStart"/>
      <w:r>
        <w:t>fRad</w:t>
      </w:r>
      <w:proofErr w:type="spellEnd"/>
      <w:r>
        <w:t>) through dynamic foliar nitrogen (</w:t>
      </w:r>
      <w:proofErr w:type="spellStart"/>
      <w:r>
        <w:t>FolN</w:t>
      </w:r>
      <w:proofErr w:type="spellEnd"/>
      <w:r>
        <w:t>) and foliage fraction (</w:t>
      </w:r>
      <w:proofErr w:type="spellStart"/>
      <w:r>
        <w:t>FracFol</w:t>
      </w:r>
      <w:proofErr w:type="spellEnd"/>
      <w:r>
        <w:t xml:space="preserve">).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p>
    <w:p w14:paraId="4EB91F1A" w14:textId="0AEB635D" w:rsidR="00412697" w:rsidRDefault="00412697" w:rsidP="00A519A8">
      <w:pPr>
        <w:pStyle w:val="Heading4"/>
      </w:pPr>
      <w:r>
        <w:t>Version 2.1.1 (October 2017)</w:t>
      </w:r>
    </w:p>
    <w:p w14:paraId="034FA834" w14:textId="77777777" w:rsidR="00412697" w:rsidRDefault="00412697" w:rsidP="007F5506">
      <w:pPr>
        <w:pStyle w:val="textbody"/>
        <w:ind w:left="630" w:right="76"/>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7F5506">
      <w:pPr>
        <w:pStyle w:val="textbody"/>
        <w:ind w:left="630" w:right="76"/>
      </w:pPr>
      <w:r>
        <w:t xml:space="preserve">This version also adds compatibility with the Metadata Library that supports output visualization using the </w:t>
      </w:r>
      <w:proofErr w:type="spellStart"/>
      <w:r>
        <w:t>VizTool</w:t>
      </w:r>
      <w:proofErr w:type="spellEnd"/>
      <w:r>
        <w:t>.</w:t>
      </w:r>
    </w:p>
    <w:p w14:paraId="41F19961" w14:textId="21A43888" w:rsidR="00A519A8" w:rsidRPr="00A519A8" w:rsidRDefault="00A519A8" w:rsidP="00A519A8">
      <w:pPr>
        <w:pStyle w:val="Heading4"/>
      </w:pPr>
      <w:r>
        <w:t>Version 2.1 (May 2017)</w:t>
      </w:r>
    </w:p>
    <w:p w14:paraId="2F3D8D84" w14:textId="77777777" w:rsidR="00A519A8" w:rsidRDefault="00A519A8" w:rsidP="007F5506">
      <w:pPr>
        <w:pStyle w:val="textbody"/>
        <w:ind w:left="450" w:right="76"/>
      </w:pPr>
      <w:r>
        <w:t>Rename [</w:t>
      </w:r>
      <w:proofErr w:type="spellStart"/>
      <w:r>
        <w:t>SurfaceRunoff</w:t>
      </w:r>
      <w:proofErr w:type="spellEnd"/>
      <w:r>
        <w:t>] to [</w:t>
      </w:r>
      <w:proofErr w:type="spellStart"/>
      <w:r>
        <w:t>PrecLoss</w:t>
      </w:r>
      <w:proofErr w:type="spellEnd"/>
      <w:r>
        <w:t>] in the Site Output file to distinguish between water lost due to soil saturation (</w:t>
      </w:r>
      <w:proofErr w:type="spellStart"/>
      <w:r>
        <w:t>SurfaceRunOff</w:t>
      </w:r>
      <w:proofErr w:type="spellEnd"/>
      <w:r>
        <w:t>) and water lost due to other factors (</w:t>
      </w:r>
      <w:proofErr w:type="spellStart"/>
      <w:r>
        <w:t>PrecLoss</w:t>
      </w:r>
      <w:proofErr w:type="spellEnd"/>
      <w:r>
        <w:t xml:space="preserve">; e.g., slope, impervious surface).  Add tracking of </w:t>
      </w:r>
      <w:proofErr w:type="spellStart"/>
      <w:r>
        <w:t>PrecLoss</w:t>
      </w:r>
      <w:proofErr w:type="spellEnd"/>
      <w:r>
        <w:t xml:space="preserve"> variable.</w:t>
      </w:r>
    </w:p>
    <w:p w14:paraId="676ABD88" w14:textId="77777777" w:rsidR="00A519A8" w:rsidRDefault="00A519A8" w:rsidP="007F5506">
      <w:pPr>
        <w:pStyle w:val="textbody"/>
        <w:ind w:left="450" w:right="76"/>
      </w:pPr>
      <w:r>
        <w:t>Rename [Layer] to [</w:t>
      </w:r>
      <w:proofErr w:type="spellStart"/>
      <w:r>
        <w:t>TopLayer</w:t>
      </w:r>
      <w:proofErr w:type="spellEnd"/>
      <w:r>
        <w:t>] in the Cohort Output file to denote that the value reported is the highest layer in which the cohort appears.  The top canopy layer has the highest layer value.</w:t>
      </w:r>
    </w:p>
    <w:p w14:paraId="04F5F1EC" w14:textId="77777777" w:rsidR="00A519A8" w:rsidRDefault="00A519A8" w:rsidP="007F5506">
      <w:pPr>
        <w:pStyle w:val="textbody"/>
        <w:ind w:left="450" w:right="76"/>
      </w:pPr>
      <w:r>
        <w:t xml:space="preserve">The allocation of precipitation events to subcanopy layers has been adjusted so that the </w:t>
      </w:r>
      <w:proofErr w:type="spellStart"/>
      <w:r>
        <w:t>precip</w:t>
      </w:r>
      <w:proofErr w:type="spellEnd"/>
      <w:r>
        <w:t xml:space="preserve"> events are randomly assigned to layers, but not constrained to a single event per layer.  This can result in multiple </w:t>
      </w:r>
      <w:proofErr w:type="spellStart"/>
      <w:r>
        <w:t>precip</w:t>
      </w:r>
      <w:proofErr w:type="spellEnd"/>
      <w:r>
        <w:t xml:space="preserve">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w:t>
      </w:r>
      <w:proofErr w:type="spellStart"/>
      <w:r>
        <w:t>precip</w:t>
      </w:r>
      <w:proofErr w:type="spellEnd"/>
      <w:r>
        <w:t xml:space="preserve"> events.</w:t>
      </w:r>
    </w:p>
    <w:p w14:paraId="6A4EAEEB" w14:textId="77777777" w:rsidR="00A519A8" w:rsidRDefault="00A519A8" w:rsidP="000015D3">
      <w:pPr>
        <w:pStyle w:val="Heading5"/>
      </w:pPr>
      <w:r>
        <w:t>Bug Fixes:</w:t>
      </w:r>
    </w:p>
    <w:p w14:paraId="234081C0" w14:textId="0EE9F61B" w:rsidR="007F5506" w:rsidRDefault="007F5506" w:rsidP="007F5506">
      <w:pPr>
        <w:pStyle w:val="textbody"/>
        <w:numPr>
          <w:ilvl w:val="0"/>
          <w:numId w:val="24"/>
        </w:numPr>
        <w:ind w:right="76"/>
      </w:pPr>
      <w:r>
        <w:t xml:space="preserve">An important bug related to dispersal was fixed in this version.  Previously, the age of the </w:t>
      </w:r>
      <w:r w:rsidRPr="007F5506">
        <w:rPr>
          <w:b/>
        </w:rPr>
        <w:t>youngest</w:t>
      </w:r>
      <w:r>
        <w:t xml:space="preserve"> cohort of a species was used to determine if a mature cohort was present on a site for seeding purposes.  The test should use the age of the </w:t>
      </w:r>
      <w:r w:rsidRPr="007F5506">
        <w:rPr>
          <w:b/>
        </w:rPr>
        <w:t xml:space="preserve">oldest </w:t>
      </w:r>
      <w:r>
        <w:t>cohort of a species to check for maturity and determine sources of seed for dispersal.  This error has been corrected.</w:t>
      </w:r>
    </w:p>
    <w:p w14:paraId="67995273" w14:textId="77777777" w:rsidR="00A519A8" w:rsidRPr="00B75B52" w:rsidRDefault="00A519A8" w:rsidP="007F5506">
      <w:pPr>
        <w:pStyle w:val="textbody"/>
        <w:numPr>
          <w:ilvl w:val="0"/>
          <w:numId w:val="24"/>
        </w:numPr>
        <w:ind w:right="76"/>
      </w:pPr>
      <w:r>
        <w:t xml:space="preserve">Fixed the </w:t>
      </w:r>
      <w:proofErr w:type="spellStart"/>
      <w:r>
        <w:t>DiscreteUniformRandom</w:t>
      </w:r>
      <w:proofErr w:type="spellEnd"/>
      <w:r>
        <w:t xml:space="preserve"> function to be inclusive of the maximum value.  Previous implementation may have been slightly biased in the shuffling of subcanopy layers.</w:t>
      </w:r>
    </w:p>
    <w:p w14:paraId="30D5844C" w14:textId="77777777" w:rsidR="00EA31AB" w:rsidRDefault="005106C3">
      <w:pPr>
        <w:pStyle w:val="Heading1"/>
      </w:pPr>
      <w:bookmarkStart w:id="34" w:name="_Toc393188768"/>
      <w:bookmarkStart w:id="35" w:name="_Toc503173241"/>
      <w:bookmarkStart w:id="36" w:name="_Toc54946177"/>
      <w:proofErr w:type="spellStart"/>
      <w:r>
        <w:lastRenderedPageBreak/>
        <w:t>PnET</w:t>
      </w:r>
      <w:proofErr w:type="spellEnd"/>
      <w:r>
        <w:t>-Succession</w:t>
      </w:r>
      <w:bookmarkEnd w:id="34"/>
      <w:bookmarkEnd w:id="35"/>
      <w:bookmarkEnd w:id="36"/>
    </w:p>
    <w:p w14:paraId="0A412144" w14:textId="77777777" w:rsidR="00EA31AB" w:rsidRDefault="00EA31AB" w:rsidP="007F5506">
      <w:pPr>
        <w:pStyle w:val="textbody"/>
        <w:ind w:left="450" w:right="76"/>
      </w:pPr>
      <w:r w:rsidRPr="00DA34CE">
        <w:t xml:space="preserve">The </w:t>
      </w:r>
      <w:proofErr w:type="spellStart"/>
      <w:r w:rsidR="005106C3">
        <w:rPr>
          <w:iCs/>
        </w:rPr>
        <w:t>PnET</w:t>
      </w:r>
      <w:proofErr w:type="spellEnd"/>
      <w:r w:rsidR="005106C3">
        <w:rPr>
          <w:iCs/>
        </w:rPr>
        <w: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proofErr w:type="spellStart"/>
      <w:r w:rsidR="005106C3">
        <w:rPr>
          <w:iCs/>
        </w:rPr>
        <w:t>PnET</w:t>
      </w:r>
      <w:proofErr w:type="spellEnd"/>
      <w:r w:rsidR="005106C3">
        <w:rPr>
          <w:iCs/>
        </w:rPr>
        <w: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w:t>
      </w:r>
      <w:proofErr w:type="spellStart"/>
      <w:r w:rsidR="003E3B10" w:rsidRPr="001D1FBF">
        <w:t>PnET</w:t>
      </w:r>
      <w:proofErr w:type="spellEnd"/>
      <w:r w:rsidR="003E3B10" w:rsidRPr="001D1FBF">
        <w:t xml:space="preserve">-II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7F5506">
      <w:pPr>
        <w:pStyle w:val="textbody"/>
        <w:ind w:left="450" w:right="76"/>
      </w:pPr>
      <w:proofErr w:type="spellStart"/>
      <w:r>
        <w:t>PnET</w:t>
      </w:r>
      <w:proofErr w:type="spellEnd"/>
      <w:r>
        <w: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proofErr w:type="spellStart"/>
      <w:r>
        <w:t>PnET</w:t>
      </w:r>
      <w:proofErr w:type="spellEnd"/>
      <w:r>
        <w: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7F5506">
      <w:pPr>
        <w:pStyle w:val="textbody"/>
        <w:ind w:left="450" w:right="76"/>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7F5506">
      <w:pPr>
        <w:pStyle w:val="textbody"/>
        <w:ind w:left="450" w:right="76"/>
      </w:pPr>
      <w:r w:rsidRPr="00DA34CE">
        <w:t xml:space="preserve">The </w:t>
      </w:r>
      <w:proofErr w:type="spellStart"/>
      <w:r w:rsidR="005106C3">
        <w:rPr>
          <w:iCs/>
        </w:rPr>
        <w:t>PnET</w:t>
      </w:r>
      <w:proofErr w:type="spellEnd"/>
      <w:r w:rsidR="005106C3">
        <w:rPr>
          <w:iCs/>
        </w:rPr>
        <w: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7F5506">
      <w:pPr>
        <w:pStyle w:val="textbody"/>
        <w:ind w:left="450" w:right="76"/>
      </w:pPr>
      <w:r>
        <w:t>T</w:t>
      </w:r>
      <w:r w:rsidR="00EA31AB" w:rsidRPr="00DA34CE">
        <w:t xml:space="preserve">he </w:t>
      </w:r>
      <w:proofErr w:type="spellStart"/>
      <w:r w:rsidR="005106C3">
        <w:rPr>
          <w:iCs/>
        </w:rPr>
        <w:t>PnET</w:t>
      </w:r>
      <w:proofErr w:type="spellEnd"/>
      <w:r w:rsidR="005106C3">
        <w:rPr>
          <w:iCs/>
        </w:rPr>
        <w: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w:t>
      </w:r>
      <w:proofErr w:type="spellStart"/>
      <w:r w:rsidR="00A3278F">
        <w:t>PnET</w:t>
      </w:r>
      <w:proofErr w:type="spellEnd"/>
      <w:r w:rsidR="00A3278F">
        <w:t xml:space="preserve">-Succession passes the </w:t>
      </w:r>
      <w:r w:rsidR="00735CF5">
        <w:t>sum</w:t>
      </w:r>
      <w:r w:rsidR="00A3278F">
        <w:t xml:space="preserve"> of </w:t>
      </w:r>
      <w:proofErr w:type="spellStart"/>
      <w:r w:rsidR="00A3278F">
        <w:t>wood+foliage</w:t>
      </w:r>
      <w:proofErr w:type="spellEnd"/>
      <w:r w:rsidR="00A3278F">
        <w:t>.</w:t>
      </w:r>
    </w:p>
    <w:p w14:paraId="632F2691" w14:textId="77777777" w:rsidR="00F81BB7" w:rsidRDefault="00F81BB7" w:rsidP="000B24E0">
      <w:pPr>
        <w:pStyle w:val="Heading2"/>
        <w:tabs>
          <w:tab w:val="num" w:pos="0"/>
        </w:tabs>
        <w:ind w:left="648" w:hanging="648"/>
      </w:pPr>
      <w:bookmarkStart w:id="37" w:name="_Toc393188769"/>
      <w:bookmarkStart w:id="38" w:name="_Toc503173242"/>
      <w:bookmarkStart w:id="39" w:name="_Toc54946178"/>
      <w:r>
        <w:t>Initializing Biomass</w:t>
      </w:r>
      <w:bookmarkEnd w:id="37"/>
      <w:bookmarkEnd w:id="38"/>
      <w:bookmarkEnd w:id="39"/>
    </w:p>
    <w:p w14:paraId="22E77B51" w14:textId="0AFCCC5F" w:rsidR="00F81BB7" w:rsidRDefault="00F81BB7" w:rsidP="007F5506">
      <w:pPr>
        <w:pStyle w:val="textbody"/>
        <w:ind w:left="450" w:right="76"/>
      </w:pPr>
      <w:r w:rsidRPr="00F81BB7">
        <w:t>At the beginning of a scenario, the initial communities begin with appropriate living and dead biomass values estimated for each site.</w:t>
      </w:r>
      <w:r w:rsidR="00C32903">
        <w:t xml:space="preserve">  Users have the option of providing initial aboveground live biomass values for each </w:t>
      </w:r>
      <w:proofErr w:type="gramStart"/>
      <w:r w:rsidR="00C32903">
        <w:t>cohort, or</w:t>
      </w:r>
      <w:proofErr w:type="gramEnd"/>
      <w:r w:rsidR="00C32903">
        <w:t xml:space="preserve"> allowing </w:t>
      </w:r>
      <w:proofErr w:type="spellStart"/>
      <w:r w:rsidR="00C32903">
        <w:t>PnET</w:t>
      </w:r>
      <w:proofErr w:type="spellEnd"/>
      <w:r w:rsidR="00C32903">
        <w:t>-Succession to estimate the biomass.  When not provided</w:t>
      </w:r>
      <w:r w:rsidRPr="00F81BB7">
        <w:t xml:space="preserve">, the </w:t>
      </w:r>
      <w:proofErr w:type="spellStart"/>
      <w:r w:rsidR="005106C3">
        <w:rPr>
          <w:iCs/>
        </w:rPr>
        <w:t>PnET</w:t>
      </w:r>
      <w:proofErr w:type="spellEnd"/>
      <w:r w:rsidR="005106C3">
        <w:rPr>
          <w:iCs/>
        </w:rPr>
        <w: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7020FB4B" w14:textId="5F801C10" w:rsidR="00EA31AB" w:rsidRPr="00DA34CE"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w:t>
      </w:r>
      <w:proofErr w:type="spellStart"/>
      <w:r w:rsidR="003F1065">
        <w:t>PnET</w:t>
      </w:r>
      <w:proofErr w:type="spellEnd"/>
      <w:r w:rsidR="003F1065">
        <w:t xml:space="preserve">-Succession </w:t>
      </w:r>
      <w:r w:rsidR="003F1065">
        <w:lastRenderedPageBreak/>
        <w:t xml:space="preserve">gives bigger cohorts priority access to light and water, older cohorts may have an advantage during spin-up.  </w:t>
      </w:r>
      <w:r w:rsidR="00A3278F">
        <w:t xml:space="preserve">Furthermore, some cohorts may not survive spin-up.  </w:t>
      </w:r>
      <w:r w:rsidR="00EA31AB" w:rsidRPr="00DA34CE">
        <w:t xml:space="preserve"> </w:t>
      </w:r>
    </w:p>
    <w:p w14:paraId="08B6DF3B" w14:textId="77777777" w:rsidR="00812E34" w:rsidRDefault="00812E34" w:rsidP="000B24E0">
      <w:pPr>
        <w:pStyle w:val="Heading2"/>
        <w:tabs>
          <w:tab w:val="num" w:pos="0"/>
        </w:tabs>
        <w:ind w:left="648" w:hanging="648"/>
      </w:pPr>
      <w:bookmarkStart w:id="40" w:name="_Toc393188772"/>
      <w:bookmarkStart w:id="41" w:name="_Toc503173245"/>
      <w:bookmarkStart w:id="42" w:name="_Toc54946179"/>
      <w:r>
        <w:t>Cohort Competition</w:t>
      </w:r>
      <w:bookmarkEnd w:id="40"/>
      <w:bookmarkEnd w:id="41"/>
      <w:bookmarkEnd w:id="42"/>
    </w:p>
    <w:p w14:paraId="1F077502" w14:textId="4620B285" w:rsidR="00584938" w:rsidRPr="00584938" w:rsidRDefault="00584938" w:rsidP="007F5506">
      <w:pPr>
        <w:pStyle w:val="textbody"/>
        <w:ind w:left="450" w:right="76"/>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w:t>
      </w:r>
      <w:proofErr w:type="spellStart"/>
      <w:r w:rsidR="00735CF5">
        <w:t>DelAmax</w:t>
      </w:r>
      <w:proofErr w:type="spellEnd"/>
      <w:r w:rsidR="00735CF5">
        <w:t xml:space="preserve">)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43" w:name="_Toc503173246"/>
      <w:bookmarkStart w:id="44" w:name="_Toc54946180"/>
      <w:r>
        <w:t>Light</w:t>
      </w:r>
      <w:bookmarkEnd w:id="43"/>
      <w:bookmarkEnd w:id="44"/>
      <w:r>
        <w:t xml:space="preserve"> </w:t>
      </w:r>
    </w:p>
    <w:p w14:paraId="6EDF3737" w14:textId="1B6431E6" w:rsidR="00584938" w:rsidRDefault="00584938" w:rsidP="007F5506">
      <w:pPr>
        <w:pStyle w:val="textbody"/>
        <w:ind w:left="450" w:right="76"/>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7F5506">
      <w:pPr>
        <w:pStyle w:val="textbody"/>
        <w:ind w:left="450" w:right="76"/>
      </w:pPr>
      <w:proofErr w:type="spellStart"/>
      <w:r>
        <w:t>PnET</w:t>
      </w:r>
      <w:proofErr w:type="spellEnd"/>
      <w:r>
        <w: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proofErr w:type="spellStart"/>
      <w:r>
        <w:t>PnET</w:t>
      </w:r>
      <w:proofErr w:type="spellEnd"/>
      <w:r>
        <w:t>-Succession</w:t>
      </w:r>
      <w:r w:rsidR="00812E34" w:rsidRPr="001D1FBF">
        <w:t xml:space="preserve"> </w:t>
      </w:r>
      <w:r w:rsidR="00967C86">
        <w:t xml:space="preserve">defines </w:t>
      </w:r>
      <w:r w:rsidR="00934FB1">
        <w:t>c</w:t>
      </w:r>
      <w:r w:rsidR="00967C86">
        <w:t xml:space="preserve">anopy layers according to </w:t>
      </w:r>
      <w:r w:rsidR="00F76039">
        <w:t>biomass</w:t>
      </w:r>
      <w:r w:rsidR="00AF6C08">
        <w:t xml:space="preserve">, with high biomass cohorts achieving dominance </w:t>
      </w:r>
      <w:proofErr w:type="gramStart"/>
      <w:r w:rsidR="00AF6C08">
        <w:t>with regard to</w:t>
      </w:r>
      <w:proofErr w:type="gramEnd"/>
      <w:r w:rsidR="00AF6C08">
        <w:t xml:space="preserve">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w:t>
      </w:r>
      <w:proofErr w:type="spellStart"/>
      <w:r w:rsidR="006C3172">
        <w:t>Bruijn</w:t>
      </w:r>
      <w:proofErr w:type="spellEnd"/>
      <w:r w:rsidR="006C3172">
        <w:t xml:space="preserve">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xml:space="preserve">, set in the </w:t>
      </w:r>
      <w:proofErr w:type="spellStart"/>
      <w:r w:rsidR="008B04A4">
        <w:t>GenericParameters</w:t>
      </w:r>
      <w:proofErr w:type="spellEnd"/>
      <w:r w:rsidR="008B04A4">
        <w:t xml:space="preserve">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w:t>
      </w:r>
      <w:proofErr w:type="spellStart"/>
      <w:r w:rsidR="00DA0D70">
        <w:t>LyrMax</w:t>
      </w:r>
      <w:proofErr w:type="spellEnd"/>
      <w:r w:rsidR="00DA0D70">
        <w:t xml:space="preserve"> -</w:t>
      </w:r>
      <w:proofErr w:type="spellStart"/>
      <w:r w:rsidR="00DA0D70">
        <w:t>LyrAv</w:t>
      </w:r>
      <w:proofErr w:type="spellEnd"/>
      <w:r w:rsidR="00DA0D70">
        <w:t xml:space="preserve">) decreases below a user defined parameter </w:t>
      </w:r>
      <w:proofErr w:type="spellStart"/>
      <w:r w:rsidR="00DA0D70" w:rsidRPr="00DA0D70">
        <w:t>MaxDevLyrAv</w:t>
      </w:r>
      <w:proofErr w:type="spellEnd"/>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proofErr w:type="spellStart"/>
      <w:r w:rsidR="00902630" w:rsidRPr="00DA0D70">
        <w:t>MaxDevLyrAv</w:t>
      </w:r>
      <w:proofErr w:type="spellEnd"/>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w:t>
      </w:r>
      <w:proofErr w:type="spellStart"/>
      <w:r w:rsidR="00511EA7">
        <w:t>MaxCanopyLayers</w:t>
      </w:r>
      <w:proofErr w:type="spellEnd"/>
      <w:r w:rsidR="00511EA7">
        <w:t xml:space="preserve">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proofErr w:type="spellStart"/>
      <w:r w:rsidR="00C47127">
        <w:t>fRad</w:t>
      </w:r>
      <w:proofErr w:type="spellEnd"/>
      <w:r w:rsidR="00C47127">
        <w:t xml:space="preserve"> = </w:t>
      </w:r>
      <w:r w:rsidR="00C47127" w:rsidRPr="00C47127">
        <w:t>Radiation / (</w:t>
      </w:r>
      <w:proofErr w:type="spellStart"/>
      <w:r w:rsidR="00C47127" w:rsidRPr="00C47127">
        <w:t>Radiation+HalfSat</w:t>
      </w:r>
      <w:proofErr w:type="spellEnd"/>
      <w:r w:rsidR="00C47127" w:rsidRPr="00C47127">
        <w: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7F5506">
      <w:pPr>
        <w:pStyle w:val="textbody"/>
        <w:ind w:left="450" w:right="76"/>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45" w:name="_Toc503173247"/>
      <w:bookmarkStart w:id="46" w:name="_Toc54946181"/>
      <w:r>
        <w:t>Water</w:t>
      </w:r>
      <w:bookmarkEnd w:id="45"/>
      <w:bookmarkEnd w:id="46"/>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47" w:name="_Ref465060915"/>
      <w:r w:rsidRPr="00292449">
        <w:t>Water In</w:t>
      </w:r>
      <w:bookmarkEnd w:id="47"/>
    </w:p>
    <w:p w14:paraId="61C3A09C" w14:textId="660409F2" w:rsidR="00B7613E" w:rsidRDefault="00B7613E" w:rsidP="00A85206">
      <w:pPr>
        <w:pStyle w:val="textbody"/>
        <w:ind w:left="450" w:right="76"/>
      </w:pPr>
      <w:r>
        <w:t>Sources of bulk soil water (</w:t>
      </w:r>
      <w:proofErr w:type="spellStart"/>
      <w:r>
        <w:rPr>
          <w:i/>
        </w:rPr>
        <w:t>soil_water</w:t>
      </w:r>
      <w:proofErr w:type="spellEnd"/>
      <w:r>
        <w:t xml:space="preserve"> in mm) are precipitation (P in mm/month) and melting water (</w:t>
      </w:r>
      <w:proofErr w:type="spellStart"/>
      <w:r>
        <w:rPr>
          <w:i/>
        </w:rPr>
        <w:t>snow_melt</w:t>
      </w:r>
      <w:proofErr w:type="spellEnd"/>
      <w:r>
        <w:t xml:space="preserve"> in mm/</w:t>
      </w:r>
      <w:proofErr w:type="spellStart"/>
      <w:r>
        <w:t>mo</w:t>
      </w:r>
      <w:proofErr w:type="spellEnd"/>
      <w:r>
        <w:t xml:space="preserve">). </w:t>
      </w:r>
      <w:r w:rsidRPr="00FD631A">
        <w:t xml:space="preserve"> </w:t>
      </w:r>
      <w:r>
        <w:t>Incoming precipitation is intercepted by existing foliage at a rate controlled by a user parameter (</w:t>
      </w:r>
      <w:proofErr w:type="spellStart"/>
      <w:r w:rsidR="00DD7ADE" w:rsidRPr="00DD7ADE">
        <w:t>PrecipIntConst</w:t>
      </w:r>
      <w:proofErr w:type="spellEnd"/>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A85206">
      <w:pPr>
        <w:pStyle w:val="textbody"/>
        <w:ind w:left="450" w:right="76"/>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proofErr w:type="spellStart"/>
      <w:r>
        <w:rPr>
          <w:i/>
        </w:rPr>
        <w:t>snow_pack</w:t>
      </w:r>
      <w:proofErr w:type="spellEnd"/>
      <w:r>
        <w:t xml:space="preserve"> (mm), where it remains until air temperature induces melting.</w:t>
      </w:r>
      <w:r w:rsidR="00881454">
        <w:t xml:space="preserve">  Sublimation of snow is modeled as a direct reduction of </w:t>
      </w:r>
      <w:proofErr w:type="gramStart"/>
      <w:r w:rsidR="00881454">
        <w:t>snow pack</w:t>
      </w:r>
      <w:proofErr w:type="gramEnd"/>
      <w:r w:rsidR="00881454">
        <w:t xml:space="preserve"> prior to melting at a rate set by the </w:t>
      </w:r>
      <w:r w:rsidR="00187275">
        <w:t xml:space="preserve">ecoregion </w:t>
      </w:r>
      <w:r w:rsidR="00881454">
        <w:t xml:space="preserve">parameter </w:t>
      </w:r>
      <w:proofErr w:type="spellStart"/>
      <w:r w:rsidR="00881454" w:rsidRPr="00881454">
        <w:rPr>
          <w:i/>
        </w:rPr>
        <w:t>SnowSublimFrac</w:t>
      </w:r>
      <w:proofErr w:type="spellEnd"/>
      <w:r w:rsidR="00881454">
        <w:t xml:space="preserve"> (default is </w:t>
      </w:r>
      <w:r w:rsidR="00881454">
        <w:lastRenderedPageBreak/>
        <w:t>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A85206">
      <w:pPr>
        <w:pStyle w:val="textbody"/>
        <w:ind w:left="450" w:right="76"/>
      </w:pPr>
      <w:r>
        <w:t xml:space="preserve">The combination of non-intercepted precipitation and snow melt define the potential incoming water.  </w:t>
      </w:r>
      <w:r w:rsidR="00DD7ADE" w:rsidRPr="00DD7ADE">
        <w:t xml:space="preserve">The incoming precipitation is divided into discrete precipitation events, with the number of events within a month set by the </w:t>
      </w:r>
      <w:proofErr w:type="spellStart"/>
      <w:r w:rsidR="00DD7ADE" w:rsidRPr="00DD7ADE">
        <w:t>PrecipEvents</w:t>
      </w:r>
      <w:proofErr w:type="spellEnd"/>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w:t>
      </w:r>
      <w:proofErr w:type="spellStart"/>
      <w:r>
        <w:t>PrecipLossFrac</w:t>
      </w:r>
      <w:proofErr w:type="spellEnd"/>
      <w:r>
        <w:t>)</w:t>
      </w:r>
      <w:r w:rsidR="00B2395B">
        <w:t>,</w:t>
      </w:r>
      <w:r>
        <w:t xml:space="preserve"> which is intended to increase with slope or other factors (e.g., rocky soil) that would increase surface runoff</w:t>
      </w:r>
      <w:r w:rsidR="000D0C80">
        <w:t xml:space="preserve"> even when the soil is not saturated</w:t>
      </w:r>
      <w:r>
        <w:t xml:space="preserve">.  Incoming precipitation and snowmelt are reduced in proportion to </w:t>
      </w:r>
      <w:proofErr w:type="spellStart"/>
      <w:r>
        <w:t>PrecipLossFrac</w:t>
      </w:r>
      <w:proofErr w:type="spellEnd"/>
      <w:r>
        <w:t>, with the runoff not entering the soil.  The actual water infiltrating the soil is:</w:t>
      </w:r>
    </w:p>
    <w:p w14:paraId="2551E11A" w14:textId="161B9E5E" w:rsidR="00B7613E" w:rsidRPr="00A85206"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bookmarkStart w:id="48" w:name="_Ref51053856"/>
      <w:r>
        <w:t>Water Out</w:t>
      </w:r>
      <w:bookmarkEnd w:id="48"/>
    </w:p>
    <w:p w14:paraId="6651B64A" w14:textId="77777777" w:rsidR="00427015" w:rsidRDefault="00B7613E" w:rsidP="00A85206">
      <w:pPr>
        <w:pStyle w:val="textbody"/>
        <w:ind w:left="450" w:right="76"/>
      </w:pPr>
      <w:r>
        <w:t>Water that infiltrates the soil is</w:t>
      </w:r>
      <w:r w:rsidR="004A398D">
        <w:t xml:space="preserve"> subject to both fast and slow “</w:t>
      </w:r>
      <w:r>
        <w:t>leakage”.  Infiltration is limited by the soil saturation parameter (</w:t>
      </w:r>
      <w:proofErr w:type="spellStart"/>
      <w:r>
        <w:t>θ</w:t>
      </w:r>
      <w:r>
        <w:rPr>
          <w:vertAlign w:val="subscript"/>
        </w:rPr>
        <w:t>S</w:t>
      </w:r>
      <w:proofErr w:type="spellEnd"/>
      <w:r>
        <w:t>), and any water in excess of saturation is subject to immediate runoff.</w:t>
      </w:r>
      <w:r w:rsidR="00427015" w:rsidRPr="00427015">
        <w:t xml:space="preserve"> </w:t>
      </w:r>
      <w:r w:rsidR="00427015">
        <w:t xml:space="preserve">Typically, all water above saturation would run off the site, but using the optional </w:t>
      </w:r>
      <w:proofErr w:type="spellStart"/>
      <w:r w:rsidR="00427015">
        <w:t>RunoffFrac</w:t>
      </w:r>
      <w:proofErr w:type="spellEnd"/>
      <w:r w:rsidR="00427015">
        <w:t xml:space="preserve"> parameter a proportion of the potential runoff can stay on the site creating a supersaturated condition.  </w:t>
      </w:r>
      <w:proofErr w:type="spellStart"/>
      <w:r w:rsidR="00427015">
        <w:t>RunoffFrac</w:t>
      </w:r>
      <w:proofErr w:type="spellEnd"/>
      <w:r w:rsidR="00427015">
        <w:t xml:space="preserve"> values less than 1 will reduce the runoff, and a value of 0 will prevent all runoff.</w:t>
      </w:r>
    </w:p>
    <w:p w14:paraId="082519C7" w14:textId="75840DD8" w:rsidR="00B7613E" w:rsidRDefault="00B7613E" w:rsidP="00A85206">
      <w:pPr>
        <w:pStyle w:val="textbody"/>
        <w:ind w:left="450" w:right="76"/>
      </w:pPr>
      <w:r>
        <w:t>Fast leakage is correlated to the soil hydraulic conductivity (</w:t>
      </w:r>
      <w:proofErr w:type="spellStart"/>
      <w:r>
        <w:t>Ksat</w:t>
      </w:r>
      <w:proofErr w:type="spellEnd"/>
      <w:r>
        <w:t xml:space="preserve">) and occurs before plants have a chance to utilize water.  The ecoregion parameter </w:t>
      </w:r>
      <w:proofErr w:type="spellStart"/>
      <w:r>
        <w:t>LeakageFrac</w:t>
      </w:r>
      <w:proofErr w:type="spellEnd"/>
      <w:r>
        <w:t xml:space="preserve">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 xml:space="preserve">for </w:t>
      </w:r>
      <w:proofErr w:type="spellStart"/>
      <w:r>
        <w:t>LeakageFrac</w:t>
      </w:r>
      <w:proofErr w:type="spellEnd"/>
      <w:r>
        <w:t xml:space="preserve">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 xml:space="preserve">Slow leakage occurs after plant use (transpiration) and </w:t>
      </w:r>
      <w:proofErr w:type="gramStart"/>
      <w:r>
        <w:t>evaporation, and</w:t>
      </w:r>
      <w:proofErr w:type="gramEnd"/>
      <w:r>
        <w:t xml:space="preserve"> keeps the water level at or be</w:t>
      </w:r>
      <w:r w:rsidR="00B2395B">
        <w:t xml:space="preserve">low field capacity </w:t>
      </w:r>
      <w:r>
        <w:t>(-3.37 m pressure head) at the end of each monthly time step.</w:t>
      </w:r>
    </w:p>
    <w:p w14:paraId="125AA20A" w14:textId="67AE2008" w:rsidR="00B7613E" w:rsidRDefault="00B7613E" w:rsidP="00427015">
      <w:pPr>
        <w:pStyle w:val="textbody"/>
        <w:ind w:left="450" w:right="76"/>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w:t>
      </w:r>
      <w:r w:rsidR="00427015">
        <w:t>S</w:t>
      </w:r>
      <w:r w:rsidRPr="00473ACD">
        <w:t>ection</w:t>
      </w:r>
      <w:r w:rsidR="00D845E6">
        <w:t xml:space="preserve"> </w:t>
      </w:r>
      <w:r w:rsidR="00427015">
        <w:fldChar w:fldCharType="begin"/>
      </w:r>
      <w:r w:rsidR="00427015">
        <w:instrText xml:space="preserve"> REF _Ref19109271 \r \h </w:instrText>
      </w:r>
      <w:r w:rsidR="00427015">
        <w:fldChar w:fldCharType="separate"/>
      </w:r>
      <w:r w:rsidR="00427015">
        <w:t>2.5</w:t>
      </w:r>
      <w:r w:rsidR="00427015">
        <w:fldChar w:fldCharType="end"/>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w:t>
      </w:r>
      <w:proofErr w:type="spellStart"/>
      <w:r w:rsidRPr="00A91ECE">
        <w:t>Penmann</w:t>
      </w:r>
      <w:proofErr w:type="spellEnd"/>
      <w:r w:rsidRPr="00A91ECE">
        <w:t>-Monteith calculation according to</w:t>
      </w:r>
      <w:r w:rsidR="00483456">
        <w:t xml:space="preserve"> Stewart and Rouse (1976)</w:t>
      </w:r>
      <w:r w:rsidRPr="00FB24CD">
        <w:t xml:space="preserve"> as </w:t>
      </w:r>
      <w:r w:rsidR="00483456">
        <w:t>presented</w:t>
      </w:r>
      <w:r w:rsidR="00483456" w:rsidRPr="00FB24CD">
        <w:t xml:space="preserve"> </w:t>
      </w:r>
      <w:r w:rsidRPr="00FB24CD">
        <w:t xml:space="preserve">in </w:t>
      </w:r>
      <w:r w:rsidR="00483456">
        <w:t xml:space="preserve">Cabrera et al. </w:t>
      </w:r>
      <w:r w:rsidR="00483456" w:rsidRPr="00FB24CD">
        <w:t>(</w:t>
      </w:r>
      <w:r w:rsidR="00483456">
        <w:t>2016</w:t>
      </w:r>
      <w:r w:rsidR="00483456" w:rsidRPr="00FB24CD">
        <w:t>)</w:t>
      </w:r>
      <w:r w:rsidRPr="00FB24CD">
        <w:t>.</w:t>
      </w:r>
      <w:r w:rsidRPr="00564466">
        <w:t xml:space="preserve"> </w:t>
      </w:r>
      <w:r w:rsidR="00B2395B">
        <w:t xml:space="preserve"> </w:t>
      </w:r>
    </w:p>
    <w:p w14:paraId="3A071CB2" w14:textId="77777777" w:rsidR="00B7613E" w:rsidRDefault="00B7613E" w:rsidP="00427015">
      <w:pPr>
        <w:pStyle w:val="textbody"/>
        <w:ind w:left="450" w:right="76"/>
      </w:pPr>
      <w:r w:rsidRPr="00A91ECE">
        <w:t>Actual evaporation is calculated as</w:t>
      </w:r>
      <w:r>
        <w:t>:</w:t>
      </w:r>
    </w:p>
    <w:p w14:paraId="3DE4A1F2" w14:textId="77777777" w:rsidR="00B7613E" w:rsidRDefault="00B7613E" w:rsidP="00427015">
      <w:pPr>
        <w:pStyle w:val="textbody"/>
        <w:ind w:right="76"/>
      </w:pPr>
      <w:r>
        <w:t xml:space="preserve">AET = </w:t>
      </w:r>
      <w:proofErr w:type="gramStart"/>
      <w:r>
        <w:t>Max(</w:t>
      </w:r>
      <w:proofErr w:type="gramEnd"/>
      <w:r w:rsidRPr="00FB24CD">
        <w:rPr>
          <w:i/>
        </w:rPr>
        <w:t>c</w:t>
      </w:r>
      <w:r>
        <w:t xml:space="preserve"> x PET – Transpiration, 0),</w:t>
      </w:r>
    </w:p>
    <w:p w14:paraId="07258D1F" w14:textId="29C9CEE7" w:rsidR="00B7613E" w:rsidRDefault="00B7613E" w:rsidP="00427015">
      <w:pPr>
        <w:pStyle w:val="textbody"/>
        <w:ind w:left="450" w:right="76"/>
      </w:pPr>
      <w:r>
        <w:lastRenderedPageBreak/>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w:t>
      </w:r>
      <w:proofErr w:type="spellStart"/>
      <w:r w:rsidR="000D7833">
        <w:t>Robock</w:t>
      </w:r>
      <w:proofErr w:type="spellEnd"/>
      <w:r w:rsidR="000D7833">
        <w:t xml:space="preserve">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 xml:space="preserve">.0.  Also, surface radiation is automatically 0 when snow cover is present, which results in no evaporation under </w:t>
      </w:r>
      <w:proofErr w:type="gramStart"/>
      <w:r w:rsidR="008B1D68">
        <w:t>snow pack</w:t>
      </w:r>
      <w:proofErr w:type="gramEnd"/>
      <w:r w:rsidR="008B1D68">
        <w:t>.</w:t>
      </w:r>
    </w:p>
    <w:p w14:paraId="46A38753" w14:textId="77777777" w:rsidR="00B7613E" w:rsidRDefault="00B7613E" w:rsidP="00427015">
      <w:pPr>
        <w:pStyle w:val="textbody"/>
        <w:ind w:left="450" w:right="76"/>
      </w:pPr>
      <w:r>
        <w:t>Transpiration is assumed to use water that otherwise would be subject to evaporation.  Therefore, when transpiration exceeds evaporation, no additional water is lost to evaporation.</w:t>
      </w:r>
    </w:p>
    <w:p w14:paraId="0FE66E63" w14:textId="1C6C9372" w:rsidR="002C07C2" w:rsidRDefault="002C07C2" w:rsidP="00427015">
      <w:pPr>
        <w:pStyle w:val="textbody"/>
        <w:ind w:left="450" w:right="76"/>
      </w:pPr>
      <w:r>
        <w:t>When some snow melts prior to soil thaw, it runs off and should not become soil water.  The best way to account for this</w:t>
      </w:r>
      <w:r w:rsidR="00483456">
        <w:t xml:space="preserve"> (when not modeling soil freezing and permafrost)</w:t>
      </w:r>
      <w:r>
        <w:t xml:space="preserve"> is to add the proportion of the snowpack lost to runoff to the </w:t>
      </w:r>
      <w:proofErr w:type="spellStart"/>
      <w:r>
        <w:t>SnowSublimFrac</w:t>
      </w:r>
      <w:proofErr w:type="spellEnd"/>
      <w:r>
        <w:t xml:space="preserve">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 xml:space="preserve">Figure 2.  Soil water processes in </w:t>
      </w:r>
      <w:proofErr w:type="spellStart"/>
      <w:r>
        <w:t>PnET</w:t>
      </w:r>
      <w:proofErr w:type="spellEnd"/>
      <w:r>
        <w: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49" w:name="_Ref426377972"/>
      <w:r>
        <w:t>Water Stress</w:t>
      </w:r>
      <w:bookmarkEnd w:id="49"/>
    </w:p>
    <w:p w14:paraId="3FA43124" w14:textId="77777777" w:rsidR="00B7613E" w:rsidRDefault="00B7613E" w:rsidP="00427015">
      <w:pPr>
        <w:pStyle w:val="textbody"/>
        <w:ind w:left="450" w:right="76"/>
      </w:pPr>
      <w:r>
        <w:t xml:space="preserve">Water stress in the model depends on the water pressure in the soil according to </w:t>
      </w:r>
      <w:proofErr w:type="spellStart"/>
      <w:r>
        <w:t>Feddes</w:t>
      </w:r>
      <w:proofErr w:type="spellEnd"/>
      <w:r>
        <w:t xml:space="preserve"> et al. (1978).  Water pressure in the soil (water retention curves) depends on soil water content and the soil type according to Saxton and Rawls (2006), who provide equations </w:t>
      </w:r>
      <w:r>
        <w:lastRenderedPageBreak/>
        <w:t xml:space="preserve">to estimate water retention curves for soils based on soil texture characteristics (i.e., % sand, % silt, % clay, % organic matter, % gravel, salinity).  </w:t>
      </w:r>
    </w:p>
    <w:p w14:paraId="18FE05C7" w14:textId="12251C93" w:rsidR="00B7613E" w:rsidRDefault="00B7613E" w:rsidP="00427015">
      <w:pPr>
        <w:pStyle w:val="textbody"/>
        <w:ind w:left="450" w:right="76"/>
      </w:pPr>
      <w:r>
        <w:t xml:space="preserve">Default values for the required parameters (from Saxton and Rawls 2004) are provided with </w:t>
      </w:r>
      <w:proofErr w:type="spellStart"/>
      <w:r>
        <w:t>PnET</w:t>
      </w:r>
      <w:proofErr w:type="spellEnd"/>
      <w:r>
        <w:t xml:space="preserve">-Succession for 12 different soil types (Figure 3, left panel), but users </w:t>
      </w:r>
      <w:proofErr w:type="gramStart"/>
      <w:r>
        <w:t>are able to</w:t>
      </w:r>
      <w:proofErr w:type="gramEnd"/>
      <w:r>
        <w:t xml:space="preserve">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427015">
      <w:pPr>
        <w:pStyle w:val="textbody"/>
        <w:ind w:left="450" w:right="76"/>
      </w:pPr>
      <w:r>
        <w:t xml:space="preserve">Water stress for a species-cohort is calculated from soil water pressure using four species-specific water pressure thresholds (Figure 3, right panel) labeled H1-H4 in </w:t>
      </w:r>
      <w:proofErr w:type="spellStart"/>
      <w:r>
        <w:t>Feddes</w:t>
      </w:r>
      <w:proofErr w:type="spellEnd"/>
      <w:r>
        <w:t xml:space="preserve"> et al. (1978).  Note that </w:t>
      </w:r>
      <w:proofErr w:type="spellStart"/>
      <w:r>
        <w:t>PnET</w:t>
      </w:r>
      <w:proofErr w:type="spellEnd"/>
      <w:r>
        <w:t xml:space="preserve">-Succession uses the absolute value of pressure head.  Parameter H1 (the pressure head below which photosynthesis cannot occur (waterlogging)) is hardcoded in </w:t>
      </w:r>
      <w:proofErr w:type="spellStart"/>
      <w:r>
        <w:t>PnET</w:t>
      </w:r>
      <w:proofErr w:type="spellEnd"/>
      <w:r>
        <w:t xml:space="preserve">-Succession (H1 = </w:t>
      </w:r>
      <w:proofErr w:type="gramStart"/>
      <w:r>
        <w:t>0 meter</w:t>
      </w:r>
      <w:proofErr w:type="gramEnd"/>
      <w:r>
        <w:t xml:space="preserve">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w:t>
      </w:r>
      <w:proofErr w:type="gramStart"/>
      <w:r>
        <w:t>species, and</w:t>
      </w:r>
      <w:proofErr w:type="gramEnd"/>
      <w:r>
        <w:t xml:space="preserve"> should fall somewhere between H2 and H4.  Most literature sources use a generic H4 (cessation of photosynthesis because of inadequate water) of -153 m pressure head (wilting point).  </w:t>
      </w:r>
    </w:p>
    <w:p w14:paraId="2141EE45" w14:textId="1E0FC3D3" w:rsidR="00B7613E" w:rsidRDefault="00B7613E" w:rsidP="00B7613E">
      <w:pPr>
        <w:pStyle w:val="textbody"/>
        <w:ind w:left="0"/>
      </w:pPr>
    </w:p>
    <w:p w14:paraId="73DEEE7F" w14:textId="2F9D7F21" w:rsidR="005D25D6" w:rsidRDefault="005D25D6" w:rsidP="005D25D6">
      <w:pPr>
        <w:pStyle w:val="textbody"/>
        <w:ind w:left="0" w:right="-14"/>
      </w:pPr>
      <w:r w:rsidRPr="005D25D6">
        <w:rPr>
          <w:noProof/>
        </w:rPr>
        <w:drawing>
          <wp:inline distT="0" distB="0" distL="0" distR="0" wp14:anchorId="452BAD81" wp14:editId="4822E430">
            <wp:extent cx="2697480" cy="2779776"/>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9620"/>
                    <a:stretch/>
                  </pic:blipFill>
                  <pic:spPr bwMode="auto">
                    <a:xfrm>
                      <a:off x="0" y="0"/>
                      <a:ext cx="2697480" cy="277977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5D25D6">
        <w:rPr>
          <w:noProof/>
        </w:rPr>
        <w:drawing>
          <wp:inline distT="0" distB="0" distL="0" distR="0" wp14:anchorId="4386A92D" wp14:editId="7D98DF0C">
            <wp:extent cx="2953512"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3512" cy="2194560"/>
                    </a:xfrm>
                    <a:prstGeom prst="rect">
                      <a:avLst/>
                    </a:prstGeom>
                    <a:noFill/>
                    <a:ln>
                      <a:noFill/>
                    </a:ln>
                  </pic:spPr>
                </pic:pic>
              </a:graphicData>
            </a:graphic>
          </wp:inline>
        </w:drawing>
      </w:r>
    </w:p>
    <w:p w14:paraId="795E8BDA" w14:textId="57DEEFBB" w:rsidR="00B7613E" w:rsidRDefault="00B7613E" w:rsidP="00427015">
      <w:pPr>
        <w:pStyle w:val="textbody"/>
        <w:ind w:left="450" w:right="76"/>
      </w:pPr>
      <w:r>
        <w:t xml:space="preserve">Figure 3. Default pressure head curves (left) and </w:t>
      </w:r>
      <w:r w:rsidR="008D63FF">
        <w:t xml:space="preserve">an </w:t>
      </w:r>
      <w:r>
        <w:t>exa</w:t>
      </w:r>
      <w:r w:rsidR="003565CB">
        <w:t xml:space="preserve">mple of </w:t>
      </w:r>
      <w:r w:rsidR="008D63FF">
        <w:t xml:space="preserve">how </w:t>
      </w:r>
      <w:r w:rsidR="003565CB">
        <w:t>water stress (</w:t>
      </w:r>
      <w:proofErr w:type="spellStart"/>
      <w:r w:rsidR="003565CB">
        <w:t>fWater</w:t>
      </w:r>
      <w:proofErr w:type="spellEnd"/>
      <w:r w:rsidR="003565CB">
        <w:t>, right)</w:t>
      </w:r>
      <w:r w:rsidR="008D63FF">
        <w:t xml:space="preserve"> is affected by waterlogging and drought tolerance parameters</w:t>
      </w:r>
      <w:r w:rsidR="003565CB">
        <w:t xml:space="preserve">. </w:t>
      </w:r>
      <w:r w:rsidR="00B15D97">
        <w:t xml:space="preserve"> </w:t>
      </w:r>
      <w:proofErr w:type="spellStart"/>
      <w:r w:rsidR="003565CB">
        <w:t>f</w:t>
      </w:r>
      <w:r>
        <w:t>Water</w:t>
      </w:r>
      <w:proofErr w:type="spellEnd"/>
      <w:r>
        <w:t xml:space="preserve"> is calculated by linear interpolation between parameters H1-H4.  </w:t>
      </w:r>
    </w:p>
    <w:p w14:paraId="406DBE14" w14:textId="5DC221EC" w:rsidR="00970BB2" w:rsidRPr="002A3831" w:rsidRDefault="00970BB2" w:rsidP="00427015">
      <w:pPr>
        <w:pStyle w:val="textbody"/>
        <w:ind w:left="450" w:right="76"/>
      </w:pPr>
      <w:r>
        <w:t>Starting with v3.0, water stress (</w:t>
      </w:r>
      <w:proofErr w:type="spellStart"/>
      <w:r>
        <w:t>fWater</w:t>
      </w:r>
      <w:proofErr w:type="spellEnd"/>
      <w:r>
        <w:t>)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w:t>
      </w:r>
      <w:proofErr w:type="spellStart"/>
      <w:r>
        <w:t>CiModifier</w:t>
      </w:r>
      <w:proofErr w:type="spellEnd"/>
      <w:r>
        <w:t xml:space="preserve"> is an index of stomatal openness, which is equal to </w:t>
      </w:r>
      <w:proofErr w:type="spellStart"/>
      <w:r>
        <w:t>fWater</w:t>
      </w:r>
      <w:proofErr w:type="spellEnd"/>
      <w:r>
        <w:t xml:space="preserve"> when ozone is not simulated (see </w:t>
      </w:r>
      <w:r>
        <w:fldChar w:fldCharType="begin"/>
      </w:r>
      <w:r>
        <w:instrText xml:space="preserve"> REF _Ref502930867 \r \h </w:instrText>
      </w:r>
      <w:r>
        <w:fldChar w:fldCharType="separate"/>
      </w:r>
      <w:r w:rsidR="00EC6155">
        <w:t>2.4.3.2</w:t>
      </w:r>
      <w:r>
        <w:fldChar w:fldCharType="end"/>
      </w:r>
      <w:r>
        <w:t xml:space="preserve"> for how </w:t>
      </w:r>
      <w:r>
        <w:lastRenderedPageBreak/>
        <w:t xml:space="preserve">ozone affects </w:t>
      </w:r>
      <w:proofErr w:type="spellStart"/>
      <w:r>
        <w:t>CiModifier</w:t>
      </w:r>
      <w:proofErr w:type="spellEnd"/>
      <w:r>
        <w:t xml:space="preserve">).  </w:t>
      </w:r>
      <w:proofErr w:type="spellStart"/>
      <w:r>
        <w:t>CiModifier</w:t>
      </w:r>
      <w:proofErr w:type="spellEnd"/>
      <w:r>
        <w:t xml:space="preserve">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50" w:name="_Toc503173248"/>
      <w:bookmarkStart w:id="51" w:name="_Toc54946182"/>
      <w:bookmarkStart w:id="52" w:name="_Toc393188773"/>
      <w:r>
        <w:t>Other factors</w:t>
      </w:r>
      <w:bookmarkEnd w:id="50"/>
      <w:bookmarkEnd w:id="51"/>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C32903">
      <w:pPr>
        <w:pStyle w:val="textbody"/>
        <w:ind w:left="450" w:right="76"/>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w:t>
      </w:r>
      <w:proofErr w:type="spellStart"/>
      <w:r>
        <w:t>PsnTMin</w:t>
      </w:r>
      <w:proofErr w:type="spellEnd"/>
      <w:r>
        <w:t xml:space="preserve">, to 1 at </w:t>
      </w:r>
      <w:proofErr w:type="spellStart"/>
      <w:r>
        <w:t>PsnTOpt</w:t>
      </w:r>
      <w:proofErr w:type="spellEnd"/>
      <w:r>
        <w: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t>
      </w:r>
      <w:proofErr w:type="spellStart"/>
      <w:r w:rsidR="00AD2983">
        <w:t>Wythers</w:t>
      </w:r>
      <w:proofErr w:type="spellEnd"/>
      <w:r w:rsidR="00AD2983">
        <w:t xml:space="preserve">=true,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53" w:name="_Ref502930867"/>
      <w:r>
        <w:t>Ozone</w:t>
      </w:r>
      <w:bookmarkEnd w:id="53"/>
      <w:r>
        <w:t xml:space="preserve"> </w:t>
      </w:r>
    </w:p>
    <w:p w14:paraId="75A4F049" w14:textId="426A1C47" w:rsidR="00015F15" w:rsidRDefault="002C07C2" w:rsidP="00C32903">
      <w:pPr>
        <w:pStyle w:val="textbody"/>
        <w:ind w:left="450" w:right="76"/>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For applications where ozone is not of interest, simply do not supply ozone inputs and no ozone calculations will be made.</w:t>
      </w:r>
    </w:p>
    <w:p w14:paraId="41F1D08B" w14:textId="5C2710C9" w:rsidR="00015F15" w:rsidRDefault="002C07C2" w:rsidP="00C32903">
      <w:pPr>
        <w:pStyle w:val="textbody"/>
        <w:ind w:left="450" w:right="76"/>
      </w:pPr>
      <w:r>
        <w:t xml:space="preserve">The stomatal sluggishness effects of ozone are simulated by </w:t>
      </w:r>
      <w:r w:rsidR="00970BB2">
        <w:t>altering (increasing)</w:t>
      </w:r>
      <w:r>
        <w:t xml:space="preserve"> </w:t>
      </w:r>
      <w:proofErr w:type="spellStart"/>
      <w:r w:rsidR="00970BB2">
        <w:t>CiModifier</w:t>
      </w:r>
      <w:proofErr w:type="spellEnd"/>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w:t>
      </w:r>
      <w:proofErr w:type="spellStart"/>
      <w:r w:rsidR="00015F15">
        <w:t>CiModifier</w:t>
      </w:r>
      <w:proofErr w:type="spellEnd"/>
      <w:r w:rsidR="00015F15">
        <w:t>)</w:t>
      </w:r>
      <w:r>
        <w:t xml:space="preserve"> to reflect the limited ability of stoma</w:t>
      </w:r>
      <w:r w:rsidR="00970BB2">
        <w:t>ta</w:t>
      </w:r>
      <w:r>
        <w:t xml:space="preserve"> to completely close</w:t>
      </w:r>
      <w:r w:rsidR="00015F15">
        <w:t>.</w:t>
      </w:r>
      <w:r>
        <w:t xml:space="preserve"> </w:t>
      </w:r>
      <w:r w:rsidR="00015F15">
        <w:t xml:space="preserve">Changes to </w:t>
      </w:r>
      <w:proofErr w:type="spellStart"/>
      <w:r w:rsidR="00015F15">
        <w:t>CiModifier</w:t>
      </w:r>
      <w:proofErr w:type="spellEnd"/>
      <w:r w:rsidR="00015F15">
        <w:t xml:space="preserve">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w:t>
      </w:r>
      <w:proofErr w:type="spellStart"/>
      <w:r w:rsidR="00015F15">
        <w:t>DelAmax</w:t>
      </w:r>
      <w:proofErr w:type="spellEnd"/>
      <w:r w:rsidR="00015F15">
        <w:t xml:space="preserve">),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C32903">
      <w:pPr>
        <w:pStyle w:val="textbody"/>
        <w:ind w:left="450" w:right="76"/>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54" w:name="_Toc503173249"/>
      <w:bookmarkStart w:id="55" w:name="_Ref19109271"/>
      <w:bookmarkStart w:id="56" w:name="_Toc54946183"/>
      <w:r>
        <w:t>Cohort Growth and Ageing</w:t>
      </w:r>
      <w:bookmarkEnd w:id="52"/>
      <w:bookmarkEnd w:id="54"/>
      <w:bookmarkEnd w:id="55"/>
      <w:bookmarkEnd w:id="56"/>
    </w:p>
    <w:p w14:paraId="38643681" w14:textId="77777777" w:rsidR="00742D9A" w:rsidRDefault="00292449" w:rsidP="00C32903">
      <w:pPr>
        <w:pStyle w:val="textbody"/>
        <w:ind w:left="450" w:right="76"/>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w:t>
      </w:r>
      <w:r w:rsidR="00812E34">
        <w:lastRenderedPageBreak/>
        <w:t xml:space="preserve">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w:t>
      </w:r>
    </w:p>
    <w:p w14:paraId="173DFFD7" w14:textId="76E1DDF2" w:rsidR="00EA31AB" w:rsidRPr="00DA34CE" w:rsidRDefault="00742D9A" w:rsidP="00C32903">
      <w:pPr>
        <w:pStyle w:val="textbody"/>
        <w:ind w:left="450" w:right="76"/>
      </w:pPr>
      <w:r>
        <w:t>Cohort wood biomass and foliage can be directly altered by disturbance extensions.  Partial disturbances can remove portions of total biomass.  Defoliation disturbances can directly remove foliage, without altering the wood biomass.  The loss of foliage has subsequent consequences for photosynthetic capacity due to less leaf area.  Starting with v3.4, c</w:t>
      </w:r>
      <w:r w:rsidRPr="00742D9A">
        <w:t>ohorts can re-flu</w:t>
      </w:r>
      <w:r>
        <w:t>sh foliage following defoliation</w:t>
      </w:r>
      <w:r w:rsidRPr="00742D9A">
        <w:t xml:space="preserve">.  </w:t>
      </w:r>
      <w:proofErr w:type="spellStart"/>
      <w:r w:rsidRPr="00742D9A">
        <w:t>Refoliation</w:t>
      </w:r>
      <w:proofErr w:type="spellEnd"/>
      <w:r w:rsidRPr="00742D9A">
        <w:t xml:space="preserve"> occurs at 70% of </w:t>
      </w:r>
      <w:r>
        <w:t xml:space="preserve">the calculated </w:t>
      </w:r>
      <w:r w:rsidRPr="00742D9A">
        <w:t>ideal foliage, for deciduous cohorts</w:t>
      </w:r>
      <w:r>
        <w:t xml:space="preserve"> </w:t>
      </w:r>
      <w:r w:rsidRPr="00742D9A">
        <w:t>(</w:t>
      </w:r>
      <w:proofErr w:type="spellStart"/>
      <w:r w:rsidRPr="00742D9A">
        <w:t>TOfol</w:t>
      </w:r>
      <w:proofErr w:type="spellEnd"/>
      <w:r w:rsidRPr="00742D9A">
        <w:t xml:space="preserve"> = 1) that experience &gt; 60% defoliation </w:t>
      </w:r>
      <w:proofErr w:type="gramStart"/>
      <w:r w:rsidRPr="00742D9A">
        <w:t>in a given year</w:t>
      </w:r>
      <w:proofErr w:type="gramEnd"/>
      <w:r w:rsidRPr="00742D9A">
        <w:t xml:space="preserve">.  </w:t>
      </w:r>
      <w:proofErr w:type="spellStart"/>
      <w:r w:rsidRPr="00742D9A">
        <w:t>Refoliation</w:t>
      </w:r>
      <w:proofErr w:type="spellEnd"/>
      <w:r w:rsidRPr="00742D9A">
        <w:t xml:space="preserve"> has additional cost to NSC</w:t>
      </w:r>
      <w:r>
        <w:t xml:space="preserve"> (95% of ideal foliage)</w:t>
      </w:r>
      <w:r w:rsidRPr="00742D9A">
        <w:t xml:space="preserve">, and cohorts that do not </w:t>
      </w:r>
      <w:proofErr w:type="spellStart"/>
      <w:r w:rsidRPr="00742D9A">
        <w:t>refoliate</w:t>
      </w:r>
      <w:proofErr w:type="spellEnd"/>
      <w:r w:rsidRPr="00742D9A">
        <w:t xml:space="preserve"> still experience additional NSC losses</w:t>
      </w:r>
      <w:r>
        <w:t xml:space="preserve"> (10% of ideal foliage)</w:t>
      </w:r>
      <w:r w:rsidRPr="00742D9A">
        <w:t>.</w:t>
      </w:r>
    </w:p>
    <w:p w14:paraId="723255D0" w14:textId="08B3EC10" w:rsidR="00EA31AB" w:rsidRDefault="00EA31AB" w:rsidP="00A55530">
      <w:pPr>
        <w:pStyle w:val="Heading2"/>
        <w:tabs>
          <w:tab w:val="num" w:pos="0"/>
        </w:tabs>
        <w:ind w:left="648" w:hanging="648"/>
      </w:pPr>
      <w:bookmarkStart w:id="57" w:name="_Toc393188774"/>
      <w:bookmarkStart w:id="58" w:name="_Toc503173250"/>
      <w:bookmarkStart w:id="59" w:name="_Toc54946184"/>
      <w:r>
        <w:t>Cohort Senescence and Mortality</w:t>
      </w:r>
      <w:bookmarkStart w:id="60" w:name="_Toc24444889"/>
      <w:bookmarkStart w:id="61" w:name="_Toc24445117"/>
      <w:bookmarkEnd w:id="57"/>
      <w:bookmarkEnd w:id="58"/>
      <w:bookmarkEnd w:id="59"/>
      <w:bookmarkEnd w:id="60"/>
      <w:bookmarkEnd w:id="61"/>
    </w:p>
    <w:p w14:paraId="1656C396" w14:textId="77777777" w:rsidR="00A55530" w:rsidRDefault="00A55530" w:rsidP="00C32903">
      <w:pPr>
        <w:pStyle w:val="textbody"/>
        <w:ind w:left="450" w:right="76"/>
      </w:pPr>
      <w:r w:rsidRPr="00A55530">
        <w:t xml:space="preserve">Senescence is implemented as a reduction of gross photosynthetic rate with age such that respiration eventually exceeds production and cohorts die. A cohort dies when non-structural carbon decreases to &lt;1% of the combined structural biomass pools.  The </w:t>
      </w:r>
      <w:proofErr w:type="spellStart"/>
      <w:r w:rsidRPr="00A55530">
        <w:t>PsnAgeRed</w:t>
      </w:r>
      <w:proofErr w:type="spellEnd"/>
      <w:r w:rsidRPr="00A55530">
        <w:t xml:space="preserve"> parameter controls the shape of the function used to calculate the age-related reduction factor, which reaches zero at the longevity specified in the LANDIS-II species parameter file.  Cohorts are also removed and considered dead when their biomass falls below 1 g/m2.</w:t>
      </w:r>
    </w:p>
    <w:p w14:paraId="6A4EA2D1" w14:textId="4A03D744" w:rsidR="00A55530" w:rsidRDefault="00A55530" w:rsidP="00A55530">
      <w:pPr>
        <w:pStyle w:val="Heading2"/>
        <w:tabs>
          <w:tab w:val="num" w:pos="0"/>
        </w:tabs>
        <w:ind w:left="648" w:hanging="648"/>
      </w:pPr>
      <w:bookmarkStart w:id="62" w:name="_Toc54946185"/>
      <w:r>
        <w:t>Dead Biomass Decay</w:t>
      </w:r>
      <w:bookmarkEnd w:id="62"/>
    </w:p>
    <w:p w14:paraId="1012F730" w14:textId="544504A5" w:rsidR="00EA31AB" w:rsidRDefault="00EA31AB" w:rsidP="00C32903">
      <w:pPr>
        <w:pStyle w:val="textbody"/>
        <w:ind w:left="450" w:right="76"/>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w:t>
      </w:r>
      <w:proofErr w:type="gramStart"/>
      <w:r w:rsidR="0077631C" w:rsidRPr="0026458C">
        <w:t xml:space="preserve">both </w:t>
      </w:r>
      <w:r w:rsidRPr="0026458C">
        <w:t>of the dead</w:t>
      </w:r>
      <w:proofErr w:type="gramEnd"/>
      <w:r w:rsidRPr="0026458C">
        <w:t xml:space="preserve">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proofErr w:type="gramStart"/>
      <w:r w:rsidR="00073D60">
        <w:t>species specific</w:t>
      </w:r>
      <w:proofErr w:type="gramEnd"/>
      <w:r w:rsidR="00073D60">
        <w:t xml:space="preserve"> </w:t>
      </w:r>
      <w:r w:rsidRPr="0026458C">
        <w:t>decay rates</w:t>
      </w:r>
      <w:r w:rsidR="00073D60">
        <w:t xml:space="preserve"> (</w:t>
      </w:r>
      <w:proofErr w:type="spellStart"/>
      <w:r w:rsidR="00073D60" w:rsidRPr="00073D60">
        <w:t>KWdLit</w:t>
      </w:r>
      <w:proofErr w:type="spellEnd"/>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w:t>
      </w:r>
      <w:proofErr w:type="spellStart"/>
      <w:r w:rsidR="00875C85">
        <w:t>F</w:t>
      </w:r>
      <w:r w:rsidR="00875C85" w:rsidRPr="00875C85">
        <w:t>ol</w:t>
      </w:r>
      <w:r w:rsidR="00875C85">
        <w:t>L</w:t>
      </w:r>
      <w:r w:rsidR="00875C85" w:rsidRPr="00875C85">
        <w:t>ignin</w:t>
      </w:r>
      <w:proofErr w:type="spellEnd"/>
      <w:r w:rsidR="00875C85">
        <w:t>)</w:t>
      </w:r>
      <w:r w:rsidR="005F1C85">
        <w:t xml:space="preserve"> and ecosystem determined AET</w:t>
      </w:r>
      <w:r w:rsidR="00BA48E7">
        <w:t xml:space="preserve"> according to </w:t>
      </w:r>
      <w:proofErr w:type="spellStart"/>
      <w:r w:rsidR="00BA48E7" w:rsidRPr="00BA48E7">
        <w:t>Meentemeyer</w:t>
      </w:r>
      <w:proofErr w:type="spellEnd"/>
      <w:r w:rsidR="00BA48E7" w:rsidRPr="00BA48E7">
        <w:t xml:space="preserve">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71FDC48C" w14:textId="77777777" w:rsidR="00F85ACE" w:rsidRDefault="00F85ACE" w:rsidP="00F85ACE">
      <w:pPr>
        <w:pStyle w:val="Heading2"/>
        <w:tabs>
          <w:tab w:val="num" w:pos="0"/>
        </w:tabs>
        <w:ind w:left="648" w:hanging="648"/>
      </w:pPr>
      <w:bookmarkStart w:id="63" w:name="_Toc54946186"/>
      <w:r>
        <w:t>Cohort Reproduction and Establishment</w:t>
      </w:r>
      <w:bookmarkEnd w:id="63"/>
    </w:p>
    <w:p w14:paraId="2F6A1164" w14:textId="77777777" w:rsidR="00F85ACE" w:rsidRDefault="00F85ACE" w:rsidP="00F85ACE">
      <w:pPr>
        <w:pStyle w:val="textbody"/>
        <w:ind w:left="450" w:right="76"/>
      </w:pPr>
      <w:r>
        <w:t>Cohort establishment is the result of two distinct processes: 1) production and dispersal of seeds and 2) seed germination and successful recruitment of a viable new cohort.</w:t>
      </w:r>
    </w:p>
    <w:p w14:paraId="1329FDC6" w14:textId="77777777" w:rsidR="00F85ACE" w:rsidRDefault="00F85ACE" w:rsidP="00F85ACE">
      <w:pPr>
        <w:pStyle w:val="textbody"/>
        <w:ind w:left="450" w:right="76"/>
      </w:pPr>
      <w:r>
        <w:t>Seed is produced by every cohort that is at least the age of sexual maturity.  Seed dispersal is modeled as a spatial process according to the dispersal method selected by the user, as in the Biomass Succession extension.</w:t>
      </w:r>
    </w:p>
    <w:p w14:paraId="4CF9639B" w14:textId="0C69F597" w:rsidR="00F85ACE" w:rsidRDefault="00F85ACE" w:rsidP="00F85ACE">
      <w:pPr>
        <w:pStyle w:val="textbody"/>
        <w:ind w:left="450" w:right="76"/>
      </w:pPr>
      <w:r>
        <w:t xml:space="preserve">When seeds disperse to a cell, establishment (recruitment) is stochastic based on a probability of establishment that is calculated as a function of soil moisture and sub-canopy radiation during the time step.  Establishment is only attempted once per timestep, using the average light and water conditions during optimal months, up to three physiologically active months in the year, based on temperature.  The first active </w:t>
      </w:r>
      <w:r>
        <w:lastRenderedPageBreak/>
        <w:t>month each year is not used for establishment calculations, assuming trees put resources into leaf and stem growth in the first month, and seeds first become available in the second month.</w:t>
      </w:r>
    </w:p>
    <w:p w14:paraId="6816353D" w14:textId="669F5603" w:rsidR="00F85ACE" w:rsidRDefault="00F85ACE" w:rsidP="00F85ACE">
      <w:pPr>
        <w:pStyle w:val="textbody"/>
        <w:ind w:left="450" w:right="76"/>
      </w:pPr>
      <w:r>
        <w:t>Establishment probability for a give timestep is generally calculated with the following equations:</w:t>
      </w:r>
    </w:p>
    <w:p w14:paraId="7B919B08" w14:textId="772BA0E7" w:rsidR="00B24AD0" w:rsidRDefault="00B24AD0" w:rsidP="00F85ACE">
      <w:pPr>
        <w:pStyle w:val="textbody"/>
        <w:ind w:left="450" w:right="76"/>
      </w:pPr>
      <m:oMathPara>
        <m:oMath>
          <m:r>
            <w:rPr>
              <w:rFonts w:ascii="Cambria Math" w:hAnsi="Cambria Math"/>
            </w:rPr>
            <m:t>fRad=</m:t>
          </m:r>
          <m:f>
            <m:fPr>
              <m:ctrlPr>
                <w:rPr>
                  <w:rFonts w:ascii="Cambria Math" w:hAnsi="Cambria Math"/>
                  <w:i/>
                </w:rPr>
              </m:ctrlPr>
            </m:fPr>
            <m:num>
              <m:r>
                <w:rPr>
                  <w:rFonts w:ascii="Cambria Math" w:hAnsi="Cambria Math"/>
                </w:rPr>
                <m:t>SubcanopyPAR</m:t>
              </m:r>
            </m:num>
            <m:den>
              <m:r>
                <w:rPr>
                  <w:rFonts w:ascii="Cambria Math" w:hAnsi="Cambria Math"/>
                </w:rPr>
                <m:t>SubcanopyPAR+HalfSat</m:t>
              </m:r>
            </m:den>
          </m:f>
        </m:oMath>
      </m:oMathPara>
    </w:p>
    <w:p w14:paraId="0A2C755E" w14:textId="43D6DE5D" w:rsidR="00F85ACE" w:rsidRPr="00B24AD0" w:rsidRDefault="00F85ACE" w:rsidP="00F85ACE">
      <w:pPr>
        <w:pStyle w:val="textbody"/>
        <w:ind w:left="450" w:right="76"/>
      </w:pPr>
      <m:oMathPara>
        <m:oMath>
          <m:r>
            <w:rPr>
              <w:rFonts w:ascii="Cambria Math" w:hAnsi="Cambria Math"/>
            </w:rPr>
            <m:t>fRadAdj=</m:t>
          </m:r>
          <m:sSup>
            <m:sSupPr>
              <m:ctrlPr>
                <w:rPr>
                  <w:rFonts w:ascii="Cambria Math" w:hAnsi="Cambria Math"/>
                  <w:i/>
                </w:rPr>
              </m:ctrlPr>
            </m:sSupPr>
            <m:e>
              <m:r>
                <w:rPr>
                  <w:rFonts w:ascii="Cambria Math" w:hAnsi="Cambria Math"/>
                </w:rPr>
                <m:t>fRad</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EstRad</m:t>
                  </m:r>
                </m:e>
                <m:sup>
                  <m:r>
                    <w:rPr>
                      <w:rFonts w:ascii="Cambria Math" w:hAnsi="Cambria Math"/>
                    </w:rPr>
                    <m:t>2</m:t>
                  </m:r>
                </m:sup>
              </m:sSup>
            </m:den>
          </m:f>
        </m:oMath>
      </m:oMathPara>
    </w:p>
    <w:p w14:paraId="746C9103" w14:textId="356EDDA2" w:rsidR="00F85ACE" w:rsidRPr="00B24AD0" w:rsidRDefault="00B24AD0" w:rsidP="000015D3">
      <w:pPr>
        <w:pStyle w:val="textbody"/>
        <w:ind w:left="0" w:right="76"/>
        <w:jc w:val="center"/>
      </w:pPr>
      <m:oMathPara>
        <m:oMath>
          <m:r>
            <w:rPr>
              <w:rFonts w:ascii="Cambria Math" w:hAnsi="Cambria Math"/>
            </w:rPr>
            <m:t>fRadAdjInt=</m:t>
          </m:r>
          <m:f>
            <m:fPr>
              <m:ctrlPr>
                <w:rPr>
                  <w:rFonts w:ascii="Cambria Math" w:hAnsi="Cambria Math"/>
                  <w:i/>
                </w:rPr>
              </m:ctrlPr>
            </m:fPr>
            <m:num>
              <m:r>
                <w:rPr>
                  <w:rFonts w:ascii="Cambria Math" w:hAnsi="Cambria Math"/>
                </w:rPr>
                <m:t>HalfSat-MinHalfSat</m:t>
              </m:r>
            </m:num>
            <m:den>
              <m:r>
                <w:rPr>
                  <w:rFonts w:ascii="Cambria Math" w:hAnsi="Cambria Math"/>
                </w:rPr>
                <m:t>HalfSatRange</m:t>
              </m:r>
            </m:den>
          </m:f>
        </m:oMath>
      </m:oMathPara>
    </w:p>
    <w:p w14:paraId="2C7DF660" w14:textId="6C0D28CA" w:rsidR="00B24AD0" w:rsidRDefault="00B24AD0" w:rsidP="000015D3">
      <w:pPr>
        <w:pStyle w:val="textbody"/>
        <w:ind w:left="0" w:right="76"/>
        <w:jc w:val="center"/>
      </w:pPr>
      <m:oMathPara>
        <m:oMath>
          <m:r>
            <w:rPr>
              <w:rFonts w:ascii="Cambria Math" w:hAnsi="Cambria Math"/>
            </w:rPr>
            <m:t>fRadAdjSlope=</m:t>
          </m:r>
          <m:d>
            <m:dPr>
              <m:ctrlPr>
                <w:rPr>
                  <w:rFonts w:ascii="Cambria Math" w:hAnsi="Cambria Math"/>
                  <w:i/>
                </w:rPr>
              </m:ctrlPr>
            </m:dPr>
            <m:e>
              <m:r>
                <w:rPr>
                  <w:rFonts w:ascii="Cambria Math" w:hAnsi="Cambria Math"/>
                </w:rPr>
                <m:t>fRadAdjInt×2</m:t>
              </m:r>
            </m:e>
          </m:d>
          <m:r>
            <w:rPr>
              <w:rFonts w:ascii="Cambria Math" w:hAnsi="Cambria Math"/>
            </w:rPr>
            <m:t>-1</m:t>
          </m:r>
        </m:oMath>
      </m:oMathPara>
    </w:p>
    <w:p w14:paraId="290500DC" w14:textId="264A8FB3" w:rsidR="00F85ACE" w:rsidRDefault="00B24AD0" w:rsidP="000015D3">
      <w:pPr>
        <w:pStyle w:val="textbody"/>
        <w:ind w:left="450" w:right="76"/>
        <w:jc w:val="center"/>
      </w:pPr>
      <m:oMathPara>
        <m:oMath>
          <m:r>
            <w:rPr>
              <w:rFonts w:ascii="Cambria Math" w:hAnsi="Cambria Math"/>
            </w:rPr>
            <m:t>fRadFinal=1-fRadAdjInt+fRadAdj×fRadAdjSlope</m:t>
          </m:r>
        </m:oMath>
      </m:oMathPara>
    </w:p>
    <w:p w14:paraId="4679D1E1" w14:textId="76C42326" w:rsidR="00F85ACE" w:rsidRPr="00B2675F" w:rsidRDefault="00B24AD0" w:rsidP="000015D3">
      <w:pPr>
        <w:pStyle w:val="textbody"/>
        <w:ind w:left="450" w:right="76"/>
        <w:jc w:val="center"/>
      </w:pPr>
      <m:oMathPara>
        <m:oMath>
          <m:r>
            <w:rPr>
              <w:rFonts w:ascii="Cambria Math" w:hAnsi="Cambria Math"/>
            </w:rPr>
            <m:t>fWaterAdj=</m:t>
          </m:r>
          <m:sSup>
            <m:sSupPr>
              <m:ctrlPr>
                <w:rPr>
                  <w:rFonts w:ascii="Cambria Math" w:hAnsi="Cambria Math"/>
                  <w:i/>
                </w:rPr>
              </m:ctrlPr>
            </m:sSupPr>
            <m:e>
              <m:r>
                <w:rPr>
                  <w:rFonts w:ascii="Cambria Math" w:hAnsi="Cambria Math"/>
                </w:rPr>
                <m:t>fWater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EstMoist</m:t>
                  </m:r>
                </m:e>
                <m:sup>
                  <m:r>
                    <w:rPr>
                      <w:rFonts w:ascii="Cambria Math" w:hAnsi="Cambria Math"/>
                    </w:rPr>
                    <m:t>2</m:t>
                  </m:r>
                </m:sup>
              </m:sSup>
            </m:den>
          </m:f>
        </m:oMath>
      </m:oMathPara>
    </w:p>
    <w:p w14:paraId="7170000B" w14:textId="608C1DAF" w:rsidR="00B2675F" w:rsidRDefault="008B4A0A" w:rsidP="000015D3">
      <w:pPr>
        <w:pStyle w:val="textbody"/>
        <w:ind w:left="450" w:right="76"/>
        <w:jc w:val="center"/>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=fWaterAdj×fRadFinal×MaxPest</m:t>
          </m:r>
        </m:oMath>
      </m:oMathPara>
    </w:p>
    <w:p w14:paraId="2AEF1A5C" w14:textId="733A9DD4" w:rsidR="00F85ACE" w:rsidRDefault="00B2675F" w:rsidP="00F85ACE">
      <w:pPr>
        <w:pStyle w:val="textbody"/>
        <w:ind w:left="450" w:right="76"/>
      </w:pPr>
      <w:r>
        <w:t xml:space="preserve">Where </w:t>
      </w:r>
      <w:proofErr w:type="spellStart"/>
      <w:r>
        <w:t>MinHalfSat</w:t>
      </w:r>
      <w:proofErr w:type="spellEnd"/>
      <w:r>
        <w:t xml:space="preserve"> is the lowest </w:t>
      </w:r>
      <w:proofErr w:type="spellStart"/>
      <w:r>
        <w:t>HalfSat</w:t>
      </w:r>
      <w:proofErr w:type="spellEnd"/>
      <w:r>
        <w:t xml:space="preserve"> among all modeled species, </w:t>
      </w:r>
      <w:proofErr w:type="spellStart"/>
      <w:r>
        <w:t>HalfSatRange</w:t>
      </w:r>
      <w:proofErr w:type="spellEnd"/>
      <w:r>
        <w:t xml:space="preserve"> is the range of species </w:t>
      </w:r>
      <w:proofErr w:type="spellStart"/>
      <w:r>
        <w:t>HalfSat</w:t>
      </w:r>
      <w:proofErr w:type="spellEnd"/>
      <w:r>
        <w:t xml:space="preserve"> values, and </w:t>
      </w:r>
      <w:proofErr w:type="spellStart"/>
      <w:r>
        <w:t>fWater</w:t>
      </w:r>
      <w:proofErr w:type="spellEnd"/>
      <w:r>
        <w:t xml:space="preserve"> is calculated from available water </w:t>
      </w:r>
      <w:r w:rsidR="005D25D6">
        <w:t>as</w:t>
      </w:r>
      <w:r>
        <w:t xml:space="preserve"> described in </w:t>
      </w:r>
      <w:r>
        <w:fldChar w:fldCharType="begin"/>
      </w:r>
      <w:r>
        <w:instrText xml:space="preserve"> REF _Ref426377972 \r \h </w:instrText>
      </w:r>
      <w:r>
        <w:fldChar w:fldCharType="separate"/>
      </w:r>
      <w:r>
        <w:t>2.2.2.3</w:t>
      </w:r>
      <w:r>
        <w:fldChar w:fldCharType="end"/>
      </w:r>
      <w:r>
        <w:t>.  The establishment modifiers (</w:t>
      </w:r>
      <w:proofErr w:type="spellStart"/>
      <w:r>
        <w:t>EstRad</w:t>
      </w:r>
      <w:proofErr w:type="spellEnd"/>
      <w:r>
        <w:t xml:space="preserve"> and </w:t>
      </w:r>
      <w:proofErr w:type="spellStart"/>
      <w:r>
        <w:t>EstMoist</w:t>
      </w:r>
      <w:proofErr w:type="spellEnd"/>
      <w:r>
        <w:t xml:space="preserve">) are used to scale the relative impacts of light and water stress on the probability of cohort </w:t>
      </w:r>
      <w:r w:rsidR="005D25D6">
        <w:t>establishment</w:t>
      </w:r>
      <w:r>
        <w:t>.</w:t>
      </w:r>
      <w:r w:rsidRPr="00B2675F">
        <w:t xml:space="preserve"> </w:t>
      </w:r>
      <w:r>
        <w:t xml:space="preserve"> </w:t>
      </w:r>
      <w:proofErr w:type="spellStart"/>
      <w:r>
        <w:t>EstRad</w:t>
      </w:r>
      <w:proofErr w:type="spellEnd"/>
      <w:r>
        <w:t xml:space="preserve"> specifies the </w:t>
      </w:r>
      <w:proofErr w:type="spellStart"/>
      <w:r>
        <w:t>fRad</w:t>
      </w:r>
      <w:proofErr w:type="spellEnd"/>
      <w:r>
        <w:t xml:space="preserve"> above which the light environment is optimal for establishment, and </w:t>
      </w:r>
      <w:proofErr w:type="spellStart"/>
      <w:r>
        <w:t>EstWater</w:t>
      </w:r>
      <w:proofErr w:type="spellEnd"/>
      <w:r>
        <w:t xml:space="preserve"> specifies the </w:t>
      </w:r>
      <w:proofErr w:type="spellStart"/>
      <w:r>
        <w:t>fWater</w:t>
      </w:r>
      <w:proofErr w:type="spellEnd"/>
      <w:r>
        <w:t xml:space="preserve"> above which the soil moisture is optimal for establishment.</w:t>
      </w:r>
    </w:p>
    <w:p w14:paraId="166F0083" w14:textId="77777777" w:rsidR="00F85ACE" w:rsidRPr="00DA34CE" w:rsidRDefault="00F85ACE" w:rsidP="00F85ACE">
      <w:pPr>
        <w:pStyle w:val="textbody"/>
        <w:ind w:left="450" w:right="76"/>
      </w:pPr>
      <w:r>
        <w:t>Initial biomass for a successfully established cohort is computed for a 1-year old cohort. T</w:t>
      </w:r>
      <w:r w:rsidRPr="00DA34CE">
        <w:t xml:space="preserve">his initial cohort will be grouped (‘binned’) appropriately into a larger cohort (e.g., </w:t>
      </w:r>
      <w:r>
        <w:t>age 1 – 10) at the next succession</w:t>
      </w:r>
      <w:r w:rsidRPr="00DA34CE">
        <w:t xml:space="preserve"> time step.  </w:t>
      </w:r>
    </w:p>
    <w:p w14:paraId="4E1FB129" w14:textId="77777777" w:rsidR="00F85ACE" w:rsidRDefault="00F85ACE" w:rsidP="00C32903">
      <w:pPr>
        <w:pStyle w:val="textbody"/>
        <w:ind w:left="450" w:right="76"/>
      </w:pPr>
    </w:p>
    <w:p w14:paraId="4FA17E51" w14:textId="77F9EF2B" w:rsidR="00F72522" w:rsidRDefault="00F72522" w:rsidP="00F72522">
      <w:pPr>
        <w:pStyle w:val="Heading2"/>
        <w:tabs>
          <w:tab w:val="num" w:pos="0"/>
        </w:tabs>
        <w:ind w:left="648" w:hanging="648"/>
      </w:pPr>
      <w:bookmarkStart w:id="64" w:name="_Toc503173252"/>
      <w:bookmarkStart w:id="65" w:name="_Toc54946187"/>
      <w:bookmarkStart w:id="66" w:name="_Toc393188777"/>
      <w:r>
        <w:t>References</w:t>
      </w:r>
      <w:bookmarkEnd w:id="64"/>
      <w:bookmarkEnd w:id="65"/>
      <w:r>
        <w:t xml:space="preserve"> </w:t>
      </w:r>
    </w:p>
    <w:p w14:paraId="5D3F2C05" w14:textId="2AC5B305" w:rsidR="00483456" w:rsidRPr="0074198E" w:rsidRDefault="00483456" w:rsidP="00C32903">
      <w:pPr>
        <w:pStyle w:val="textbody"/>
        <w:ind w:left="900" w:right="76" w:hanging="450"/>
      </w:pPr>
      <w:r>
        <w:t>Cabrera,</w:t>
      </w:r>
      <w:r w:rsidRPr="001A0594">
        <w:t xml:space="preserve"> </w:t>
      </w:r>
      <w:r>
        <w:t xml:space="preserve">M.C.M., J.A.A. </w:t>
      </w:r>
      <w:proofErr w:type="spellStart"/>
      <w:r>
        <w:t>Anache</w:t>
      </w:r>
      <w:proofErr w:type="spellEnd"/>
      <w:r>
        <w:t xml:space="preserve">, C. </w:t>
      </w:r>
      <w:proofErr w:type="spellStart"/>
      <w:r>
        <w:t>Youlton</w:t>
      </w:r>
      <w:proofErr w:type="spellEnd"/>
      <w:r>
        <w:t>, E. Wendland.  2016.  Performance of evaporation estimation methods compared with standard 20 m</w:t>
      </w:r>
      <w:r w:rsidRPr="001A0594">
        <w:rPr>
          <w:vertAlign w:val="superscript"/>
        </w:rPr>
        <w:t>2</w:t>
      </w:r>
      <w:r>
        <w:t xml:space="preserve"> tank.  </w:t>
      </w:r>
      <w:proofErr w:type="spellStart"/>
      <w:r>
        <w:t>Revista</w:t>
      </w:r>
      <w:proofErr w:type="spellEnd"/>
      <w:r>
        <w:t xml:space="preserve"> </w:t>
      </w:r>
      <w:proofErr w:type="spellStart"/>
      <w:r>
        <w:t>Brasileira</w:t>
      </w:r>
      <w:proofErr w:type="spellEnd"/>
      <w:r>
        <w:t xml:space="preserve"> de </w:t>
      </w:r>
      <w:proofErr w:type="spellStart"/>
      <w:r>
        <w:t>Engenharia</w:t>
      </w:r>
      <w:proofErr w:type="spellEnd"/>
      <w:r>
        <w:t xml:space="preserve"> </w:t>
      </w:r>
      <w:proofErr w:type="spellStart"/>
      <w:r>
        <w:t>Agrícola</w:t>
      </w:r>
      <w:proofErr w:type="spellEnd"/>
      <w:r>
        <w:t xml:space="preserve"> e Ambiental, 20, pp. 874-879.</w:t>
      </w:r>
    </w:p>
    <w:p w14:paraId="1B1606C5" w14:textId="1F0BD5C2" w:rsidR="000267B0" w:rsidRPr="0074198E" w:rsidRDefault="000267B0" w:rsidP="00C32903">
      <w:pPr>
        <w:pStyle w:val="textbody"/>
        <w:ind w:left="900" w:right="76" w:hanging="450"/>
      </w:pPr>
      <w:r w:rsidRPr="0074198E">
        <w:rPr>
          <w:rStyle w:val="artauthors"/>
          <w:color w:val="000000"/>
          <w:shd w:val="clear" w:color="auto" w:fill="FFFFFF"/>
        </w:rPr>
        <w:t>Court, A.</w:t>
      </w:r>
      <w:r w:rsidR="005D25D6">
        <w:rPr>
          <w:color w:val="000000"/>
          <w:shd w:val="clear" w:color="auto" w:fill="FFFFFF"/>
        </w:rPr>
        <w:t xml:space="preserve"> </w:t>
      </w:r>
      <w:r w:rsidR="0074198E">
        <w:rPr>
          <w:color w:val="000000"/>
          <w:shd w:val="clear" w:color="auto" w:fill="FFFFFF"/>
        </w:rPr>
        <w:t xml:space="preserve"> </w:t>
      </w:r>
      <w:r w:rsidRPr="0074198E">
        <w:rPr>
          <w:rStyle w:val="year"/>
          <w:color w:val="000000"/>
          <w:shd w:val="clear" w:color="auto" w:fill="FFFFFF"/>
        </w:rPr>
        <w:t>1951</w:t>
      </w:r>
      <w:r w:rsidR="0074198E">
        <w:rPr>
          <w:rStyle w:val="year"/>
          <w:color w:val="000000"/>
          <w:shd w:val="clear" w:color="auto" w:fill="FFFFFF"/>
        </w:rPr>
        <w:t>.</w:t>
      </w:r>
      <w:r w:rsidR="0074198E" w:rsidRPr="0074198E">
        <w:t xml:space="preserve"> </w:t>
      </w:r>
      <w:r w:rsidR="0074198E">
        <w:t xml:space="preserve"> </w:t>
      </w:r>
      <w:r w:rsidR="0074198E">
        <w:rPr>
          <w:color w:val="000000"/>
          <w:shd w:val="clear" w:color="auto" w:fill="FFFFFF"/>
        </w:rPr>
        <w:t>Temperature frequencies in the U</w:t>
      </w:r>
      <w:r w:rsidR="0074198E" w:rsidRPr="0074198E">
        <w:rPr>
          <w:color w:val="000000"/>
          <w:shd w:val="clear" w:color="auto" w:fill="FFFFFF"/>
        </w:rPr>
        <w:t xml:space="preserve">nited </w:t>
      </w:r>
      <w:r w:rsidR="0074198E">
        <w:rPr>
          <w:color w:val="000000"/>
          <w:shd w:val="clear" w:color="auto" w:fill="FFFFFF"/>
        </w:rPr>
        <w:t>S</w:t>
      </w:r>
      <w:r w:rsidR="0074198E" w:rsidRPr="0074198E">
        <w:rPr>
          <w:color w:val="000000"/>
          <w:shd w:val="clear" w:color="auto" w:fill="FFFFFF"/>
        </w:rPr>
        <w:t>tates.</w:t>
      </w:r>
      <w:r w:rsidR="005D25D6">
        <w:rPr>
          <w:color w:val="000000"/>
          <w:shd w:val="clear" w:color="auto" w:fill="FFFFFF"/>
        </w:rPr>
        <w:t xml:space="preserve">  </w:t>
      </w:r>
      <w:r w:rsidRPr="0074198E">
        <w:rPr>
          <w:rStyle w:val="journalname"/>
          <w:iCs/>
          <w:color w:val="000000"/>
          <w:shd w:val="clear" w:color="auto" w:fill="FFFFFF"/>
        </w:rPr>
        <w:t>J</w:t>
      </w:r>
      <w:r w:rsidR="0074198E" w:rsidRPr="0074198E">
        <w:rPr>
          <w:rStyle w:val="journalname"/>
          <w:iCs/>
          <w:color w:val="000000"/>
          <w:shd w:val="clear" w:color="auto" w:fill="FFFFFF"/>
        </w:rPr>
        <w:t>ournal of</w:t>
      </w:r>
      <w:r w:rsidRPr="0074198E">
        <w:rPr>
          <w:rStyle w:val="journalname"/>
          <w:iCs/>
          <w:color w:val="000000"/>
          <w:shd w:val="clear" w:color="auto" w:fill="FFFFFF"/>
        </w:rPr>
        <w:t xml:space="preserve"> Meteor</w:t>
      </w:r>
      <w:r w:rsidR="0074198E" w:rsidRPr="0074198E">
        <w:rPr>
          <w:rStyle w:val="journalname"/>
          <w:iCs/>
          <w:color w:val="000000"/>
          <w:shd w:val="clear" w:color="auto" w:fill="FFFFFF"/>
        </w:rPr>
        <w:t>ology</w:t>
      </w:r>
      <w:r w:rsidR="005D25D6">
        <w:rPr>
          <w:color w:val="000000"/>
          <w:shd w:val="clear" w:color="auto" w:fill="FFFFFF"/>
        </w:rPr>
        <w:t xml:space="preserve"> </w:t>
      </w:r>
      <w:r w:rsidRPr="0074198E">
        <w:rPr>
          <w:rStyle w:val="volume"/>
          <w:bCs/>
          <w:color w:val="000000"/>
          <w:shd w:val="clear" w:color="auto" w:fill="FFFFFF"/>
        </w:rPr>
        <w:t>8</w:t>
      </w:r>
      <w:r w:rsidR="0074198E">
        <w:rPr>
          <w:rStyle w:val="volume"/>
          <w:b/>
          <w:bCs/>
          <w:color w:val="000000"/>
          <w:shd w:val="clear" w:color="auto" w:fill="FFFFFF"/>
        </w:rPr>
        <w:t>:</w:t>
      </w:r>
      <w:r w:rsidRPr="0074198E">
        <w:rPr>
          <w:rStyle w:val="page"/>
          <w:color w:val="000000"/>
          <w:shd w:val="clear" w:color="auto" w:fill="FFFFFF"/>
        </w:rPr>
        <w:t>367–380</w:t>
      </w:r>
      <w:r w:rsidR="0074198E">
        <w:rPr>
          <w:rStyle w:val="page"/>
          <w:color w:val="000000"/>
          <w:shd w:val="clear" w:color="auto" w:fill="FFFFFF"/>
        </w:rPr>
        <w:t xml:space="preserve">. </w:t>
      </w:r>
      <w:r w:rsidR="005D25D6">
        <w:rPr>
          <w:rStyle w:val="page"/>
          <w:color w:val="000000"/>
          <w:shd w:val="clear" w:color="auto" w:fill="FFFFFF"/>
        </w:rPr>
        <w:t xml:space="preserve"> </w:t>
      </w:r>
      <w:hyperlink r:id="rId21" w:history="1">
        <w:r w:rsidRPr="0074198E">
          <w:rPr>
            <w:rStyle w:val="Hyperlink"/>
            <w:color w:val="800000"/>
            <w:shd w:val="clear" w:color="auto" w:fill="FFFFFF"/>
          </w:rPr>
          <w:t>https://doi.org/10.1175/1520-0469(1951)008&lt;0367:TFITUS&gt;2.0.CO;2</w:t>
        </w:r>
      </w:hyperlink>
    </w:p>
    <w:p w14:paraId="38FD3401" w14:textId="77777777" w:rsidR="00E23B1B" w:rsidRDefault="006C3172" w:rsidP="00C32903">
      <w:pPr>
        <w:pStyle w:val="textbody"/>
        <w:ind w:left="900" w:right="76" w:hanging="450"/>
      </w:pPr>
      <w:r w:rsidRPr="00896CA9">
        <w:t xml:space="preserve">De </w:t>
      </w:r>
      <w:proofErr w:type="spellStart"/>
      <w:r w:rsidRPr="00896CA9">
        <w:t>Bruijn</w:t>
      </w:r>
      <w:proofErr w:type="spellEnd"/>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w:t>
      </w:r>
      <w:proofErr w:type="spellStart"/>
      <w:r>
        <w:t>PnET</w:t>
      </w:r>
      <w:proofErr w:type="spellEnd"/>
      <w:r>
        <w:t xml:space="preserve"> within LANDIS-II.  </w:t>
      </w:r>
      <w:r w:rsidRPr="00C40BAB">
        <w:t>Ecological Modelling 287:44–57.</w:t>
      </w:r>
    </w:p>
    <w:p w14:paraId="4127F0C6" w14:textId="67559596" w:rsidR="00F72522" w:rsidRDefault="00F72522" w:rsidP="00C32903">
      <w:pPr>
        <w:pStyle w:val="textbody"/>
        <w:ind w:left="900" w:right="76" w:hanging="450"/>
      </w:pPr>
      <w:proofErr w:type="spellStart"/>
      <w:r w:rsidRPr="003B677D">
        <w:lastRenderedPageBreak/>
        <w:t>Feddes</w:t>
      </w:r>
      <w:proofErr w:type="spellEnd"/>
      <w:r w:rsidRPr="003B677D">
        <w:t>, R</w:t>
      </w:r>
      <w:r w:rsidR="00C126C7">
        <w:t>.A., P.</w:t>
      </w:r>
      <w:r w:rsidRPr="003B677D">
        <w:t xml:space="preserve">J. </w:t>
      </w:r>
      <w:proofErr w:type="spellStart"/>
      <w:r w:rsidRPr="003B677D">
        <w:t>Kowalik</w:t>
      </w:r>
      <w:proofErr w:type="spellEnd"/>
      <w:r w:rsidRPr="003B677D">
        <w:t xml:space="preserve">, and H. </w:t>
      </w:r>
      <w:proofErr w:type="spellStart"/>
      <w:r w:rsidRPr="003B677D">
        <w:t>Zaradny</w:t>
      </w:r>
      <w:proofErr w:type="spellEnd"/>
      <w:r w:rsidRPr="003B677D">
        <w:t>. 1978. Simulation of Field Water Use and Crop Yield. John Wiley &amp; Sons, New York, NY.</w:t>
      </w:r>
    </w:p>
    <w:p w14:paraId="7D2D861C" w14:textId="579D55E6" w:rsidR="009B2E98" w:rsidRDefault="009B2E98" w:rsidP="00C32903">
      <w:pPr>
        <w:pStyle w:val="textbody"/>
        <w:ind w:left="900" w:right="76" w:hanging="450"/>
      </w:pPr>
      <w:r w:rsidRPr="009B2E98">
        <w:t xml:space="preserve">Gustafson, </w:t>
      </w:r>
      <w:r w:rsidR="0074198E" w:rsidRPr="009B2E98">
        <w:t>E</w:t>
      </w:r>
      <w:r w:rsidR="0074198E">
        <w:t>.</w:t>
      </w:r>
      <w:r w:rsidRPr="009B2E98">
        <w:t>J., M</w:t>
      </w:r>
      <w:r w:rsidR="0074198E">
        <w:t>.</w:t>
      </w:r>
      <w:r w:rsidRPr="009B2E98">
        <w:t xml:space="preserve">E. </w:t>
      </w:r>
      <w:proofErr w:type="spellStart"/>
      <w:r w:rsidRPr="009B2E98">
        <w:t>Kubiske</w:t>
      </w:r>
      <w:proofErr w:type="spellEnd"/>
      <w:r w:rsidRPr="009B2E98">
        <w:t>, B</w:t>
      </w:r>
      <w:r w:rsidR="0074198E">
        <w:t>.</w:t>
      </w:r>
      <w:r w:rsidRPr="009B2E98">
        <w:t>R. Miranda</w:t>
      </w:r>
      <w:r w:rsidR="0074198E">
        <w:t xml:space="preserve">, Y. </w:t>
      </w:r>
      <w:proofErr w:type="spellStart"/>
      <w:r w:rsidR="0074198E">
        <w:t>Hoshika</w:t>
      </w:r>
      <w:proofErr w:type="spellEnd"/>
      <w:r w:rsidR="0074198E">
        <w:t xml:space="preserve">, E. </w:t>
      </w:r>
      <w:proofErr w:type="spellStart"/>
      <w:r w:rsidR="0074198E">
        <w:t>Paoletti</w:t>
      </w:r>
      <w:proofErr w:type="spellEnd"/>
      <w:r w:rsidRPr="009B2E98">
        <w:t xml:space="preserve">.  </w:t>
      </w:r>
      <w:r w:rsidR="0074198E">
        <w:t>2018</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r w:rsidR="0074198E">
        <w:t>7(1):31-51.</w:t>
      </w:r>
      <w:r w:rsidR="0074198E" w:rsidRPr="0074198E">
        <w:t xml:space="preserve"> </w:t>
      </w:r>
      <w:hyperlink r:id="rId22" w:history="1">
        <w:r w:rsidR="0074198E" w:rsidRPr="0074198E">
          <w:rPr>
            <w:rStyle w:val="Hyperlink"/>
          </w:rPr>
          <w:t>https://doi.org/10.1186/s13717-018-0142-8</w:t>
        </w:r>
      </w:hyperlink>
      <w:r w:rsidR="0074198E" w:rsidRPr="0074198E">
        <w:t>.</w:t>
      </w:r>
    </w:p>
    <w:p w14:paraId="5147B54F" w14:textId="31F46035" w:rsidR="00C126C7" w:rsidRDefault="00C126C7" w:rsidP="00C32903">
      <w:pPr>
        <w:pStyle w:val="textbody"/>
        <w:ind w:left="900" w:right="76" w:hanging="450"/>
      </w:pPr>
      <w:r>
        <w:t xml:space="preserve">Hood, E., </w:t>
      </w:r>
      <w:r w:rsidRPr="00C126C7">
        <w:t xml:space="preserve">M. Williams, D. Cline.  1999.  Sublimation from a seasonal snowpack at a continental, mid-latitude alpine site.  </w:t>
      </w:r>
      <w:proofErr w:type="spellStart"/>
      <w:r w:rsidRPr="00C126C7">
        <w:t>Hydrol</w:t>
      </w:r>
      <w:proofErr w:type="spellEnd"/>
      <w:r w:rsidRPr="00C126C7">
        <w:t>. Process.</w:t>
      </w:r>
      <w:r>
        <w:t xml:space="preserve"> </w:t>
      </w:r>
      <w:r w:rsidRPr="00C126C7">
        <w:t>13:</w:t>
      </w:r>
      <w:r>
        <w:t>1781-</w:t>
      </w:r>
      <w:r w:rsidRPr="00C126C7">
        <w:t>1797.</w:t>
      </w:r>
    </w:p>
    <w:p w14:paraId="10E759DA" w14:textId="2E37D2F2" w:rsidR="00E23B1B" w:rsidRPr="00165617" w:rsidRDefault="00E23B1B" w:rsidP="00C32903">
      <w:pPr>
        <w:pStyle w:val="textbody"/>
        <w:ind w:left="900" w:right="76" w:hanging="450"/>
      </w:pPr>
      <w:proofErr w:type="spellStart"/>
      <w:r w:rsidRPr="00165617">
        <w:t>Meentemeyer</w:t>
      </w:r>
      <w:proofErr w:type="spellEnd"/>
      <w:r w:rsidRPr="00165617">
        <w:t>, V. 1978. Macroclimate and lignin control of litter decomposition rates. Ecology 59:465-472.</w:t>
      </w:r>
    </w:p>
    <w:p w14:paraId="779E849F" w14:textId="75D3615D" w:rsidR="000D7833" w:rsidRPr="000D7833" w:rsidRDefault="000D7833" w:rsidP="00C32903">
      <w:pPr>
        <w:pStyle w:val="textbody"/>
        <w:ind w:left="900" w:right="76" w:hanging="450"/>
      </w:pPr>
      <w:proofErr w:type="spellStart"/>
      <w:r w:rsidRPr="000D7833">
        <w:rPr>
          <w:highlight w:val="white"/>
        </w:rPr>
        <w:t>Robock</w:t>
      </w:r>
      <w:proofErr w:type="spellEnd"/>
      <w:r w:rsidRPr="000D7833">
        <w:rPr>
          <w:highlight w:val="white"/>
        </w:rPr>
        <w:t xml:space="preserve">, A., </w:t>
      </w:r>
      <w:proofErr w:type="spellStart"/>
      <w:r w:rsidRPr="000D7833">
        <w:rPr>
          <w:highlight w:val="white"/>
        </w:rPr>
        <w:t>Vinnikov</w:t>
      </w:r>
      <w:proofErr w:type="spellEnd"/>
      <w:r w:rsidRPr="000D7833">
        <w:rPr>
          <w:highlight w:val="white"/>
        </w:rPr>
        <w:t xml:space="preserve">, K. Y., Schlosser, C. A., </w:t>
      </w:r>
      <w:proofErr w:type="spellStart"/>
      <w:r w:rsidRPr="000D7833">
        <w:rPr>
          <w:highlight w:val="white"/>
        </w:rPr>
        <w:t>Speranskaya</w:t>
      </w:r>
      <w:proofErr w:type="spellEnd"/>
      <w:r w:rsidRPr="000D7833">
        <w:rPr>
          <w:highlight w:val="white"/>
        </w:rPr>
        <w:t xml:space="preserve">, N. A., &amp; </w:t>
      </w:r>
      <w:proofErr w:type="spellStart"/>
      <w:r w:rsidRPr="000D7833">
        <w:rPr>
          <w:highlight w:val="white"/>
        </w:rPr>
        <w:t>Xue</w:t>
      </w:r>
      <w:proofErr w:type="spellEnd"/>
      <w:r w:rsidRPr="000D7833">
        <w:rPr>
          <w:highlight w:val="white"/>
        </w:rPr>
        <w:t>,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C32903">
      <w:pPr>
        <w:pStyle w:val="textbody"/>
        <w:ind w:left="900" w:right="76" w:hanging="450"/>
      </w:pPr>
      <w:r w:rsidRPr="00165617">
        <w:t>Saxton, K. E. and W. J. Rawls.  2004.  Soil water characteristic equations.xls. Online database (http://hrsl.arsusda.gov/SPAW/SPAWDownload.html)</w:t>
      </w:r>
    </w:p>
    <w:p w14:paraId="7D71AAC5" w14:textId="10BA0B67" w:rsidR="00B7613E" w:rsidRDefault="00B7613E" w:rsidP="00C32903">
      <w:pPr>
        <w:pStyle w:val="textbody"/>
        <w:ind w:left="900" w:right="76" w:hanging="450"/>
      </w:pPr>
      <w:r w:rsidRPr="00A91ECE">
        <w:t xml:space="preserve">Saxton, K. E., W. J </w:t>
      </w:r>
      <w:r>
        <w:t>Rawls,</w:t>
      </w:r>
      <w:r w:rsidRPr="00A91ECE">
        <w:t xml:space="preserve"> J. S.</w:t>
      </w:r>
      <w:r>
        <w:t xml:space="preserve"> </w:t>
      </w:r>
      <w:proofErr w:type="spellStart"/>
      <w:r>
        <w:t>Romberger</w:t>
      </w:r>
      <w:proofErr w:type="spellEnd"/>
      <w:r w:rsidRPr="00A91ECE">
        <w:t xml:space="preserve"> and</w:t>
      </w:r>
      <w:r>
        <w:t xml:space="preserve"> </w:t>
      </w:r>
      <w:r w:rsidRPr="00A91ECE">
        <w:t>R. I.</w:t>
      </w:r>
      <w:r>
        <w:t xml:space="preserve"> </w:t>
      </w:r>
      <w:proofErr w:type="spellStart"/>
      <w:r>
        <w:t>Papendick</w:t>
      </w:r>
      <w:proofErr w:type="spellEnd"/>
      <w:r>
        <w:t>.</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6BC9AEC2" w14:textId="0A4FA1B0" w:rsidR="00483456" w:rsidRDefault="00483456" w:rsidP="00C32903">
      <w:pPr>
        <w:pStyle w:val="textbody"/>
        <w:ind w:left="900" w:right="76" w:hanging="450"/>
      </w:pPr>
      <w:r>
        <w:t xml:space="preserve">Stewart, R. B.; Rouse, W. R. </w:t>
      </w:r>
      <w:r w:rsidR="005D25D6">
        <w:t xml:space="preserve">1976. </w:t>
      </w:r>
      <w:r>
        <w:t>A simple method for determining the evaporation from shallow lakes and ponds. Water Resources Research, v.12, p.623-628</w:t>
      </w:r>
      <w:r w:rsidR="005D25D6">
        <w:t>.</w:t>
      </w:r>
      <w:r>
        <w:t xml:space="preserve"> </w:t>
      </w:r>
      <w:hyperlink r:id="rId23" w:history="1">
        <w:r w:rsidRPr="001A0594">
          <w:rPr>
            <w:rStyle w:val="Hyperlink"/>
          </w:rPr>
          <w:t>http://dx.doi.org/10.1029/ WR012i004p00623</w:t>
        </w:r>
      </w:hyperlink>
      <w:r>
        <w:t xml:space="preserve"> </w:t>
      </w:r>
    </w:p>
    <w:p w14:paraId="359DF782" w14:textId="1BEAF645" w:rsidR="00890BCB" w:rsidRDefault="00890BCB" w:rsidP="00C32903">
      <w:pPr>
        <w:pStyle w:val="textbody"/>
        <w:ind w:left="900" w:right="76" w:hanging="450"/>
      </w:pPr>
      <w:r>
        <w:t>USDA Natural Resources Conser</w:t>
      </w:r>
      <w:r w:rsidR="002C07C2">
        <w:t>v</w:t>
      </w:r>
      <w:r>
        <w:t xml:space="preserve">ation Service (NRCS).  2004.  National Engineering Handbook Part 630 (Hydrology), Chapter 11 (Snowmelt).  Accessed online at: </w:t>
      </w:r>
      <w:hyperlink r:id="rId24" w:history="1">
        <w:r w:rsidRPr="003704DE">
          <w:rPr>
            <w:rStyle w:val="Hyperlink"/>
          </w:rPr>
          <w:t>http://www.wcc.nrcs.usda.gov/ftpref/wntsc/H&amp;H/NEHhydrology/ch11.pdf</w:t>
        </w:r>
      </w:hyperlink>
    </w:p>
    <w:p w14:paraId="01457F62" w14:textId="7E69E101" w:rsidR="00292449" w:rsidRDefault="00292449" w:rsidP="00C32903">
      <w:pPr>
        <w:pStyle w:val="textbody"/>
        <w:ind w:left="900" w:right="76" w:hanging="450"/>
      </w:pPr>
      <w:proofErr w:type="spellStart"/>
      <w:r w:rsidRPr="00292449">
        <w:t>Wythers</w:t>
      </w:r>
      <w:proofErr w:type="spellEnd"/>
      <w:r w:rsidRPr="00292449">
        <w:t xml:space="preserve">, K.R., P.B. Reich, J.B. Bradford.  2013.  Incorporating </w:t>
      </w:r>
      <w:proofErr w:type="gramStart"/>
      <w:r w:rsidRPr="00292449">
        <w:t>temperature-sensitive</w:t>
      </w:r>
      <w:proofErr w:type="gramEnd"/>
      <w:r w:rsidRPr="00292449">
        <w:t xml:space="preserve"> Q10 and foliar respiration acclimation algorithms modifies modeled ecosystem responses to global change.  Journal of Geophysical Research: </w:t>
      </w:r>
      <w:proofErr w:type="spellStart"/>
      <w:r w:rsidRPr="00292449">
        <w:t>BioGeosciences</w:t>
      </w:r>
      <w:proofErr w:type="spellEnd"/>
      <w:r w:rsidRPr="00292449">
        <w:t xml:space="preserve"> 118:1-14.</w:t>
      </w:r>
      <w:r>
        <w:t xml:space="preserve"> </w:t>
      </w:r>
    </w:p>
    <w:p w14:paraId="5AF09DCF" w14:textId="6B468F04" w:rsidR="0030267A" w:rsidRDefault="000F375C">
      <w:pPr>
        <w:pStyle w:val="Heading1"/>
      </w:pPr>
      <w:bookmarkStart w:id="67" w:name="_Toc503173253"/>
      <w:bookmarkStart w:id="68" w:name="_Toc54946188"/>
      <w:r>
        <w:lastRenderedPageBreak/>
        <w:t xml:space="preserve">Input File - </w:t>
      </w:r>
      <w:proofErr w:type="spellStart"/>
      <w:r w:rsidR="005106C3">
        <w:t>PnET</w:t>
      </w:r>
      <w:proofErr w:type="spellEnd"/>
      <w:r w:rsidR="005106C3">
        <w:t>-Succession</w:t>
      </w:r>
      <w:bookmarkEnd w:id="67"/>
      <w:bookmarkEnd w:id="68"/>
      <w:r w:rsidR="00DA34CE">
        <w:t xml:space="preserve"> </w:t>
      </w:r>
      <w:bookmarkEnd w:id="66"/>
    </w:p>
    <w:p w14:paraId="5BE2EBC9" w14:textId="68E26CC5" w:rsidR="0030267A" w:rsidRDefault="00D86D50" w:rsidP="00C0517C">
      <w:pPr>
        <w:pStyle w:val="textbody"/>
        <w:ind w:left="450" w:right="76"/>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proofErr w:type="spellStart"/>
      <w:r w:rsidR="005106C3">
        <w:t>PnET</w:t>
      </w:r>
      <w:proofErr w:type="spellEnd"/>
      <w:r w:rsidR="005106C3">
        <w:t>-Succession</w:t>
      </w:r>
      <w:r>
        <w:t xml:space="preserve"> input</w:t>
      </w:r>
      <w:r w:rsidR="00C45D80">
        <w:t xml:space="preserve"> file and the</w:t>
      </w:r>
      <w:r>
        <w:t xml:space="preserve"> </w:t>
      </w:r>
      <w:proofErr w:type="spellStart"/>
      <w:r>
        <w:t>PnET</w:t>
      </w:r>
      <w:proofErr w:type="spellEnd"/>
      <w:r>
        <w:t xml:space="preserve"> Species Parameters input file</w:t>
      </w:r>
      <w:r w:rsidR="00DA34CE">
        <w:t xml:space="preserve">.  </w:t>
      </w:r>
      <w:r>
        <w:t xml:space="preserve">The </w:t>
      </w:r>
      <w:r w:rsidR="00760C8A">
        <w:t xml:space="preserve">general </w:t>
      </w:r>
      <w:r>
        <w:t xml:space="preserve">species parameter input file used by all versions of LANDIS is also </w:t>
      </w:r>
      <w:proofErr w:type="gramStart"/>
      <w:r>
        <w:t>required</w:t>
      </w:r>
      <w:r w:rsidR="00C45D80">
        <w:t xml:space="preserve">, </w:t>
      </w:r>
      <w:r w:rsidR="000B6CDE">
        <w:t>and</w:t>
      </w:r>
      <w:proofErr w:type="gramEnd"/>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69" w:name="_Toc112490864"/>
      <w:bookmarkStart w:id="70" w:name="_Toc393188778"/>
      <w:bookmarkStart w:id="71" w:name="_Toc503173254"/>
      <w:bookmarkStart w:id="72" w:name="_Toc54946189"/>
      <w:r>
        <w:t xml:space="preserve">Example </w:t>
      </w:r>
      <w:bookmarkEnd w:id="69"/>
      <w:proofErr w:type="spellStart"/>
      <w:r w:rsidR="005106C3">
        <w:t>PnET</w:t>
      </w:r>
      <w:proofErr w:type="spellEnd"/>
      <w:r w:rsidR="005106C3">
        <w:t>-Succession</w:t>
      </w:r>
      <w:r w:rsidR="00D86D50">
        <w:t xml:space="preserve"> input file</w:t>
      </w:r>
      <w:bookmarkEnd w:id="70"/>
      <w:bookmarkEnd w:id="71"/>
      <w:bookmarkEnd w:id="72"/>
    </w:p>
    <w:p w14:paraId="4AC9BA48" w14:textId="56FB03FF" w:rsidR="00795310" w:rsidRPr="008166A4" w:rsidRDefault="00795310" w:rsidP="008166A4">
      <w:pPr>
        <w:pStyle w:val="textinputfile"/>
        <w:ind w:left="720"/>
      </w:pPr>
      <w:proofErr w:type="spellStart"/>
      <w:proofErr w:type="gramStart"/>
      <w:r w:rsidRPr="008166A4">
        <w:t>LandisData</w:t>
      </w:r>
      <w:proofErr w:type="spellEnd"/>
      <w:r w:rsidRPr="008166A4">
        <w:t xml:space="preserve">  "</w:t>
      </w:r>
      <w:proofErr w:type="spellStart"/>
      <w:proofErr w:type="gramEnd"/>
      <w:r w:rsidRPr="008166A4">
        <w:t>PnET</w:t>
      </w:r>
      <w:proofErr w:type="spellEnd"/>
      <w:r w:rsidRPr="008166A4">
        <w: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proofErr w:type="spellStart"/>
      <w:r w:rsidRPr="008166A4">
        <w:t>PnET</w:t>
      </w:r>
      <w:proofErr w:type="spellEnd"/>
      <w:r w:rsidRPr="008166A4">
        <w: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proofErr w:type="gramStart"/>
      <w:r w:rsidRPr="008166A4">
        <w:t xml:space="preserve">Timestep  </w:t>
      </w:r>
      <w:r w:rsidR="00E64AFE">
        <w:tab/>
      </w:r>
      <w:proofErr w:type="gramEnd"/>
      <w:r w:rsidR="00E64AFE">
        <w:tab/>
      </w:r>
      <w:r w:rsidR="00E64AFE">
        <w:tab/>
      </w:r>
      <w:r w:rsidRPr="008166A4">
        <w:t xml:space="preserve">10 </w:t>
      </w:r>
    </w:p>
    <w:p w14:paraId="642E6C99" w14:textId="34C47A39" w:rsidR="00795310" w:rsidRPr="008166A4" w:rsidRDefault="00795310" w:rsidP="008166A4">
      <w:pPr>
        <w:pStyle w:val="textinputfile"/>
        <w:ind w:left="720"/>
      </w:pPr>
      <w:proofErr w:type="spellStart"/>
      <w:r w:rsidRPr="008166A4">
        <w:t>StartYear</w:t>
      </w:r>
      <w:proofErr w:type="spellEnd"/>
      <w:r w:rsidRPr="008166A4">
        <w:tab/>
      </w:r>
      <w:r w:rsidR="00E64AFE">
        <w:tab/>
      </w:r>
      <w:r w:rsidR="00E64AFE">
        <w:tab/>
      </w:r>
      <w:r w:rsidRPr="008166A4">
        <w:t>1961</w:t>
      </w:r>
      <w:r w:rsidR="008166A4">
        <w:tab/>
      </w:r>
    </w:p>
    <w:p w14:paraId="35D0C0CD" w14:textId="6EEAC2A5" w:rsidR="00795310" w:rsidRPr="008166A4" w:rsidRDefault="00795310" w:rsidP="008166A4">
      <w:pPr>
        <w:pStyle w:val="textinputfile"/>
        <w:ind w:left="720"/>
      </w:pPr>
      <w:proofErr w:type="spellStart"/>
      <w:r w:rsidRPr="008166A4">
        <w:t>SeedingAlgorithm</w:t>
      </w:r>
      <w:proofErr w:type="spellEnd"/>
      <w:r w:rsidR="008D5551">
        <w:tab/>
      </w:r>
      <w:r w:rsidR="00E64AFE">
        <w:tab/>
      </w:r>
      <w:proofErr w:type="spellStart"/>
      <w:r w:rsidRPr="008166A4">
        <w:t>WardSeedDispersal</w:t>
      </w:r>
      <w:proofErr w:type="spellEnd"/>
      <w:r w:rsidR="008166A4">
        <w:tab/>
      </w:r>
    </w:p>
    <w:p w14:paraId="34624141" w14:textId="068672B2" w:rsidR="00795310" w:rsidRPr="008166A4" w:rsidRDefault="00795310" w:rsidP="008166A4">
      <w:pPr>
        <w:pStyle w:val="textinputfile"/>
        <w:ind w:left="720"/>
      </w:pPr>
      <w:proofErr w:type="spellStart"/>
      <w:r w:rsidRPr="008166A4">
        <w:t>MaxDevLyrAv</w:t>
      </w:r>
      <w:proofErr w:type="spellEnd"/>
      <w:r w:rsidRPr="008166A4">
        <w:tab/>
      </w:r>
      <w:r w:rsidR="00E64AFE">
        <w:tab/>
      </w:r>
      <w:r w:rsidR="00E64AFE">
        <w:tab/>
      </w:r>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proofErr w:type="spellStart"/>
      <w:r w:rsidRPr="008166A4">
        <w:t>PNEToutputsites</w:t>
      </w:r>
      <w:proofErr w:type="spellEnd"/>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proofErr w:type="spellStart"/>
      <w:r w:rsidRPr="008166A4">
        <w:t>InitialCommunities</w:t>
      </w:r>
      <w:proofErr w:type="spellEnd"/>
      <w:r w:rsidRPr="008166A4">
        <w:t xml:space="preserve"> </w:t>
      </w:r>
      <w:r w:rsidR="008D5551">
        <w:tab/>
      </w:r>
      <w:r w:rsidR="00292449">
        <w:t>Oconto</w:t>
      </w:r>
      <w:r w:rsidRPr="008166A4">
        <w:t>_initial-communities.txt</w:t>
      </w:r>
    </w:p>
    <w:p w14:paraId="0581DEB3" w14:textId="2BFA9D01" w:rsidR="00795310" w:rsidRPr="008166A4" w:rsidRDefault="00795310" w:rsidP="008166A4">
      <w:pPr>
        <w:pStyle w:val="textinputfile"/>
        <w:ind w:left="720"/>
      </w:pPr>
      <w:proofErr w:type="spellStart"/>
      <w:r w:rsidRPr="008166A4">
        <w:t>InitialCommunitiesMap</w:t>
      </w:r>
      <w:proofErr w:type="spellEnd"/>
      <w:r w:rsidRPr="008166A4">
        <w:t xml:space="preserve"> </w:t>
      </w:r>
      <w:r w:rsidR="008D5551">
        <w:tab/>
      </w:r>
      <w:proofErr w:type="spellStart"/>
      <w:r w:rsidR="00292449">
        <w:t>Oconto</w:t>
      </w:r>
      <w:r w:rsidRPr="008166A4">
        <w:t>_initial-communities.img</w:t>
      </w:r>
      <w:proofErr w:type="spellEnd"/>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proofErr w:type="spellStart"/>
      <w:r w:rsidRPr="008166A4">
        <w:t>PnETGenericParameters</w:t>
      </w:r>
      <w:proofErr w:type="spellEnd"/>
      <w:r w:rsidRPr="008166A4">
        <w:tab/>
        <w:t>PnETGenericParameters.txt</w:t>
      </w:r>
      <w:r w:rsidR="008166A4">
        <w:tab/>
      </w:r>
    </w:p>
    <w:p w14:paraId="2A5D1822" w14:textId="77777777" w:rsidR="00795310" w:rsidRPr="008166A4" w:rsidRDefault="00795310" w:rsidP="008166A4">
      <w:pPr>
        <w:pStyle w:val="textinputfile"/>
        <w:ind w:left="720"/>
      </w:pPr>
      <w:proofErr w:type="spellStart"/>
      <w:r w:rsidRPr="008166A4">
        <w:t>PnETSpeciesParameters</w:t>
      </w:r>
      <w:proofErr w:type="spellEnd"/>
      <w:r w:rsidRPr="008166A4">
        <w:tab/>
        <w:t>PnET_Oconto_species.txt</w:t>
      </w:r>
    </w:p>
    <w:p w14:paraId="64AD0C64" w14:textId="4865EE74" w:rsidR="00795310" w:rsidRDefault="008166A4" w:rsidP="008166A4">
      <w:pPr>
        <w:pStyle w:val="textinputfile"/>
        <w:ind w:left="720"/>
      </w:pPr>
      <w:proofErr w:type="spellStart"/>
      <w:r>
        <w:t>EcoregionParameters</w:t>
      </w:r>
      <w:proofErr w:type="spellEnd"/>
      <w:r w:rsidR="008D5551">
        <w:tab/>
      </w:r>
      <w:r w:rsidR="00292449">
        <w:t>Oconto</w:t>
      </w:r>
      <w:r w:rsidR="00DA5CB1" w:rsidRPr="008166A4">
        <w:t>_EcoregionParameters.txt</w:t>
      </w:r>
    </w:p>
    <w:p w14:paraId="703B78D5" w14:textId="3451F4DC" w:rsidR="008A2D02" w:rsidRDefault="008A2D02" w:rsidP="008166A4">
      <w:pPr>
        <w:pStyle w:val="textinputfile"/>
        <w:ind w:left="720"/>
      </w:pPr>
      <w:proofErr w:type="spellStart"/>
      <w:r>
        <w:t>DisturbanceReductions</w:t>
      </w:r>
      <w:proofErr w:type="spellEnd"/>
      <w:r>
        <w:tab/>
        <w:t>disturbance_reductions.txt</w:t>
      </w:r>
    </w:p>
    <w:p w14:paraId="070C9C23" w14:textId="1051073F" w:rsidR="00E64AFE" w:rsidRPr="008166A4" w:rsidRDefault="00E64AFE" w:rsidP="008166A4">
      <w:pPr>
        <w:pStyle w:val="textinputfile"/>
        <w:ind w:left="720"/>
      </w:pPr>
      <w:proofErr w:type="spellStart"/>
      <w:r w:rsidRPr="00E64AFE">
        <w:t>ClimateConfigFile</w:t>
      </w:r>
      <w:proofErr w:type="spellEnd"/>
      <w:r w:rsidRPr="00E64AFE">
        <w:tab/>
      </w:r>
      <w:r>
        <w:tab/>
      </w:r>
      <w:r w:rsidRPr="00E64AFE">
        <w:t>climate-generator.txt</w:t>
      </w:r>
    </w:p>
    <w:p w14:paraId="2600C70E" w14:textId="77777777" w:rsidR="00DA34CE" w:rsidRDefault="00DA34CE" w:rsidP="00720259">
      <w:pPr>
        <w:pStyle w:val="Heading2"/>
        <w:tabs>
          <w:tab w:val="num" w:pos="0"/>
        </w:tabs>
        <w:ind w:left="648" w:hanging="648"/>
      </w:pPr>
      <w:bookmarkStart w:id="73" w:name="_Toc112490865"/>
      <w:bookmarkStart w:id="74" w:name="_Toc393188779"/>
      <w:bookmarkStart w:id="75" w:name="_Toc503173255"/>
      <w:bookmarkStart w:id="76" w:name="_Toc54946190"/>
      <w:proofErr w:type="spellStart"/>
      <w:r>
        <w:t>LandisData</w:t>
      </w:r>
      <w:bookmarkEnd w:id="73"/>
      <w:bookmarkEnd w:id="74"/>
      <w:bookmarkEnd w:id="75"/>
      <w:bookmarkEnd w:id="76"/>
      <w:proofErr w:type="spellEnd"/>
    </w:p>
    <w:p w14:paraId="06E12C78" w14:textId="7E3AE1F1" w:rsidR="00DA34CE" w:rsidRDefault="00DA34CE" w:rsidP="008166A4">
      <w:pPr>
        <w:pStyle w:val="textbody"/>
        <w:ind w:left="450"/>
      </w:pPr>
      <w:r>
        <w:t xml:space="preserve">This parameter’s value must be </w:t>
      </w:r>
      <w:r w:rsidR="005106C3">
        <w:t>"</w:t>
      </w:r>
      <w:proofErr w:type="spellStart"/>
      <w:r w:rsidR="005106C3" w:rsidRPr="00F75C48">
        <w:t>PnET</w:t>
      </w:r>
      <w:proofErr w:type="spellEnd"/>
      <w:r w:rsidR="005106C3" w:rsidRPr="00F75C48">
        <w: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77" w:name="_Toc112490866"/>
      <w:bookmarkStart w:id="78" w:name="_Toc393188780"/>
      <w:bookmarkStart w:id="79" w:name="_Toc503173256"/>
      <w:bookmarkStart w:id="80" w:name="_Toc54946191"/>
      <w:r>
        <w:t>Timestep</w:t>
      </w:r>
      <w:bookmarkEnd w:id="77"/>
      <w:bookmarkEnd w:id="78"/>
      <w:bookmarkEnd w:id="79"/>
      <w:bookmarkEnd w:id="80"/>
    </w:p>
    <w:p w14:paraId="7E22C46E" w14:textId="642AF5F9" w:rsidR="00DA34CE" w:rsidRDefault="00DA34CE" w:rsidP="00C0517C">
      <w:pPr>
        <w:pStyle w:val="textbody"/>
        <w:ind w:left="450" w:right="76"/>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 xml:space="preserve">a poor random assignment in a </w:t>
      </w:r>
      <w:proofErr w:type="gramStart"/>
      <w:r w:rsidR="00F74E41">
        <w:t>long time</w:t>
      </w:r>
      <w:proofErr w:type="gramEnd"/>
      <w:r w:rsidR="00F74E41">
        <w:t xml:space="preserv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w:t>
      </w:r>
      <w:proofErr w:type="spellStart"/>
      <w:r w:rsidR="00F74E41">
        <w:t>PnET</w:t>
      </w:r>
      <w:proofErr w:type="spellEnd"/>
      <w:r w:rsidR="00F74E41">
        <w: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81" w:name="_Toc393188781"/>
      <w:bookmarkStart w:id="82" w:name="_Toc503173257"/>
      <w:bookmarkStart w:id="83" w:name="_Toc54946192"/>
      <w:bookmarkStart w:id="84" w:name="_Toc107735767"/>
      <w:bookmarkStart w:id="85" w:name="_Toc112490867"/>
      <w:proofErr w:type="spellStart"/>
      <w:r>
        <w:t>StartYear</w:t>
      </w:r>
      <w:bookmarkEnd w:id="81"/>
      <w:bookmarkEnd w:id="82"/>
      <w:bookmarkEnd w:id="83"/>
      <w:proofErr w:type="spellEnd"/>
    </w:p>
    <w:p w14:paraId="41DE3349" w14:textId="77777777" w:rsidR="00C45D80" w:rsidRPr="00C45D80" w:rsidRDefault="00C45D80" w:rsidP="00C0517C">
      <w:pPr>
        <w:pStyle w:val="textbody"/>
        <w:ind w:left="450" w:right="76"/>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 xml:space="preserve">file may contain more years than will </w:t>
      </w:r>
      <w:proofErr w:type="gramStart"/>
      <w:r w:rsidR="00760C8A">
        <w:t>actually be</w:t>
      </w:r>
      <w:proofErr w:type="gramEnd"/>
      <w:r w:rsidR="00760C8A">
        <w:t xml:space="preserv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86" w:name="_Toc393188782"/>
      <w:bookmarkStart w:id="87" w:name="_Toc503173258"/>
      <w:bookmarkStart w:id="88" w:name="_Toc54946193"/>
      <w:proofErr w:type="spellStart"/>
      <w:r>
        <w:lastRenderedPageBreak/>
        <w:t>SeedingAlgorithm</w:t>
      </w:r>
      <w:bookmarkEnd w:id="84"/>
      <w:bookmarkEnd w:id="85"/>
      <w:bookmarkEnd w:id="86"/>
      <w:bookmarkEnd w:id="87"/>
      <w:bookmarkEnd w:id="88"/>
      <w:proofErr w:type="spellEnd"/>
    </w:p>
    <w:p w14:paraId="4AA72A4B" w14:textId="77777777" w:rsidR="00DA34CE" w:rsidRDefault="00760C8A" w:rsidP="00C0517C">
      <w:pPr>
        <w:pStyle w:val="textbody"/>
        <w:ind w:left="450" w:right="76"/>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t>
      </w:r>
      <w:proofErr w:type="spellStart"/>
      <w:r w:rsidR="00DA34CE">
        <w:rPr>
          <w:rFonts w:ascii="Courier New" w:hAnsi="Courier New" w:cs="Courier New"/>
          <w:sz w:val="20"/>
          <w:szCs w:val="20"/>
        </w:rPr>
        <w:t>WardSeedDispersal</w:t>
      </w:r>
      <w:proofErr w:type="spellEnd"/>
      <w:r w:rsidR="00DA34CE">
        <w:rPr>
          <w:rFonts w:ascii="Courier New" w:hAnsi="Courier New" w:cs="Courier New"/>
          <w:sz w:val="20"/>
          <w:szCs w:val="20"/>
        </w:rPr>
        <w:t>"</w:t>
      </w:r>
      <w:r w:rsidR="00DA34CE">
        <w:t xml:space="preserve">, </w:t>
      </w:r>
      <w:r w:rsidR="00DA34CE">
        <w:rPr>
          <w:rFonts w:ascii="Courier New" w:hAnsi="Courier New" w:cs="Courier New"/>
          <w:sz w:val="20"/>
          <w:szCs w:val="20"/>
        </w:rPr>
        <w:t>"</w:t>
      </w:r>
      <w:proofErr w:type="spellStart"/>
      <w:r w:rsidR="00DA34CE">
        <w:rPr>
          <w:rFonts w:ascii="Courier New" w:hAnsi="Courier New" w:cs="Courier New"/>
          <w:sz w:val="20"/>
          <w:szCs w:val="20"/>
        </w:rPr>
        <w:t>NoDispersal</w:t>
      </w:r>
      <w:proofErr w:type="spellEnd"/>
      <w:r w:rsidR="00DA34CE">
        <w:rPr>
          <w:rFonts w:ascii="Courier New" w:hAnsi="Courier New" w:cs="Courier New"/>
          <w:sz w:val="20"/>
          <w:szCs w:val="20"/>
        </w:rPr>
        <w:t>"</w:t>
      </w:r>
      <w:r w:rsidR="00DA34CE">
        <w:t xml:space="preserve"> or </w:t>
      </w:r>
      <w:r w:rsidR="00DA34CE">
        <w:rPr>
          <w:rFonts w:ascii="Courier New" w:hAnsi="Courier New" w:cs="Courier New"/>
          <w:sz w:val="20"/>
          <w:szCs w:val="20"/>
        </w:rPr>
        <w:t>"</w:t>
      </w:r>
      <w:proofErr w:type="spellStart"/>
      <w:r w:rsidR="00DA34CE">
        <w:rPr>
          <w:rFonts w:ascii="Courier New" w:hAnsi="Courier New" w:cs="Courier New"/>
          <w:sz w:val="20"/>
          <w:szCs w:val="20"/>
        </w:rPr>
        <w:t>UniversalDispersal</w:t>
      </w:r>
      <w:proofErr w:type="spellEnd"/>
      <w:r w:rsidR="00DA34CE">
        <w:rPr>
          <w:rFonts w:ascii="Courier New" w:hAnsi="Courier New" w:cs="Courier New"/>
          <w:sz w:val="20"/>
          <w:szCs w:val="20"/>
        </w:rPr>
        <w:t>"</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89" w:name="_Toc382310145"/>
      <w:bookmarkStart w:id="90" w:name="_Toc382310146"/>
      <w:bookmarkStart w:id="91" w:name="_Toc393188787"/>
      <w:bookmarkStart w:id="92" w:name="_Toc503173261"/>
      <w:bookmarkStart w:id="93" w:name="_Toc54946194"/>
      <w:bookmarkStart w:id="94" w:name="_Toc107735770"/>
      <w:bookmarkEnd w:id="89"/>
      <w:bookmarkEnd w:id="90"/>
      <w:proofErr w:type="spellStart"/>
      <w:r w:rsidRPr="0097188E">
        <w:t>PNEToutputsites</w:t>
      </w:r>
      <w:bookmarkEnd w:id="91"/>
      <w:bookmarkEnd w:id="92"/>
      <w:bookmarkEnd w:id="93"/>
      <w:proofErr w:type="spellEnd"/>
      <w:r w:rsidRPr="0097188E">
        <w:t xml:space="preserve"> </w:t>
      </w:r>
    </w:p>
    <w:p w14:paraId="25367175" w14:textId="020C9868" w:rsidR="003971EC" w:rsidRDefault="00795310" w:rsidP="00C0517C">
      <w:pPr>
        <w:pStyle w:val="textbody"/>
        <w:ind w:left="450" w:right="76"/>
      </w:pPr>
      <w:r>
        <w:t xml:space="preserve">Optional: </w:t>
      </w:r>
      <w:r w:rsidR="003971EC">
        <w:t xml:space="preserve">Invoke the output extension </w:t>
      </w:r>
      <w:proofErr w:type="spellStart"/>
      <w:r w:rsidR="003971EC">
        <w:t>PnETOutputsites</w:t>
      </w:r>
      <w:proofErr w:type="spellEnd"/>
      <w:r w:rsidR="003971EC">
        <w:t xml:space="preserve">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95" w:name="_Toc393188783"/>
      <w:bookmarkStart w:id="96" w:name="_Toc503173262"/>
      <w:bookmarkStart w:id="97" w:name="_Toc54946195"/>
      <w:proofErr w:type="spellStart"/>
      <w:r>
        <w:t>InitialCommunities</w:t>
      </w:r>
      <w:bookmarkEnd w:id="95"/>
      <w:bookmarkEnd w:id="96"/>
      <w:bookmarkEnd w:id="97"/>
      <w:proofErr w:type="spellEnd"/>
    </w:p>
    <w:p w14:paraId="037EB96F" w14:textId="383F86BA" w:rsidR="00795310" w:rsidRDefault="00795310" w:rsidP="00C0517C">
      <w:pPr>
        <w:pStyle w:val="textbody"/>
        <w:ind w:left="450" w:right="76"/>
      </w:pPr>
      <w:r>
        <w:t xml:space="preserve">This parameter gives the name of the initial </w:t>
      </w:r>
      <w:proofErr w:type="gramStart"/>
      <w:r>
        <w:t>communities</w:t>
      </w:r>
      <w:proofErr w:type="gramEnd"/>
      <w:r>
        <w:t xml:space="preserve"> text file.  This file assigns species and cohorts to each value found in the initial </w:t>
      </w:r>
      <w:proofErr w:type="gramStart"/>
      <w:r>
        <w:t>communities</w:t>
      </w:r>
      <w:proofErr w:type="gramEnd"/>
      <w:r>
        <w:t xml:space="preserve">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98" w:name="_Toc393188784"/>
      <w:bookmarkStart w:id="99" w:name="_Toc503173263"/>
      <w:bookmarkStart w:id="100" w:name="_Toc54946196"/>
      <w:bookmarkStart w:id="101" w:name="_Toc112490874"/>
      <w:proofErr w:type="spellStart"/>
      <w:r>
        <w:t>InitialCommunitiesMap</w:t>
      </w:r>
      <w:bookmarkEnd w:id="98"/>
      <w:bookmarkEnd w:id="99"/>
      <w:bookmarkEnd w:id="100"/>
      <w:proofErr w:type="spellEnd"/>
    </w:p>
    <w:p w14:paraId="22F032DF" w14:textId="78206935" w:rsidR="00795310" w:rsidRDefault="00795310" w:rsidP="00C0517C">
      <w:pPr>
        <w:pStyle w:val="textbody"/>
        <w:ind w:left="450" w:right="76"/>
        <w:rPr>
          <w:sz w:val="23"/>
          <w:szCs w:val="23"/>
        </w:rPr>
      </w:pPr>
      <w:r>
        <w:t xml:space="preserve">This parameter gives the file name of the initial </w:t>
      </w:r>
      <w:proofErr w:type="gramStart"/>
      <w:r>
        <w:t>communities</w:t>
      </w:r>
      <w:proofErr w:type="gramEnd"/>
      <w:r>
        <w:t xml:space="preserve">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0FFA7242" w14:textId="10BC09C3" w:rsidR="00A154B7" w:rsidRDefault="00A154B7" w:rsidP="00A154B7">
      <w:pPr>
        <w:pStyle w:val="Heading2"/>
        <w:tabs>
          <w:tab w:val="num" w:pos="0"/>
        </w:tabs>
        <w:ind w:left="648" w:hanging="648"/>
      </w:pPr>
      <w:bookmarkStart w:id="102" w:name="_Toc54946197"/>
      <w:proofErr w:type="spellStart"/>
      <w:r>
        <w:t>LitterMap</w:t>
      </w:r>
      <w:proofErr w:type="spellEnd"/>
      <w:r>
        <w:t xml:space="preserve"> (Optional)</w:t>
      </w:r>
      <w:bookmarkEnd w:id="102"/>
    </w:p>
    <w:p w14:paraId="15C30F8E" w14:textId="0A7D6542" w:rsidR="00A154B7" w:rsidRPr="0074198E" w:rsidRDefault="00A154B7" w:rsidP="00C0517C">
      <w:pPr>
        <w:pStyle w:val="textbody"/>
        <w:ind w:left="540" w:right="76"/>
      </w:pPr>
      <w:r>
        <w:t>This parameter gives the file name of the initial leaf litter map.  The values of the map represent the quantity (g/m</w:t>
      </w:r>
      <w:r>
        <w:rPr>
          <w:vertAlign w:val="superscript"/>
        </w:rPr>
        <w:t>2</w:t>
      </w:r>
      <w:r>
        <w:t>) of leaf litter on each site at the start of the simulation.  When providing initial cohort biomass values, it is valuable to also provide initial litter values, which will otherwise start with 0 values.  When initial cohort biomass is no provided (estimated from spin-up), then the litter quantity is also estimated during the spin-up phase.</w:t>
      </w:r>
    </w:p>
    <w:p w14:paraId="37BB070C" w14:textId="7270CBE4" w:rsidR="00A154B7" w:rsidRDefault="00A154B7" w:rsidP="00A154B7">
      <w:pPr>
        <w:pStyle w:val="Heading2"/>
        <w:tabs>
          <w:tab w:val="num" w:pos="0"/>
        </w:tabs>
        <w:ind w:left="648" w:hanging="648"/>
      </w:pPr>
      <w:bookmarkStart w:id="103" w:name="_Toc54946198"/>
      <w:proofErr w:type="spellStart"/>
      <w:r>
        <w:t>WoodyDebrisMap</w:t>
      </w:r>
      <w:proofErr w:type="spellEnd"/>
      <w:r>
        <w:t xml:space="preserve"> (Optional)</w:t>
      </w:r>
      <w:bookmarkEnd w:id="103"/>
      <w:r>
        <w:t xml:space="preserve"> </w:t>
      </w:r>
    </w:p>
    <w:p w14:paraId="4C70C7B3" w14:textId="18CF27BA" w:rsidR="00A154B7" w:rsidRDefault="00A154B7" w:rsidP="00C0517C">
      <w:pPr>
        <w:pStyle w:val="textbody"/>
        <w:ind w:left="540" w:right="76"/>
      </w:pPr>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 provided (estimated from spin-up), then the dead wood quantity is also estimated during the spin-up phase.</w:t>
      </w:r>
    </w:p>
    <w:p w14:paraId="1F93E289" w14:textId="0C64EA61" w:rsidR="00633534" w:rsidRDefault="0020662C" w:rsidP="00720259">
      <w:pPr>
        <w:pStyle w:val="Heading2"/>
        <w:tabs>
          <w:tab w:val="num" w:pos="0"/>
        </w:tabs>
        <w:ind w:left="648" w:hanging="648"/>
      </w:pPr>
      <w:bookmarkStart w:id="104" w:name="_Toc382310155"/>
      <w:bookmarkStart w:id="105" w:name="_Toc393188788"/>
      <w:bookmarkStart w:id="106" w:name="_Toc503173264"/>
      <w:bookmarkStart w:id="107" w:name="_Toc54946199"/>
      <w:bookmarkStart w:id="108" w:name="_Ref140061162"/>
      <w:bookmarkEnd w:id="94"/>
      <w:bookmarkEnd w:id="101"/>
      <w:bookmarkEnd w:id="104"/>
      <w:proofErr w:type="spellStart"/>
      <w:r>
        <w:t>PnET</w:t>
      </w:r>
      <w:r w:rsidR="00037252">
        <w:t>Generic</w:t>
      </w:r>
      <w:r w:rsidR="003B2C57">
        <w:t>Parameter</w:t>
      </w:r>
      <w:r>
        <w:t>s</w:t>
      </w:r>
      <w:bookmarkEnd w:id="105"/>
      <w:bookmarkEnd w:id="106"/>
      <w:bookmarkEnd w:id="107"/>
      <w:proofErr w:type="spellEnd"/>
      <w:r w:rsidR="003B2C57">
        <w:t xml:space="preserve"> </w:t>
      </w:r>
      <w:bookmarkEnd w:id="108"/>
    </w:p>
    <w:p w14:paraId="076666C8" w14:textId="61B4ADA2" w:rsidR="003B2C57" w:rsidRDefault="003B2C57" w:rsidP="00C0517C">
      <w:pPr>
        <w:pStyle w:val="textbody"/>
        <w:ind w:left="450" w:right="76"/>
      </w:pPr>
      <w:r>
        <w:t>This</w:t>
      </w:r>
      <w:r w:rsidR="002A3E45">
        <w:t xml:space="preserve"> optional</w:t>
      </w:r>
      <w:r>
        <w:t xml:space="preserve"> parameter gives the name of </w:t>
      </w:r>
      <w:r w:rsidR="001C7548">
        <w:t xml:space="preserve">a </w:t>
      </w:r>
      <w:proofErr w:type="spellStart"/>
      <w:r w:rsidR="00760C8A">
        <w:t>PnET</w:t>
      </w:r>
      <w:proofErr w:type="spellEnd"/>
      <w:r w:rsidR="00760C8A">
        <w:t xml:space="preserve">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w:t>
      </w:r>
      <w:proofErr w:type="spellStart"/>
      <w:r w:rsidR="001C7548">
        <w:t>PnETSpeciesParameter</w:t>
      </w:r>
      <w:proofErr w:type="spellEnd"/>
      <w:r w:rsidR="001C7548">
        <w:t xml:space="preserve">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w:t>
      </w:r>
      <w:proofErr w:type="spellStart"/>
      <w:r w:rsidR="001C7548">
        <w:t>PnETSpeciesParameter</w:t>
      </w:r>
      <w:proofErr w:type="spellEnd"/>
      <w:r w:rsidR="001C7548">
        <w:t xml:space="preserve"> file will be read from the custom generic file, </w:t>
      </w:r>
      <w:r w:rsidR="001C7548">
        <w:lastRenderedPageBreak/>
        <w:t xml:space="preserve">and if not found there, will be read from the default generic file. </w:t>
      </w:r>
      <w:r w:rsidR="00500E42">
        <w:t xml:space="preserve"> Thus, </w:t>
      </w:r>
      <w:r w:rsidR="00CD1DC2">
        <w:t xml:space="preserve">values found in the </w:t>
      </w:r>
      <w:proofErr w:type="spellStart"/>
      <w:r w:rsidR="00CD1DC2">
        <w:t>PnETSpeciesParameter</w:t>
      </w:r>
      <w:proofErr w:type="spellEnd"/>
      <w:r w:rsidR="00CD1DC2">
        <w:t xml:space="preserve"> file will always take precedence over </w:t>
      </w:r>
      <w:r w:rsidR="00E46300">
        <w:t xml:space="preserve">the default </w:t>
      </w:r>
      <w:r w:rsidR="00CD1DC2">
        <w:t xml:space="preserve">generic </w:t>
      </w:r>
      <w:proofErr w:type="gramStart"/>
      <w:r w:rsidR="00CD1DC2">
        <w:t>file</w:t>
      </w:r>
      <w:r w:rsidR="00E46300">
        <w:t>, but</w:t>
      </w:r>
      <w:proofErr w:type="gramEnd"/>
      <w:r w:rsidR="00E46300">
        <w:t xml:space="preserve"> cannot be duplicated in the </w:t>
      </w:r>
      <w:proofErr w:type="spellStart"/>
      <w:r w:rsidR="00E46300">
        <w:t>PnETGene</w:t>
      </w:r>
      <w:r w:rsidR="00765141">
        <w:t>r</w:t>
      </w:r>
      <w:r w:rsidR="00E46300">
        <w:t>icParameter</w:t>
      </w:r>
      <w:r w:rsidR="00CD1DC2">
        <w:t>s</w:t>
      </w:r>
      <w:proofErr w:type="spellEnd"/>
      <w:r w:rsidR="00E46300">
        <w:t xml:space="preserve"> file</w:t>
      </w:r>
      <w:r w:rsidR="00CD1DC2">
        <w:t xml:space="preserve">.  </w:t>
      </w:r>
      <w:r w:rsidR="00C1185A">
        <w:t xml:space="preserve">The format of </w:t>
      </w:r>
      <w:r w:rsidR="00F92BAC">
        <w:t xml:space="preserve">the </w:t>
      </w:r>
      <w:proofErr w:type="spellStart"/>
      <w:r w:rsidR="00F92BAC">
        <w:t>PnET</w:t>
      </w:r>
      <w:proofErr w:type="spellEnd"/>
      <w:r w:rsidR="00F92BAC">
        <w:t xml:space="preserve">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09" w:name="_Toc503173265"/>
      <w:bookmarkStart w:id="110" w:name="_Toc54946200"/>
      <w:proofErr w:type="spellStart"/>
      <w:r>
        <w:t>PnETSpeciesParameters</w:t>
      </w:r>
      <w:bookmarkEnd w:id="109"/>
      <w:bookmarkEnd w:id="110"/>
      <w:proofErr w:type="spellEnd"/>
      <w:r>
        <w:t xml:space="preserve"> </w:t>
      </w:r>
    </w:p>
    <w:p w14:paraId="4D96DFC7" w14:textId="4839FA30" w:rsidR="00F92BAC" w:rsidRDefault="00F92BAC" w:rsidP="00C0517C">
      <w:pPr>
        <w:pStyle w:val="textbody"/>
        <w:ind w:left="450" w:right="76"/>
      </w:pPr>
      <w:r>
        <w:t xml:space="preserve">This parameter gives the name of the </w:t>
      </w:r>
      <w:proofErr w:type="spellStart"/>
      <w:r>
        <w:t>PnET</w:t>
      </w:r>
      <w:proofErr w:type="spellEnd"/>
      <w:r>
        <w:t xml:space="preserve">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11" w:name="_Toc393188789"/>
      <w:bookmarkStart w:id="112" w:name="_Toc503173266"/>
      <w:bookmarkStart w:id="113" w:name="_Toc54946201"/>
      <w:bookmarkStart w:id="114" w:name="_Ref140059391"/>
      <w:proofErr w:type="spellStart"/>
      <w:r>
        <w:t>EcoregionParameters</w:t>
      </w:r>
      <w:bookmarkEnd w:id="111"/>
      <w:bookmarkEnd w:id="112"/>
      <w:bookmarkEnd w:id="113"/>
      <w:proofErr w:type="spellEnd"/>
      <w:r>
        <w:t xml:space="preserve"> </w:t>
      </w:r>
    </w:p>
    <w:p w14:paraId="1E218687" w14:textId="35554A74" w:rsidR="00F93A75" w:rsidRDefault="00F93A75" w:rsidP="00C0517C">
      <w:pPr>
        <w:pStyle w:val="textbody"/>
        <w:ind w:left="450" w:right="76"/>
      </w:pPr>
      <w:r>
        <w:t xml:space="preserve">This parameter gives the name of the </w:t>
      </w:r>
      <w:proofErr w:type="spellStart"/>
      <w:r>
        <w:t>PnET</w:t>
      </w:r>
      <w:proofErr w:type="spellEnd"/>
      <w:r>
        <w:t xml:space="preserve">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15" w:name="_Toc54946202"/>
      <w:proofErr w:type="spellStart"/>
      <w:r>
        <w:t>DisturbanceReductions</w:t>
      </w:r>
      <w:proofErr w:type="spellEnd"/>
      <w:r>
        <w:t xml:space="preserve"> </w:t>
      </w:r>
      <w:r w:rsidR="00B211B0">
        <w:t>(Optional)</w:t>
      </w:r>
      <w:bookmarkEnd w:id="115"/>
    </w:p>
    <w:p w14:paraId="537AC8C1" w14:textId="3D76563C" w:rsidR="003B2C57" w:rsidRDefault="002A667F" w:rsidP="00C0517C">
      <w:pPr>
        <w:pStyle w:val="textbody"/>
        <w:ind w:left="450" w:right="76"/>
      </w:pPr>
      <w:r>
        <w:t>This parameter give</w:t>
      </w:r>
      <w:r w:rsidR="00C60CB8">
        <w:t>s</w:t>
      </w:r>
      <w:r>
        <w:t xml:space="preserve"> the name of the Disturbance Reductions txt file, which is described in </w:t>
      </w:r>
      <w:r w:rsidR="007C098B">
        <w:t>S</w:t>
      </w:r>
      <w:r>
        <w:t>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pPr>
      <w:bookmarkStart w:id="116" w:name="_Toc54946203"/>
      <w:proofErr w:type="spellStart"/>
      <w:r>
        <w:t>ClimateConfigFile</w:t>
      </w:r>
      <w:proofErr w:type="spellEnd"/>
      <w:r w:rsidR="00154BC0">
        <w:t xml:space="preserve"> (Optional)</w:t>
      </w:r>
      <w:bookmarkEnd w:id="116"/>
    </w:p>
    <w:p w14:paraId="1B8F73E8" w14:textId="29091886" w:rsidR="00154BC0" w:rsidRDefault="00154BC0" w:rsidP="00A85206">
      <w:pPr>
        <w:pStyle w:val="textbody"/>
        <w:ind w:left="450" w:right="76"/>
      </w:pPr>
      <w:r>
        <w:t xml:space="preserve">This </w:t>
      </w:r>
      <w:r w:rsidR="00A85206">
        <w:t xml:space="preserve">optional </w:t>
      </w:r>
      <w:r>
        <w:t>parameter give</w:t>
      </w:r>
      <w:r w:rsidR="00C60CB8">
        <w:t>s</w:t>
      </w:r>
      <w:r>
        <w:t xml:space="preserve"> the name of the</w:t>
      </w:r>
      <w:r w:rsidR="00E64AFE">
        <w:t xml:space="preserve"> </w:t>
      </w:r>
      <w:r w:rsidR="00C60CB8">
        <w:t>C</w:t>
      </w:r>
      <w:r w:rsidR="00E64AFE">
        <w:t xml:space="preserve">limate </w:t>
      </w:r>
      <w:r w:rsidR="00C60CB8">
        <w:t>L</w:t>
      </w:r>
      <w:r w:rsidR="00E64AFE">
        <w:t xml:space="preserve">ibrary configuration file.  Including this optional parameter triggers the model to use the climate library to provide the climate variables used within </w:t>
      </w:r>
      <w:proofErr w:type="spellStart"/>
      <w:r w:rsidR="00E64AFE">
        <w:t>PnET</w:t>
      </w:r>
      <w:proofErr w:type="spellEnd"/>
      <w:r w:rsidR="00E64AFE">
        <w:t>-Succession.  Excluding this parameter will utilize the climate input file</w:t>
      </w:r>
      <w:r w:rsidR="007C098B">
        <w:t>(</w:t>
      </w:r>
      <w:r w:rsidR="00E64AFE">
        <w:t>s</w:t>
      </w:r>
      <w:r w:rsidR="007C098B">
        <w:t>)</w:t>
      </w:r>
      <w:r w:rsidR="00E64AFE">
        <w:t xml:space="preserve"> referenced in the </w:t>
      </w:r>
      <w:proofErr w:type="spellStart"/>
      <w:r w:rsidR="00E64AFE">
        <w:t>EcoregionP</w:t>
      </w:r>
      <w:r w:rsidR="00C0517C">
        <w:t>a</w:t>
      </w:r>
      <w:r w:rsidR="00E64AFE">
        <w:t>rameters</w:t>
      </w:r>
      <w:proofErr w:type="spellEnd"/>
      <w:r w:rsidR="00E64AFE">
        <w:t xml:space="preserve"> input file</w:t>
      </w:r>
      <w:r w:rsidR="00C60CB8">
        <w:t xml:space="preserve">, which is described in </w:t>
      </w:r>
      <w:r w:rsidR="007C098B">
        <w:t>S</w:t>
      </w:r>
      <w:r w:rsidR="00C60CB8">
        <w:t xml:space="preserve">ection </w:t>
      </w:r>
      <w:r w:rsidR="007C098B">
        <w:fldChar w:fldCharType="begin"/>
      </w:r>
      <w:r w:rsidR="007C098B">
        <w:instrText xml:space="preserve"> REF _Ref19106462 \r \h </w:instrText>
      </w:r>
      <w:r w:rsidR="007C098B">
        <w:fldChar w:fldCharType="separate"/>
      </w:r>
      <w:r w:rsidR="007C098B">
        <w:t>9.13</w:t>
      </w:r>
      <w:r w:rsidR="007C098B">
        <w:fldChar w:fldCharType="end"/>
      </w:r>
      <w:r w:rsidR="00E64AFE">
        <w:t>.</w:t>
      </w:r>
    </w:p>
    <w:p w14:paraId="6B062C1E" w14:textId="77777777" w:rsidR="00C60CB8" w:rsidRDefault="00C60CB8" w:rsidP="00C60CB8">
      <w:pPr>
        <w:pStyle w:val="Heading2"/>
        <w:tabs>
          <w:tab w:val="clear" w:pos="1116"/>
          <w:tab w:val="num" w:pos="0"/>
          <w:tab w:val="num" w:pos="1296"/>
        </w:tabs>
        <w:ind w:left="648" w:hanging="648"/>
      </w:pPr>
      <w:bookmarkStart w:id="117" w:name="_Toc6575169"/>
      <w:bookmarkStart w:id="118" w:name="_Toc54946204"/>
      <w:proofErr w:type="spellStart"/>
      <w:r>
        <w:t>SaxtonAndRawlsParameters</w:t>
      </w:r>
      <w:proofErr w:type="spellEnd"/>
      <w:r>
        <w:t xml:space="preserve"> (Optional)</w:t>
      </w:r>
      <w:bookmarkEnd w:id="117"/>
      <w:bookmarkEnd w:id="118"/>
    </w:p>
    <w:p w14:paraId="66D76A9D" w14:textId="0E52E07D" w:rsidR="00C60CB8" w:rsidRDefault="00C60CB8" w:rsidP="00A85206">
      <w:pPr>
        <w:pStyle w:val="textbody"/>
        <w:ind w:left="450" w:right="76"/>
      </w:pPr>
      <w:r>
        <w:t xml:space="preserve">This </w:t>
      </w:r>
      <w:r w:rsidR="00A85206">
        <w:t xml:space="preserve">optional </w:t>
      </w:r>
      <w:r>
        <w:t xml:space="preserve">parameter gives the name of the soil parameter file should the user wish to use a file other than the default provided installed with </w:t>
      </w:r>
      <w:proofErr w:type="spellStart"/>
      <w:r>
        <w:t>PnET</w:t>
      </w:r>
      <w:proofErr w:type="spellEnd"/>
      <w:r>
        <w:t>-Succession.</w:t>
      </w:r>
    </w:p>
    <w:p w14:paraId="0066224D" w14:textId="4E1625BD" w:rsidR="00A85206" w:rsidRDefault="00A85206" w:rsidP="00A85206">
      <w:pPr>
        <w:pStyle w:val="Heading2"/>
        <w:tabs>
          <w:tab w:val="clear" w:pos="1116"/>
          <w:tab w:val="num" w:pos="0"/>
          <w:tab w:val="num" w:pos="1296"/>
        </w:tabs>
        <w:ind w:left="648" w:hanging="648"/>
      </w:pPr>
      <w:bookmarkStart w:id="119" w:name="_Toc54946205"/>
      <w:commentRangeStart w:id="120"/>
      <w:proofErr w:type="spellStart"/>
      <w:r>
        <w:t>CohortBinSize</w:t>
      </w:r>
      <w:commentRangeEnd w:id="120"/>
      <w:proofErr w:type="spellEnd"/>
      <w:r w:rsidR="00AB648A">
        <w:rPr>
          <w:rStyle w:val="CommentReference"/>
          <w:rFonts w:ascii="Times New Roman" w:hAnsi="Times New Roman" w:cs="Times New Roman"/>
        </w:rPr>
        <w:commentReference w:id="120"/>
      </w:r>
      <w:r>
        <w:t xml:space="preserve"> (Optional)</w:t>
      </w:r>
      <w:bookmarkEnd w:id="119"/>
    </w:p>
    <w:p w14:paraId="42B2ABF6" w14:textId="4C02E6BC" w:rsidR="00A85206" w:rsidRPr="0074198E" w:rsidRDefault="00A85206" w:rsidP="0074198E">
      <w:pPr>
        <w:pStyle w:val="textbody"/>
        <w:ind w:left="450" w:right="76"/>
      </w:pPr>
      <w:r>
        <w:t xml:space="preserve">This optional parameter sets the number of years represented by an age cohort.  Typically, the age range of a cohort is determined by the timestep of the succession extension.  However, in cases where users want to lump the cohorts into combined age cohorts, while maintaining a more frequent succession timestep, this parameter can be used.  The </w:t>
      </w:r>
      <w:proofErr w:type="spellStart"/>
      <w:r>
        <w:t>CohortBinSize</w:t>
      </w:r>
      <w:proofErr w:type="spellEnd"/>
      <w:r>
        <w:t xml:space="preserve"> must be ≥ Timestep.</w:t>
      </w:r>
    </w:p>
    <w:p w14:paraId="712202A4" w14:textId="77777777" w:rsidR="00C60CB8" w:rsidRDefault="00C60CB8" w:rsidP="00154BC0">
      <w:pPr>
        <w:pStyle w:val="textbody"/>
        <w:ind w:left="450"/>
      </w:pPr>
    </w:p>
    <w:p w14:paraId="6B0F6099" w14:textId="13821C82" w:rsidR="009B43DA" w:rsidRDefault="009B43DA" w:rsidP="009B43DA">
      <w:pPr>
        <w:pStyle w:val="Heading1"/>
      </w:pPr>
      <w:bookmarkStart w:id="121" w:name="_Toc393188797"/>
      <w:bookmarkStart w:id="122" w:name="_Toc503173267"/>
      <w:bookmarkStart w:id="123" w:name="_Toc54946206"/>
      <w:r>
        <w:lastRenderedPageBreak/>
        <w:t xml:space="preserve">Input File – </w:t>
      </w:r>
      <w:r w:rsidR="000F375C">
        <w:t xml:space="preserve">Initial </w:t>
      </w:r>
      <w:r>
        <w:t xml:space="preserve">community </w:t>
      </w:r>
      <w:bookmarkEnd w:id="121"/>
      <w:r w:rsidR="000F375C">
        <w:t>classes</w:t>
      </w:r>
      <w:bookmarkEnd w:id="122"/>
      <w:bookmarkEnd w:id="123"/>
    </w:p>
    <w:p w14:paraId="47F9BC67" w14:textId="6BD37BCC" w:rsidR="00CF0F80" w:rsidRDefault="00CF0F80" w:rsidP="00C0517C">
      <w:pPr>
        <w:pStyle w:val="textbody"/>
        <w:ind w:left="450" w:right="76"/>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w:t>
      </w:r>
      <w:proofErr w:type="gramStart"/>
      <w:r>
        <w:rPr>
          <w:sz w:val="23"/>
          <w:szCs w:val="23"/>
        </w:rPr>
        <w:t>particular age</w:t>
      </w:r>
      <w:proofErr w:type="gramEnd"/>
      <w:r>
        <w:rPr>
          <w:sz w:val="23"/>
          <w:szCs w:val="23"/>
        </w:rPr>
        <w:t xml:space="preserve"> cohorts that are present for each species. </w:t>
      </w:r>
      <w:r w:rsidR="00E46300">
        <w:rPr>
          <w:sz w:val="23"/>
          <w:szCs w:val="23"/>
        </w:rPr>
        <w:t xml:space="preserve">Avoiding a proliferation of similar-aged cohorts of the same species on a site will speed run times with little effect on simulation results because those cohorts would be </w:t>
      </w:r>
      <w:proofErr w:type="gramStart"/>
      <w:r w:rsidR="00E46300">
        <w:rPr>
          <w:sz w:val="23"/>
          <w:szCs w:val="23"/>
        </w:rPr>
        <w:t>competing with each other</w:t>
      </w:r>
      <w:proofErr w:type="gramEnd"/>
      <w:r w:rsidR="00E46300">
        <w:rPr>
          <w:sz w:val="23"/>
          <w:szCs w:val="23"/>
        </w:rPr>
        <w:t>.</w:t>
      </w:r>
    </w:p>
    <w:p w14:paraId="52BD87C5" w14:textId="77777777" w:rsidR="00CF0F80" w:rsidRDefault="00CF0F80" w:rsidP="000B24E0">
      <w:pPr>
        <w:pStyle w:val="Heading2"/>
        <w:tabs>
          <w:tab w:val="num" w:pos="0"/>
        </w:tabs>
        <w:ind w:left="648" w:hanging="648"/>
      </w:pPr>
      <w:bookmarkStart w:id="124" w:name="_Toc393188798"/>
      <w:bookmarkStart w:id="125" w:name="_Toc503173268"/>
      <w:bookmarkStart w:id="126" w:name="_Toc54946207"/>
      <w:r>
        <w:t>Example File</w:t>
      </w:r>
      <w:bookmarkEnd w:id="124"/>
      <w:bookmarkEnd w:id="125"/>
      <w:bookmarkEnd w:id="126"/>
      <w:r>
        <w:t xml:space="preserve">  </w:t>
      </w:r>
    </w:p>
    <w:p w14:paraId="4C0E6DED" w14:textId="77777777" w:rsidR="00CF0F80" w:rsidRDefault="00CF0F80" w:rsidP="00CF0F80">
      <w:pPr>
        <w:pStyle w:val="textinputfile"/>
        <w:ind w:left="1170"/>
      </w:pPr>
      <w:proofErr w:type="spellStart"/>
      <w:r>
        <w:t>LandisData</w:t>
      </w:r>
      <w:proofErr w:type="spellEnd"/>
      <w:r>
        <w:t xml:space="preserve">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w:t>
      </w:r>
      <w:proofErr w:type="spellStart"/>
      <w:r>
        <w:t>jackpine</w:t>
      </w:r>
      <w:proofErr w:type="spellEnd"/>
      <w:r>
        <w:t xml:space="preserve"> oak </w:t>
      </w:r>
    </w:p>
    <w:p w14:paraId="44514929" w14:textId="77777777" w:rsidR="00CF0F80" w:rsidRDefault="00CF0F80" w:rsidP="00CF0F80">
      <w:pPr>
        <w:pStyle w:val="textinputfile"/>
        <w:ind w:left="1170"/>
      </w:pPr>
      <w:proofErr w:type="spellStart"/>
      <w:r>
        <w:t>MapCode</w:t>
      </w:r>
      <w:proofErr w:type="spellEnd"/>
      <w:r>
        <w:t xml:space="preserve"> 7 </w:t>
      </w:r>
    </w:p>
    <w:p w14:paraId="7D708FF2" w14:textId="77777777" w:rsidR="00CF0F80" w:rsidRDefault="00CF0F80" w:rsidP="00CF0F80">
      <w:pPr>
        <w:pStyle w:val="textinputfile"/>
        <w:ind w:left="1170"/>
      </w:pPr>
      <w:r>
        <w:t xml:space="preserve">   </w:t>
      </w:r>
      <w:proofErr w:type="spellStart"/>
      <w:r>
        <w:t>acerrubr</w:t>
      </w:r>
      <w:proofErr w:type="spellEnd"/>
      <w:r>
        <w:t xml:space="preserve"> 30 </w:t>
      </w:r>
    </w:p>
    <w:p w14:paraId="624F1FE3" w14:textId="76F2DD9D" w:rsidR="00CF0F80" w:rsidRDefault="00CF0F80" w:rsidP="00CF0F80">
      <w:pPr>
        <w:pStyle w:val="textinputfile"/>
        <w:ind w:left="1170"/>
      </w:pPr>
      <w:r>
        <w:t xml:space="preserve">   </w:t>
      </w:r>
      <w:proofErr w:type="spellStart"/>
      <w:r>
        <w:t>pinubank</w:t>
      </w:r>
      <w:proofErr w:type="spellEnd"/>
      <w:r>
        <w:t xml:space="preserve"> 90 </w:t>
      </w:r>
    </w:p>
    <w:p w14:paraId="108733BD" w14:textId="77777777" w:rsidR="00CF0F80" w:rsidRDefault="00CF0F80" w:rsidP="00CF0F80">
      <w:pPr>
        <w:pStyle w:val="textinputfile"/>
        <w:ind w:left="1170"/>
      </w:pPr>
      <w:r>
        <w:t xml:space="preserve">   </w:t>
      </w:r>
      <w:proofErr w:type="spellStart"/>
      <w:r>
        <w:t>pinuresi</w:t>
      </w:r>
      <w:proofErr w:type="spellEnd"/>
      <w:r>
        <w:t xml:space="preserve"> 110 140 </w:t>
      </w:r>
    </w:p>
    <w:p w14:paraId="2DD89F32" w14:textId="5E2CC4D9" w:rsidR="00CF0F80" w:rsidRDefault="00CF0F80" w:rsidP="00CF0F80">
      <w:pPr>
        <w:pStyle w:val="textinputfile"/>
        <w:ind w:left="1170"/>
      </w:pPr>
      <w:r>
        <w:t xml:space="preserve">   </w:t>
      </w:r>
      <w:proofErr w:type="spellStart"/>
      <w:r>
        <w:t>querelli</w:t>
      </w:r>
      <w:proofErr w:type="spellEnd"/>
      <w:r>
        <w:t xml:space="preserve"> </w:t>
      </w:r>
      <w:proofErr w:type="gramStart"/>
      <w:r>
        <w:t>40  240</w:t>
      </w:r>
      <w:proofErr w:type="gramEnd"/>
      <w:r>
        <w:t xml:space="preserve">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w:t>
      </w:r>
      <w:proofErr w:type="spellStart"/>
      <w:r>
        <w:t>jackpine</w:t>
      </w:r>
      <w:proofErr w:type="spellEnd"/>
      <w:r>
        <w:t xml:space="preserve"> oak </w:t>
      </w:r>
    </w:p>
    <w:p w14:paraId="7C5BD626" w14:textId="77777777" w:rsidR="00CF0F80" w:rsidRDefault="00CF0F80" w:rsidP="00CF0F80">
      <w:pPr>
        <w:pStyle w:val="textinputfile"/>
        <w:ind w:left="1170"/>
      </w:pPr>
      <w:proofErr w:type="spellStart"/>
      <w:r>
        <w:t>MapCode</w:t>
      </w:r>
      <w:proofErr w:type="spellEnd"/>
      <w:r>
        <w:t xml:space="preserve"> 0 </w:t>
      </w:r>
    </w:p>
    <w:p w14:paraId="6A335D33" w14:textId="76889990" w:rsidR="00CF0F80" w:rsidRDefault="00CF0F80" w:rsidP="00CF0F80">
      <w:pPr>
        <w:pStyle w:val="textinputfile"/>
        <w:ind w:left="1170"/>
      </w:pPr>
      <w:r>
        <w:t xml:space="preserve">   </w:t>
      </w:r>
      <w:proofErr w:type="spellStart"/>
      <w:proofErr w:type="gramStart"/>
      <w:r>
        <w:t>pinubank</w:t>
      </w:r>
      <w:proofErr w:type="spellEnd"/>
      <w:r>
        <w:t xml:space="preserve">  50</w:t>
      </w:r>
      <w:proofErr w:type="gramEnd"/>
      <w:r>
        <w:t xml:space="preserve"> </w:t>
      </w:r>
    </w:p>
    <w:p w14:paraId="4F8B5A66" w14:textId="71781641" w:rsidR="00CF0F80" w:rsidRDefault="00CF0F80" w:rsidP="00CF0F80">
      <w:pPr>
        <w:pStyle w:val="textinputfile"/>
        <w:ind w:left="1170"/>
      </w:pPr>
      <w:r>
        <w:t xml:space="preserve">   </w:t>
      </w:r>
      <w:proofErr w:type="spellStart"/>
      <w:r>
        <w:t>querelli</w:t>
      </w:r>
      <w:proofErr w:type="spellEnd"/>
      <w:r>
        <w:t xml:space="preserve"> </w:t>
      </w:r>
      <w:proofErr w:type="gramStart"/>
      <w:r>
        <w:t>10  70</w:t>
      </w:r>
      <w:proofErr w:type="gramEnd"/>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proofErr w:type="spellStart"/>
      <w:r>
        <w:t>MapCode</w:t>
      </w:r>
      <w:proofErr w:type="spellEnd"/>
      <w:r>
        <w:t xml:space="preserve"> 2 </w:t>
      </w:r>
    </w:p>
    <w:p w14:paraId="1916142B" w14:textId="26FAC003" w:rsidR="00CF0F80" w:rsidRDefault="00CF0F80" w:rsidP="00CF0F80">
      <w:pPr>
        <w:pStyle w:val="textinputfile"/>
        <w:ind w:left="1170"/>
      </w:pPr>
      <w:r>
        <w:t xml:space="preserve">   </w:t>
      </w:r>
      <w:proofErr w:type="spellStart"/>
      <w:r>
        <w:t>poputrem</w:t>
      </w:r>
      <w:proofErr w:type="spellEnd"/>
      <w:r>
        <w:t xml:space="preserve">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proofErr w:type="spellStart"/>
      <w:r>
        <w:t>MapCode</w:t>
      </w:r>
      <w:proofErr w:type="spellEnd"/>
      <w:r>
        <w:t xml:space="preserve"> 55 </w:t>
      </w:r>
    </w:p>
    <w:p w14:paraId="56B6D70F" w14:textId="77777777" w:rsidR="00CF0F80" w:rsidRDefault="00CF0F80" w:rsidP="00CF0F80">
      <w:pPr>
        <w:pStyle w:val="textinputfile"/>
        <w:ind w:left="1170"/>
      </w:pPr>
      <w:r>
        <w:t xml:space="preserve">   </w:t>
      </w:r>
      <w:proofErr w:type="spellStart"/>
      <w:r>
        <w:t>abiebals</w:t>
      </w:r>
      <w:proofErr w:type="spellEnd"/>
      <w:r>
        <w:t xml:space="preserve"> 10 60 120 </w:t>
      </w:r>
    </w:p>
    <w:p w14:paraId="3F654838" w14:textId="77777777" w:rsidR="00CF0F80" w:rsidRDefault="00CF0F80" w:rsidP="00CF0F80">
      <w:pPr>
        <w:pStyle w:val="textinputfile"/>
        <w:ind w:left="1170"/>
      </w:pPr>
      <w:r>
        <w:t xml:space="preserve">   </w:t>
      </w:r>
      <w:proofErr w:type="spellStart"/>
      <w:r>
        <w:t>acerrubr</w:t>
      </w:r>
      <w:proofErr w:type="spellEnd"/>
      <w:r>
        <w:t xml:space="preserve"> 90 120 </w:t>
      </w:r>
    </w:p>
    <w:p w14:paraId="2B906A28" w14:textId="77777777" w:rsidR="00CF0F80" w:rsidRDefault="00CF0F80" w:rsidP="00CF0F80">
      <w:pPr>
        <w:pStyle w:val="textinputfile"/>
        <w:ind w:left="1170"/>
      </w:pPr>
      <w:r>
        <w:t xml:space="preserve">   </w:t>
      </w:r>
      <w:proofErr w:type="spellStart"/>
      <w:r>
        <w:t>acersacc</w:t>
      </w:r>
      <w:proofErr w:type="spellEnd"/>
      <w:r>
        <w:t xml:space="preserve"> 20 50 150 200 </w:t>
      </w:r>
    </w:p>
    <w:p w14:paraId="5E4543E4" w14:textId="77777777" w:rsidR="00CF0F80" w:rsidRDefault="00CF0F80" w:rsidP="00CF0F80">
      <w:pPr>
        <w:pStyle w:val="textinputfile"/>
        <w:ind w:left="1170"/>
      </w:pPr>
      <w:r>
        <w:t xml:space="preserve">   </w:t>
      </w:r>
      <w:proofErr w:type="spellStart"/>
      <w:r>
        <w:t>betualle</w:t>
      </w:r>
      <w:proofErr w:type="spellEnd"/>
      <w:r>
        <w:t xml:space="preserve"> 40 140 200 </w:t>
      </w:r>
    </w:p>
    <w:p w14:paraId="224A66FC" w14:textId="7CA50B6D" w:rsidR="00CF0F80" w:rsidRDefault="00CF0F80" w:rsidP="00CF0F80">
      <w:pPr>
        <w:pStyle w:val="textinputfile"/>
        <w:ind w:left="1170"/>
      </w:pPr>
      <w:r>
        <w:t xml:space="preserve">   </w:t>
      </w:r>
      <w:proofErr w:type="spellStart"/>
      <w:r>
        <w:t>fraxamer</w:t>
      </w:r>
      <w:proofErr w:type="spellEnd"/>
      <w:r>
        <w:t xml:space="preserve"> 10 </w:t>
      </w:r>
      <w:proofErr w:type="gramStart"/>
      <w:r>
        <w:t>100  180</w:t>
      </w:r>
      <w:proofErr w:type="gramEnd"/>
      <w:r>
        <w:t xml:space="preserve"> </w:t>
      </w:r>
    </w:p>
    <w:p w14:paraId="1B5D8D44" w14:textId="77777777" w:rsidR="00CF0F80" w:rsidRDefault="00CF0F80" w:rsidP="00CF0F80">
      <w:pPr>
        <w:pStyle w:val="textinputfile"/>
        <w:ind w:left="1170"/>
      </w:pPr>
      <w:r>
        <w:t xml:space="preserve">   </w:t>
      </w:r>
      <w:proofErr w:type="spellStart"/>
      <w:r>
        <w:t>piceglau</w:t>
      </w:r>
      <w:proofErr w:type="spellEnd"/>
      <w:r>
        <w:t xml:space="preserve"> 180 </w:t>
      </w:r>
    </w:p>
    <w:p w14:paraId="6F013AA0" w14:textId="77777777" w:rsidR="00CF0F80" w:rsidRDefault="00CF0F80" w:rsidP="00CF0F80">
      <w:pPr>
        <w:pStyle w:val="textinputfile"/>
        <w:ind w:left="1170"/>
      </w:pPr>
      <w:r>
        <w:t xml:space="preserve">   </w:t>
      </w:r>
      <w:proofErr w:type="spellStart"/>
      <w:r>
        <w:t>querrubr</w:t>
      </w:r>
      <w:proofErr w:type="spellEnd"/>
      <w:r>
        <w:t xml:space="preserve"> 100 160 180 </w:t>
      </w:r>
    </w:p>
    <w:p w14:paraId="1D32EC8F" w14:textId="62B45AB8" w:rsidR="00CF0F80" w:rsidRDefault="00CF0F80" w:rsidP="00CF0F80">
      <w:pPr>
        <w:pStyle w:val="textinputfile"/>
        <w:ind w:left="1170"/>
      </w:pPr>
      <w:r>
        <w:t xml:space="preserve">   </w:t>
      </w:r>
      <w:proofErr w:type="spellStart"/>
      <w:r>
        <w:t>thujocci</w:t>
      </w:r>
      <w:proofErr w:type="spellEnd"/>
      <w:r>
        <w:t xml:space="preserve"> </w:t>
      </w:r>
      <w:proofErr w:type="gramStart"/>
      <w:r>
        <w:t>200  260</w:t>
      </w:r>
      <w:proofErr w:type="gramEnd"/>
      <w:r>
        <w:t xml:space="preserve"> </w:t>
      </w:r>
    </w:p>
    <w:p w14:paraId="45A9FB19" w14:textId="3C092414" w:rsidR="00CF0F80" w:rsidRDefault="00CF0F80" w:rsidP="00CF0F80">
      <w:pPr>
        <w:pStyle w:val="textinputfile"/>
        <w:ind w:left="1170"/>
      </w:pPr>
      <w:r>
        <w:t xml:space="preserve">   </w:t>
      </w:r>
      <w:proofErr w:type="spellStart"/>
      <w:r>
        <w:t>tiliamer</w:t>
      </w:r>
      <w:proofErr w:type="spellEnd"/>
      <w:r>
        <w:t xml:space="preserve"> 20 80 150 </w:t>
      </w:r>
    </w:p>
    <w:p w14:paraId="2512BD0F" w14:textId="77777777" w:rsidR="00CF0F80" w:rsidRDefault="00CF0F80" w:rsidP="00CF0F80">
      <w:pPr>
        <w:pStyle w:val="textinputfile"/>
        <w:ind w:left="1170"/>
      </w:pPr>
      <w:r>
        <w:t xml:space="preserve">   </w:t>
      </w:r>
      <w:proofErr w:type="spellStart"/>
      <w:r>
        <w:t>tsugcana</w:t>
      </w:r>
      <w:proofErr w:type="spellEnd"/>
      <w:r>
        <w:t xml:space="preserve">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proofErr w:type="spellStart"/>
      <w:r>
        <w:t>MapCode</w:t>
      </w:r>
      <w:proofErr w:type="spellEnd"/>
      <w:r>
        <w:t xml:space="preserve"> 6 </w:t>
      </w:r>
    </w:p>
    <w:p w14:paraId="457F7DDE" w14:textId="77777777" w:rsidR="00CF0F80" w:rsidRDefault="00CF0F80" w:rsidP="00CF0F80">
      <w:pPr>
        <w:pStyle w:val="textinputfile"/>
        <w:ind w:left="1170"/>
      </w:pPr>
      <w:r>
        <w:t xml:space="preserve">   </w:t>
      </w:r>
      <w:proofErr w:type="spellStart"/>
      <w:r>
        <w:t>abiebals</w:t>
      </w:r>
      <w:proofErr w:type="spellEnd"/>
      <w:r>
        <w:t xml:space="preserve"> 10 50 80 </w:t>
      </w:r>
    </w:p>
    <w:p w14:paraId="470C750E" w14:textId="08039F68" w:rsidR="00CF0F80" w:rsidRDefault="00CF0F80" w:rsidP="00CF0F80">
      <w:pPr>
        <w:pStyle w:val="textinputfile"/>
        <w:ind w:left="1170"/>
      </w:pPr>
      <w:r>
        <w:t xml:space="preserve">   </w:t>
      </w:r>
      <w:proofErr w:type="spellStart"/>
      <w:r>
        <w:t>piceglau</w:t>
      </w:r>
      <w:proofErr w:type="spellEnd"/>
      <w:r>
        <w:t xml:space="preserve"> </w:t>
      </w:r>
      <w:proofErr w:type="gramStart"/>
      <w:r>
        <w:t>100  180</w:t>
      </w:r>
      <w:proofErr w:type="gramEnd"/>
      <w:r>
        <w:t xml:space="preserve">  220 </w:t>
      </w:r>
    </w:p>
    <w:p w14:paraId="43F377E5" w14:textId="0E071B9F" w:rsidR="00CF0F80" w:rsidRDefault="00CF0F80" w:rsidP="00CF0F80">
      <w:pPr>
        <w:pStyle w:val="textinputfile"/>
        <w:ind w:left="1170"/>
      </w:pPr>
      <w:r>
        <w:t xml:space="preserve">   </w:t>
      </w:r>
      <w:proofErr w:type="spellStart"/>
      <w:r>
        <w:t>pinuresi</w:t>
      </w:r>
      <w:proofErr w:type="spellEnd"/>
      <w:r>
        <w:t xml:space="preserve"> </w:t>
      </w:r>
      <w:proofErr w:type="gramStart"/>
      <w:r>
        <w:t>140  180</w:t>
      </w:r>
      <w:proofErr w:type="gramEnd"/>
      <w:r>
        <w:t xml:space="preserve"> </w:t>
      </w:r>
    </w:p>
    <w:p w14:paraId="6E4B75EA" w14:textId="77777777" w:rsidR="00CF0F80" w:rsidRPr="00CF0F80" w:rsidRDefault="00CF0F80" w:rsidP="00CF0F80">
      <w:pPr>
        <w:pStyle w:val="textinputfile"/>
        <w:ind w:left="1170"/>
      </w:pPr>
      <w:r>
        <w:t xml:space="preserve">   </w:t>
      </w:r>
      <w:proofErr w:type="spellStart"/>
      <w:r>
        <w:t>pinustro</w:t>
      </w:r>
      <w:proofErr w:type="spellEnd"/>
      <w:r>
        <w:t xml:space="preserve"> 200 280 350</w:t>
      </w:r>
    </w:p>
    <w:p w14:paraId="5FF77729" w14:textId="77777777" w:rsidR="00061C32" w:rsidRDefault="00061C32" w:rsidP="000B24E0">
      <w:pPr>
        <w:pStyle w:val="Heading2"/>
        <w:tabs>
          <w:tab w:val="num" w:pos="0"/>
        </w:tabs>
        <w:ind w:left="648" w:hanging="648"/>
      </w:pPr>
      <w:bookmarkStart w:id="127" w:name="_Toc393188799"/>
      <w:bookmarkStart w:id="128" w:name="_Toc503173269"/>
      <w:bookmarkStart w:id="129" w:name="_Toc54946208"/>
      <w:proofErr w:type="spellStart"/>
      <w:r>
        <w:t>LandisData</w:t>
      </w:r>
      <w:bookmarkEnd w:id="127"/>
      <w:bookmarkEnd w:id="128"/>
      <w:bookmarkEnd w:id="129"/>
      <w:proofErr w:type="spellEnd"/>
      <w:r>
        <w:t xml:space="preserve"> </w:t>
      </w:r>
    </w:p>
    <w:p w14:paraId="33A34220" w14:textId="77777777" w:rsidR="00061C32" w:rsidRPr="00061C32" w:rsidRDefault="00061C32" w:rsidP="00C0517C">
      <w:pPr>
        <w:pStyle w:val="textbody"/>
        <w:ind w:left="720" w:right="76"/>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30" w:name="_Toc393188800"/>
      <w:bookmarkStart w:id="131" w:name="_Toc503173270"/>
      <w:bookmarkStart w:id="132" w:name="_Toc54946209"/>
      <w:r>
        <w:lastRenderedPageBreak/>
        <w:t>Initial Community Class Definitions</w:t>
      </w:r>
      <w:bookmarkEnd w:id="130"/>
      <w:bookmarkEnd w:id="131"/>
      <w:bookmarkEnd w:id="132"/>
      <w:r>
        <w:t xml:space="preserve"> </w:t>
      </w:r>
    </w:p>
    <w:p w14:paraId="60AF013C" w14:textId="77777777" w:rsidR="00061C32" w:rsidRPr="00061C32" w:rsidRDefault="00061C32" w:rsidP="00C0517C">
      <w:pPr>
        <w:pStyle w:val="textbody"/>
        <w:ind w:left="720" w:right="76"/>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33" w:name="_Toc393188801"/>
      <w:bookmarkStart w:id="134" w:name="_Toc503173271"/>
      <w:bookmarkStart w:id="135" w:name="_Toc54946210"/>
      <w:proofErr w:type="spellStart"/>
      <w:r>
        <w:t>MapCode</w:t>
      </w:r>
      <w:bookmarkEnd w:id="133"/>
      <w:bookmarkEnd w:id="134"/>
      <w:bookmarkEnd w:id="135"/>
      <w:proofErr w:type="spellEnd"/>
      <w:r>
        <w:t xml:space="preserve"> </w:t>
      </w:r>
    </w:p>
    <w:p w14:paraId="10AF4E83" w14:textId="77777777" w:rsidR="00061C32" w:rsidRPr="00061C32" w:rsidRDefault="00061C32" w:rsidP="00C0517C">
      <w:pPr>
        <w:pStyle w:val="textbody"/>
        <w:ind w:left="720" w:right="76"/>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w:t>
      </w:r>
      <w:proofErr w:type="gramStart"/>
      <w:r>
        <w:rPr>
          <w:sz w:val="23"/>
          <w:szCs w:val="23"/>
        </w:rPr>
        <w:t>order, and</w:t>
      </w:r>
      <w:proofErr w:type="gramEnd"/>
      <w:r>
        <w:rPr>
          <w:sz w:val="23"/>
          <w:szCs w:val="23"/>
        </w:rPr>
        <w:t xml:space="preserve">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36" w:name="_Toc393188802"/>
      <w:bookmarkStart w:id="137" w:name="_Toc503173272"/>
      <w:bookmarkStart w:id="138" w:name="_Toc54946211"/>
      <w:r w:rsidRPr="00612621">
        <w:t>Species Present</w:t>
      </w:r>
      <w:bookmarkEnd w:id="136"/>
      <w:bookmarkEnd w:id="137"/>
      <w:bookmarkEnd w:id="138"/>
      <w:r w:rsidRPr="00612621">
        <w:t xml:space="preserve"> </w:t>
      </w:r>
    </w:p>
    <w:p w14:paraId="7D6C7CE7" w14:textId="77777777" w:rsidR="00061C32" w:rsidRPr="00061C32" w:rsidRDefault="00061C32" w:rsidP="00C0517C">
      <w:pPr>
        <w:pStyle w:val="textbody"/>
        <w:ind w:left="720" w:right="76"/>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C0517C">
      <w:pPr>
        <w:pStyle w:val="textbody"/>
        <w:ind w:right="76"/>
        <w:rPr>
          <w:rFonts w:ascii="Courier" w:hAnsi="Courier"/>
          <w:sz w:val="23"/>
          <w:szCs w:val="23"/>
        </w:rPr>
      </w:pPr>
      <w:r>
        <w:rPr>
          <w:sz w:val="23"/>
          <w:szCs w:val="23"/>
        </w:rPr>
        <w:t xml:space="preserve">   </w:t>
      </w:r>
      <w:r w:rsidRPr="00061C32">
        <w:rPr>
          <w:rFonts w:ascii="Courier New" w:hAnsi="Courier New" w:cs="Courier New"/>
          <w:sz w:val="23"/>
          <w:szCs w:val="23"/>
        </w:rPr>
        <w:t xml:space="preserve">species age </w:t>
      </w:r>
      <w:proofErr w:type="spellStart"/>
      <w:r w:rsidRPr="00061C32">
        <w:rPr>
          <w:rFonts w:ascii="Courier New" w:hAnsi="Courier New" w:cs="Courier New"/>
          <w:sz w:val="23"/>
          <w:szCs w:val="23"/>
        </w:rPr>
        <w:t>age</w:t>
      </w:r>
      <w:proofErr w:type="spellEnd"/>
      <w:r w:rsidRPr="00061C32">
        <w:rPr>
          <w:rFonts w:ascii="Courier New" w:hAnsi="Courier New" w:cs="Courier New"/>
          <w:sz w:val="23"/>
          <w:szCs w:val="23"/>
        </w:rPr>
        <w:t xml:space="preserve"> </w:t>
      </w:r>
      <w:proofErr w:type="spellStart"/>
      <w:r w:rsidRPr="00061C32">
        <w:rPr>
          <w:rFonts w:ascii="Courier New" w:hAnsi="Courier New" w:cs="Courier New"/>
          <w:sz w:val="23"/>
          <w:szCs w:val="23"/>
        </w:rPr>
        <w:t>age</w:t>
      </w:r>
      <w:proofErr w:type="spellEnd"/>
      <w:r w:rsidRPr="00061C32">
        <w:rPr>
          <w:rFonts w:ascii="Courier New" w:hAnsi="Courier New" w:cs="Courier New"/>
          <w:sz w:val="23"/>
          <w:szCs w:val="23"/>
        </w:rPr>
        <w:t xml:space="preserve"> ...</w:t>
      </w:r>
      <w:r w:rsidRPr="00061C32">
        <w:rPr>
          <w:rFonts w:ascii="Courier" w:hAnsi="Courier"/>
          <w:sz w:val="23"/>
          <w:szCs w:val="23"/>
        </w:rPr>
        <w:t xml:space="preserve"> </w:t>
      </w:r>
    </w:p>
    <w:p w14:paraId="1F693D05" w14:textId="77777777" w:rsidR="00061C32" w:rsidRPr="00061C32" w:rsidRDefault="00061C32" w:rsidP="00C0517C">
      <w:pPr>
        <w:pStyle w:val="textbody"/>
        <w:ind w:left="720" w:right="76"/>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C0517C">
      <w:pPr>
        <w:pStyle w:val="textbody"/>
        <w:ind w:right="76"/>
        <w:rPr>
          <w:rFonts w:ascii="Courier New" w:hAnsi="Courier New" w:cs="Courier New"/>
          <w:sz w:val="23"/>
          <w:szCs w:val="23"/>
        </w:rPr>
      </w:pPr>
      <w:r>
        <w:rPr>
          <w:sz w:val="23"/>
          <w:szCs w:val="23"/>
        </w:rPr>
        <w:t xml:space="preserve">   </w:t>
      </w:r>
      <w:proofErr w:type="spellStart"/>
      <w:r w:rsidRPr="00061C32">
        <w:rPr>
          <w:rFonts w:ascii="Courier New" w:hAnsi="Courier New" w:cs="Courier New"/>
          <w:sz w:val="23"/>
          <w:szCs w:val="23"/>
        </w:rPr>
        <w:t>acersacc</w:t>
      </w:r>
      <w:proofErr w:type="spellEnd"/>
      <w:r w:rsidRPr="00061C32">
        <w:rPr>
          <w:rFonts w:ascii="Courier New" w:hAnsi="Courier New" w:cs="Courier New"/>
          <w:sz w:val="23"/>
          <w:szCs w:val="23"/>
        </w:rPr>
        <w:t xml:space="preserve"> 10 5 21 60 100 </w:t>
      </w:r>
    </w:p>
    <w:p w14:paraId="4C7A5DA2" w14:textId="77777777" w:rsidR="00061C32" w:rsidRDefault="00061C32" w:rsidP="00C0517C">
      <w:pPr>
        <w:pStyle w:val="textbody"/>
        <w:ind w:left="720" w:right="76"/>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452E8C">
      <w:pPr>
        <w:pStyle w:val="Heading4"/>
        <w:ind w:left="864" w:hanging="864"/>
      </w:pPr>
      <w:r>
        <w:t>Cohort Biomass (optional)</w:t>
      </w:r>
    </w:p>
    <w:p w14:paraId="77AE7089" w14:textId="5DCD5552" w:rsidR="00C60CB8" w:rsidRDefault="00C60CB8" w:rsidP="00C0517C">
      <w:pPr>
        <w:pStyle w:val="textbody"/>
        <w:ind w:left="720" w:right="76"/>
        <w:rPr>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 (g/m</w:t>
      </w:r>
      <w:r>
        <w:rPr>
          <w:color w:val="000000"/>
          <w:sz w:val="23"/>
          <w:szCs w:val="23"/>
          <w:vertAlign w:val="superscript"/>
        </w:rPr>
        <w:t>2</w:t>
      </w:r>
      <w:r>
        <w:rPr>
          <w:color w:val="000000"/>
          <w:sz w:val="23"/>
          <w:szCs w:val="23"/>
        </w:rPr>
        <w:t>)</w:t>
      </w:r>
      <w:r w:rsidR="0031699F">
        <w:rPr>
          <w:color w:val="000000"/>
          <w:sz w:val="23"/>
          <w:szCs w:val="23"/>
        </w:rPr>
        <w:t>, and should be provided in parentheses following the age</w:t>
      </w:r>
    </w:p>
    <w:p w14:paraId="1C0AE425" w14:textId="4B22C2C7" w:rsidR="0031699F" w:rsidRDefault="0031699F" w:rsidP="00C0517C">
      <w:pPr>
        <w:pStyle w:val="textbody"/>
        <w:ind w:left="720" w:right="76" w:firstLine="720"/>
        <w:rPr>
          <w:rFonts w:ascii="Courier New" w:hAnsi="Courier New" w:cs="Courier New"/>
          <w:sz w:val="23"/>
          <w:szCs w:val="23"/>
        </w:rPr>
      </w:pPr>
      <w:proofErr w:type="spellStart"/>
      <w:r w:rsidRPr="00061C32">
        <w:rPr>
          <w:rFonts w:ascii="Courier New" w:hAnsi="Courier New" w:cs="Courier New"/>
          <w:sz w:val="23"/>
          <w:szCs w:val="23"/>
        </w:rPr>
        <w:t>acersacc</w:t>
      </w:r>
      <w:proofErr w:type="spellEnd"/>
      <w:r w:rsidRPr="00061C32">
        <w:rPr>
          <w:rFonts w:ascii="Courier New" w:hAnsi="Courier New" w:cs="Courier New"/>
          <w:sz w:val="23"/>
          <w:szCs w:val="23"/>
        </w:rPr>
        <w:t xml:space="preserve"> 10</w:t>
      </w:r>
      <w:r>
        <w:rPr>
          <w:rFonts w:ascii="Courier New" w:hAnsi="Courier New" w:cs="Courier New"/>
          <w:sz w:val="23"/>
          <w:szCs w:val="23"/>
        </w:rPr>
        <w:t xml:space="preserve"> (2100)</w:t>
      </w:r>
      <w:r w:rsidRPr="00061C32">
        <w:rPr>
          <w:rFonts w:ascii="Courier New" w:hAnsi="Courier New" w:cs="Courier New"/>
          <w:sz w:val="23"/>
          <w:szCs w:val="23"/>
        </w:rPr>
        <w:t xml:space="preserve"> 60 </w:t>
      </w:r>
      <w:r>
        <w:rPr>
          <w:rFonts w:ascii="Courier New" w:hAnsi="Courier New" w:cs="Courier New"/>
          <w:sz w:val="23"/>
          <w:szCs w:val="23"/>
        </w:rPr>
        <w:t xml:space="preserve">(5200) </w:t>
      </w:r>
      <w:r w:rsidRPr="00061C32">
        <w:rPr>
          <w:rFonts w:ascii="Courier New" w:hAnsi="Courier New" w:cs="Courier New"/>
          <w:sz w:val="23"/>
          <w:szCs w:val="23"/>
        </w:rPr>
        <w:t>100</w:t>
      </w:r>
      <w:r>
        <w:rPr>
          <w:rFonts w:ascii="Courier New" w:hAnsi="Courier New" w:cs="Courier New"/>
          <w:sz w:val="23"/>
          <w:szCs w:val="23"/>
        </w:rPr>
        <w:t xml:space="preserve"> (8500)</w:t>
      </w:r>
    </w:p>
    <w:p w14:paraId="5B49BA6C" w14:textId="3FDE1368" w:rsidR="00973733" w:rsidRPr="00C60CB8" w:rsidRDefault="00973733" w:rsidP="00C0517C">
      <w:pPr>
        <w:pStyle w:val="textbody"/>
        <w:ind w:left="720" w:right="76"/>
        <w:rPr>
          <w:color w:val="000000"/>
          <w:sz w:val="23"/>
          <w:szCs w:val="23"/>
        </w:rPr>
      </w:pPr>
      <w:r>
        <w:rPr>
          <w:color w:val="000000"/>
          <w:sz w:val="23"/>
          <w:szCs w:val="23"/>
        </w:rPr>
        <w:t xml:space="preserve">Biomass values should be greater than 0.  A cohort assigned a biomass of 0 will be treated as if no biomass value was </w:t>
      </w:r>
      <w:proofErr w:type="gramStart"/>
      <w:r>
        <w:rPr>
          <w:color w:val="000000"/>
          <w:sz w:val="23"/>
          <w:szCs w:val="23"/>
        </w:rPr>
        <w:t>provided, and</w:t>
      </w:r>
      <w:proofErr w:type="gramEnd"/>
      <w:r>
        <w:rPr>
          <w:color w:val="000000"/>
          <w:sz w:val="23"/>
          <w:szCs w:val="23"/>
        </w:rPr>
        <w:t xml:space="preserve"> will have its biomass estimated through</w:t>
      </w:r>
      <w:r w:rsidR="002911B6">
        <w:rPr>
          <w:color w:val="000000"/>
          <w:sz w:val="23"/>
          <w:szCs w:val="23"/>
        </w:rPr>
        <w:t xml:space="preserve"> </w:t>
      </w:r>
      <w:r>
        <w:rPr>
          <w:color w:val="000000"/>
          <w:sz w:val="23"/>
          <w:szCs w:val="23"/>
        </w:rPr>
        <w:t>the spin-up process.</w:t>
      </w:r>
    </w:p>
    <w:p w14:paraId="0D66F30F" w14:textId="77777777" w:rsidR="00061C32" w:rsidRDefault="00061C32" w:rsidP="00C0517C">
      <w:pPr>
        <w:pStyle w:val="Heading3"/>
        <w:ind w:left="864" w:right="76" w:hanging="864"/>
      </w:pPr>
      <w:bookmarkStart w:id="139" w:name="_Toc393188803"/>
      <w:bookmarkStart w:id="140" w:name="_Toc503173273"/>
      <w:bookmarkStart w:id="141" w:name="_Toc54946212"/>
      <w:r w:rsidRPr="00612621">
        <w:t>Grouping Species Ages into Cohorts</w:t>
      </w:r>
      <w:bookmarkEnd w:id="139"/>
      <w:bookmarkEnd w:id="140"/>
      <w:bookmarkEnd w:id="141"/>
      <w:r w:rsidRPr="00612621">
        <w:t xml:space="preserve"> </w:t>
      </w:r>
    </w:p>
    <w:p w14:paraId="41874CCF" w14:textId="57C994D8" w:rsidR="00061C32" w:rsidRPr="00061C32" w:rsidRDefault="00061C32" w:rsidP="00C0517C">
      <w:pPr>
        <w:pStyle w:val="textbody"/>
        <w:ind w:left="720" w:right="76"/>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of ages for each species is grouped into cohorts based on the succession extension’s timestep</w:t>
      </w:r>
      <w:r w:rsidR="002911B6">
        <w:rPr>
          <w:sz w:val="23"/>
          <w:szCs w:val="23"/>
        </w:rPr>
        <w:t xml:space="preserve"> or the optional parameter </w:t>
      </w:r>
      <w:proofErr w:type="spellStart"/>
      <w:r w:rsidR="002911B6">
        <w:rPr>
          <w:sz w:val="23"/>
          <w:szCs w:val="23"/>
        </w:rPr>
        <w:t>CohortBinSize</w:t>
      </w:r>
      <w:proofErr w:type="spellEnd"/>
      <w:r w:rsidRPr="00061C32">
        <w:rPr>
          <w:sz w:val="23"/>
          <w:szCs w:val="23"/>
        </w:rPr>
        <w:t xml:space="preserve">. </w:t>
      </w:r>
      <w:r w:rsidR="00A25E00">
        <w:rPr>
          <w:sz w:val="23"/>
          <w:szCs w:val="23"/>
        </w:rPr>
        <w:t xml:space="preserve"> </w:t>
      </w:r>
      <w:r w:rsidRPr="00061C32">
        <w:rPr>
          <w:sz w:val="23"/>
          <w:szCs w:val="23"/>
        </w:rPr>
        <w:t xml:space="preserve">This </w:t>
      </w:r>
      <w:r w:rsidR="002911B6">
        <w:rPr>
          <w:sz w:val="23"/>
          <w:szCs w:val="23"/>
        </w:rPr>
        <w:t>value</w:t>
      </w:r>
      <w:r w:rsidR="002911B6" w:rsidRPr="00061C32">
        <w:rPr>
          <w:sz w:val="23"/>
          <w:szCs w:val="23"/>
        </w:rPr>
        <w:t xml:space="preserve"> </w:t>
      </w:r>
      <w:r w:rsidRPr="00061C32">
        <w:rPr>
          <w:sz w:val="23"/>
          <w:szCs w:val="23"/>
        </w:rPr>
        <w:t xml:space="preserve">determines the size of each cohort. For example, if the timestep is 20, then the cohorts are ages 1 to 20, 21 to 40, 41 to 60, etc. </w:t>
      </w:r>
    </w:p>
    <w:p w14:paraId="7E9A6A2D" w14:textId="77777777" w:rsidR="00061C32" w:rsidRPr="00061C32" w:rsidRDefault="00061C32" w:rsidP="00C0517C">
      <w:pPr>
        <w:pStyle w:val="textbody"/>
        <w:ind w:left="720" w:right="76"/>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C0517C">
      <w:pPr>
        <w:pStyle w:val="textbody"/>
        <w:ind w:right="76"/>
        <w:rPr>
          <w:sz w:val="23"/>
          <w:szCs w:val="23"/>
        </w:rPr>
      </w:pPr>
      <w:r>
        <w:rPr>
          <w:sz w:val="23"/>
          <w:szCs w:val="23"/>
        </w:rPr>
        <w:t xml:space="preserve">   </w:t>
      </w:r>
      <w:proofErr w:type="spellStart"/>
      <w:r w:rsidRPr="00061C32">
        <w:rPr>
          <w:rFonts w:ascii="Courier New" w:hAnsi="Courier New" w:cs="Courier New"/>
          <w:sz w:val="23"/>
          <w:szCs w:val="23"/>
        </w:rPr>
        <w:t>acersacc</w:t>
      </w:r>
      <w:proofErr w:type="spellEnd"/>
      <w:r w:rsidRPr="00061C32">
        <w:rPr>
          <w:rFonts w:ascii="Courier New" w:hAnsi="Courier New" w:cs="Courier New"/>
          <w:sz w:val="23"/>
          <w:szCs w:val="23"/>
        </w:rPr>
        <w:t xml:space="preserve"> 10 25 30 40 183 200</w:t>
      </w:r>
      <w:r w:rsidRPr="00061C32">
        <w:rPr>
          <w:sz w:val="23"/>
          <w:szCs w:val="23"/>
        </w:rPr>
        <w:t xml:space="preserve"> </w:t>
      </w:r>
    </w:p>
    <w:p w14:paraId="5C887866" w14:textId="77777777" w:rsidR="00061C32" w:rsidRPr="00061C32" w:rsidRDefault="00061C32" w:rsidP="00C0517C">
      <w:pPr>
        <w:pStyle w:val="textbody"/>
        <w:ind w:left="720" w:right="76"/>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C0517C">
      <w:pPr>
        <w:pStyle w:val="textbody"/>
        <w:ind w:right="76"/>
      </w:pPr>
      <w:r>
        <w:rPr>
          <w:sz w:val="23"/>
          <w:szCs w:val="23"/>
        </w:rPr>
        <w:t xml:space="preserve">   </w:t>
      </w:r>
      <w:proofErr w:type="spellStart"/>
      <w:r w:rsidRPr="00061C32">
        <w:rPr>
          <w:rFonts w:ascii="Courier New" w:hAnsi="Courier New" w:cs="Courier New"/>
          <w:sz w:val="23"/>
          <w:szCs w:val="23"/>
        </w:rPr>
        <w:t>acersacc</w:t>
      </w:r>
      <w:proofErr w:type="spellEnd"/>
      <w:r w:rsidRPr="00061C32">
        <w:rPr>
          <w:rFonts w:ascii="Courier New" w:hAnsi="Courier New" w:cs="Courier New"/>
          <w:sz w:val="23"/>
          <w:szCs w:val="23"/>
        </w:rPr>
        <w:t xml:space="preserve"> 10 20 30 40 190 200</w:t>
      </w:r>
    </w:p>
    <w:p w14:paraId="151CE7BB" w14:textId="018C50F7" w:rsidR="00CF0F80" w:rsidRDefault="00CF0F80" w:rsidP="00CF0F80">
      <w:pPr>
        <w:pStyle w:val="Heading1"/>
      </w:pPr>
      <w:bookmarkStart w:id="142" w:name="_Toc393188804"/>
      <w:bookmarkStart w:id="143" w:name="_Toc503173274"/>
      <w:bookmarkStart w:id="144" w:name="_Toc54946213"/>
      <w:r>
        <w:lastRenderedPageBreak/>
        <w:t xml:space="preserve">Input File – </w:t>
      </w:r>
      <w:r w:rsidR="000F375C">
        <w:t xml:space="preserve">Initial </w:t>
      </w:r>
      <w:r>
        <w:t xml:space="preserve">community </w:t>
      </w:r>
      <w:r w:rsidR="00061C32">
        <w:t>map</w:t>
      </w:r>
      <w:bookmarkEnd w:id="142"/>
      <w:bookmarkEnd w:id="143"/>
      <w:bookmarkEnd w:id="144"/>
    </w:p>
    <w:p w14:paraId="10F2B798" w14:textId="0BF21B49" w:rsidR="00CF0F80" w:rsidRDefault="00CF0F80" w:rsidP="00C0517C">
      <w:pPr>
        <w:pStyle w:val="textbody"/>
        <w:ind w:left="450" w:right="76"/>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w:t>
      </w:r>
      <w:proofErr w:type="spellStart"/>
      <w:r w:rsidR="00061C32">
        <w:rPr>
          <w:sz w:val="23"/>
          <w:szCs w:val="23"/>
        </w:rPr>
        <w:t>MapCode</w:t>
      </w:r>
      <w:proofErr w:type="spellEnd"/>
      <w:r w:rsidR="00061C32">
        <w:rPr>
          <w:sz w:val="23"/>
          <w:szCs w:val="23"/>
        </w:rPr>
        <w:t xml:space="preserv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145" w:name="_Toc393188805"/>
      <w:bookmarkStart w:id="146" w:name="_Toc503173275"/>
      <w:bookmarkStart w:id="147" w:name="_Toc54946214"/>
      <w:r>
        <w:t xml:space="preserve">Input File – </w:t>
      </w:r>
      <w:bookmarkEnd w:id="114"/>
      <w:r w:rsidR="00CF0F80">
        <w:t>Climate</w:t>
      </w:r>
      <w:bookmarkEnd w:id="145"/>
      <w:bookmarkEnd w:id="146"/>
      <w:bookmarkEnd w:id="147"/>
    </w:p>
    <w:p w14:paraId="457A0C53" w14:textId="738EE6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r w:rsidR="0057632C">
        <w:t xml:space="preserve">  Note that </w:t>
      </w:r>
      <w:proofErr w:type="spellStart"/>
      <w:r w:rsidR="0057632C">
        <w:t>PnET</w:t>
      </w:r>
      <w:proofErr w:type="spellEnd"/>
      <w:r w:rsidR="0057632C">
        <w:t>-Succession can optionally access the LANDIS-II climate library although a climate file is still required to prevent an error.</w:t>
      </w:r>
    </w:p>
    <w:p w14:paraId="7637AD8E" w14:textId="77777777" w:rsidR="0055017F" w:rsidRDefault="00E70173" w:rsidP="00D926D4">
      <w:pPr>
        <w:pStyle w:val="Heading3"/>
        <w:ind w:left="864" w:hanging="864"/>
      </w:pPr>
      <w:bookmarkStart w:id="148" w:name="_Toc393188806"/>
      <w:bookmarkStart w:id="149" w:name="_Toc503173276"/>
      <w:bookmarkStart w:id="150" w:name="_Toc54946215"/>
      <w:r>
        <w:t>Example File</w:t>
      </w:r>
      <w:r w:rsidR="001E15ED">
        <w:t xml:space="preserve"> #1</w:t>
      </w:r>
      <w:bookmarkEnd w:id="148"/>
      <w:bookmarkEnd w:id="149"/>
      <w:bookmarkEnd w:id="150"/>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r>
      <w:proofErr w:type="spellStart"/>
      <w:r w:rsidRPr="00BE6D48">
        <w:rPr>
          <w:rFonts w:ascii="Courier New" w:hAnsi="Courier New" w:cs="Courier New"/>
          <w:sz w:val="18"/>
          <w:szCs w:val="18"/>
        </w:rPr>
        <w:t>Tmax</w:t>
      </w:r>
      <w:proofErr w:type="spellEnd"/>
      <w:r w:rsidRPr="00BE6D48">
        <w:rPr>
          <w:rFonts w:ascii="Courier New" w:hAnsi="Courier New" w:cs="Courier New"/>
          <w:sz w:val="18"/>
          <w:szCs w:val="18"/>
        </w:rPr>
        <w:tab/>
      </w:r>
      <w:proofErr w:type="spellStart"/>
      <w:r w:rsidRPr="00BE6D48">
        <w:rPr>
          <w:rFonts w:ascii="Courier New" w:hAnsi="Courier New" w:cs="Courier New"/>
          <w:sz w:val="18"/>
          <w:szCs w:val="18"/>
        </w:rPr>
        <w:t>Tmin</w:t>
      </w:r>
      <w:proofErr w:type="spellEnd"/>
      <w:r w:rsidRPr="00BE6D48">
        <w:rPr>
          <w:rFonts w:ascii="Courier New" w:hAnsi="Courier New" w:cs="Courier New"/>
          <w:sz w:val="18"/>
          <w:szCs w:val="18"/>
        </w:rPr>
        <w:tab/>
      </w:r>
      <w:proofErr w:type="spellStart"/>
      <w:r w:rsidRPr="00BE6D48">
        <w:rPr>
          <w:rFonts w:ascii="Courier New" w:hAnsi="Courier New" w:cs="Courier New"/>
          <w:sz w:val="18"/>
          <w:szCs w:val="18"/>
        </w:rPr>
        <w:t>Prec</w:t>
      </w:r>
      <w:proofErr w:type="spellEnd"/>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51" w:name="_Toc393188807"/>
      <w:bookmarkStart w:id="152" w:name="_Toc503173277"/>
      <w:bookmarkStart w:id="153" w:name="_Toc54946216"/>
      <w:r>
        <w:t>Example File</w:t>
      </w:r>
      <w:r w:rsidR="001E15ED">
        <w:t xml:space="preserve"> #2</w:t>
      </w:r>
      <w:bookmarkEnd w:id="151"/>
      <w:bookmarkEnd w:id="152"/>
      <w:bookmarkEnd w:id="153"/>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r>
      <w:proofErr w:type="spellStart"/>
      <w:r w:rsidRPr="0030025B">
        <w:rPr>
          <w:rFonts w:ascii="Courier New" w:hAnsi="Courier New" w:cs="Courier New"/>
          <w:sz w:val="18"/>
          <w:szCs w:val="18"/>
        </w:rPr>
        <w:t>Tmax</w:t>
      </w:r>
      <w:proofErr w:type="spellEnd"/>
      <w:r w:rsidRPr="0030025B">
        <w:rPr>
          <w:rFonts w:ascii="Courier New" w:hAnsi="Courier New" w:cs="Courier New"/>
          <w:sz w:val="18"/>
          <w:szCs w:val="18"/>
        </w:rPr>
        <w:tab/>
      </w:r>
      <w:proofErr w:type="spellStart"/>
      <w:r w:rsidRPr="0030025B">
        <w:rPr>
          <w:rFonts w:ascii="Courier New" w:hAnsi="Courier New" w:cs="Courier New"/>
          <w:sz w:val="18"/>
          <w:szCs w:val="18"/>
        </w:rPr>
        <w:t>Tmin</w:t>
      </w:r>
      <w:proofErr w:type="spellEnd"/>
      <w:r w:rsidRPr="0030025B">
        <w:rPr>
          <w:rFonts w:ascii="Courier New" w:hAnsi="Courier New" w:cs="Courier New"/>
          <w:sz w:val="18"/>
          <w:szCs w:val="18"/>
        </w:rPr>
        <w:tab/>
        <w:t>PAR</w:t>
      </w:r>
      <w:r w:rsidRPr="0030025B">
        <w:rPr>
          <w:rFonts w:ascii="Courier New" w:hAnsi="Courier New" w:cs="Courier New"/>
          <w:sz w:val="18"/>
          <w:szCs w:val="18"/>
        </w:rPr>
        <w:tab/>
      </w:r>
      <w:proofErr w:type="spellStart"/>
      <w:r w:rsidRPr="0030025B">
        <w:rPr>
          <w:rFonts w:ascii="Courier New" w:hAnsi="Courier New" w:cs="Courier New"/>
          <w:sz w:val="18"/>
          <w:szCs w:val="18"/>
        </w:rPr>
        <w:t>Prec</w:t>
      </w:r>
      <w:proofErr w:type="spellEnd"/>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lastRenderedPageBreak/>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54" w:name="_Toc393188808"/>
      <w:bookmarkStart w:id="155" w:name="_Toc503173278"/>
      <w:bookmarkStart w:id="156" w:name="_Toc54946217"/>
      <w:r>
        <w:t>Header Information</w:t>
      </w:r>
      <w:bookmarkEnd w:id="154"/>
      <w:bookmarkEnd w:id="155"/>
      <w:bookmarkEnd w:id="156"/>
      <w:r>
        <w:t xml:space="preserve"> </w:t>
      </w:r>
    </w:p>
    <w:p w14:paraId="48B86684" w14:textId="77777777" w:rsidR="00E70173" w:rsidRDefault="00E70173" w:rsidP="00C0517C">
      <w:pPr>
        <w:pStyle w:val="textbody"/>
        <w:ind w:left="720" w:right="76"/>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C0517C">
      <w:pPr>
        <w:pStyle w:val="textbody"/>
        <w:tabs>
          <w:tab w:val="left" w:pos="1440"/>
          <w:tab w:val="left" w:pos="2250"/>
          <w:tab w:val="left" w:pos="2880"/>
          <w:tab w:val="left" w:pos="3690"/>
          <w:tab w:val="left" w:pos="4500"/>
          <w:tab w:val="left" w:pos="5310"/>
          <w:tab w:val="left" w:pos="6120"/>
        </w:tabs>
        <w:ind w:left="720" w:right="76"/>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r>
      <w:proofErr w:type="spellStart"/>
      <w:r w:rsidRPr="00177596">
        <w:rPr>
          <w:rFonts w:ascii="Courier New" w:hAnsi="Courier New" w:cs="Courier New"/>
          <w:sz w:val="18"/>
          <w:szCs w:val="18"/>
        </w:rPr>
        <w:t>TMax</w:t>
      </w:r>
      <w:proofErr w:type="spellEnd"/>
      <w:r w:rsidRPr="00177596">
        <w:rPr>
          <w:rFonts w:ascii="Courier New" w:hAnsi="Courier New" w:cs="Courier New"/>
          <w:sz w:val="18"/>
          <w:szCs w:val="18"/>
        </w:rPr>
        <w:tab/>
      </w:r>
      <w:proofErr w:type="spellStart"/>
      <w:r w:rsidRPr="00177596">
        <w:rPr>
          <w:rFonts w:ascii="Courier New" w:hAnsi="Courier New" w:cs="Courier New"/>
          <w:sz w:val="18"/>
          <w:szCs w:val="18"/>
        </w:rPr>
        <w:t>TMin</w:t>
      </w:r>
      <w:proofErr w:type="spellEnd"/>
      <w:r w:rsidRPr="00177596">
        <w:rPr>
          <w:rFonts w:ascii="Courier New" w:hAnsi="Courier New" w:cs="Courier New"/>
          <w:sz w:val="18"/>
          <w:szCs w:val="18"/>
        </w:rPr>
        <w:tab/>
        <w:t>PAR</w:t>
      </w:r>
      <w:r w:rsidRPr="00177596">
        <w:rPr>
          <w:rFonts w:ascii="Courier New" w:hAnsi="Courier New" w:cs="Courier New"/>
          <w:sz w:val="18"/>
          <w:szCs w:val="18"/>
        </w:rPr>
        <w:tab/>
      </w:r>
      <w:proofErr w:type="spellStart"/>
      <w:r w:rsidRPr="00177596">
        <w:rPr>
          <w:rFonts w:ascii="Courier New" w:hAnsi="Courier New" w:cs="Courier New"/>
          <w:sz w:val="18"/>
          <w:szCs w:val="18"/>
        </w:rPr>
        <w:t>Prec</w:t>
      </w:r>
      <w:proofErr w:type="spellEnd"/>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C0517C">
      <w:pPr>
        <w:pStyle w:val="Heading2"/>
        <w:tabs>
          <w:tab w:val="num" w:pos="0"/>
        </w:tabs>
        <w:ind w:left="648" w:right="76" w:hanging="648"/>
      </w:pPr>
      <w:bookmarkStart w:id="157" w:name="_Toc393188809"/>
      <w:bookmarkStart w:id="158" w:name="_Toc503173279"/>
      <w:bookmarkStart w:id="159" w:name="_Toc54946218"/>
      <w:r>
        <w:t>Observations</w:t>
      </w:r>
      <w:bookmarkEnd w:id="157"/>
      <w:bookmarkEnd w:id="158"/>
      <w:bookmarkEnd w:id="159"/>
      <w:r>
        <w:t xml:space="preserve"> </w:t>
      </w:r>
    </w:p>
    <w:p w14:paraId="05E293F2" w14:textId="6B761962" w:rsidR="00534564" w:rsidRDefault="00534564" w:rsidP="00C0517C">
      <w:pPr>
        <w:pStyle w:val="textbody"/>
        <w:ind w:left="720" w:right="76"/>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C0517C">
      <w:pPr>
        <w:pStyle w:val="Heading3"/>
        <w:ind w:left="864" w:right="76" w:hanging="864"/>
      </w:pPr>
      <w:bookmarkStart w:id="160" w:name="_Toc393188810"/>
      <w:bookmarkStart w:id="161" w:name="_Toc503173280"/>
      <w:bookmarkStart w:id="162" w:name="_Toc54946219"/>
      <w:r>
        <w:t>Year</w:t>
      </w:r>
      <w:bookmarkEnd w:id="160"/>
      <w:bookmarkEnd w:id="161"/>
      <w:bookmarkEnd w:id="162"/>
      <w:r w:rsidR="00E70173">
        <w:t xml:space="preserve"> </w:t>
      </w:r>
    </w:p>
    <w:p w14:paraId="544964FF" w14:textId="77777777" w:rsidR="006C49A3" w:rsidRPr="006C49A3" w:rsidRDefault="006C49A3" w:rsidP="00C0517C">
      <w:pPr>
        <w:pStyle w:val="textbody"/>
        <w:ind w:left="720" w:right="76"/>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C0517C">
      <w:pPr>
        <w:pStyle w:val="Heading3"/>
        <w:ind w:left="864" w:right="76" w:hanging="864"/>
      </w:pPr>
      <w:bookmarkStart w:id="163" w:name="_Toc393188811"/>
      <w:bookmarkStart w:id="164" w:name="_Toc503173281"/>
      <w:bookmarkStart w:id="165" w:name="_Toc54946220"/>
      <w:r>
        <w:t>Month</w:t>
      </w:r>
      <w:bookmarkEnd w:id="163"/>
      <w:bookmarkEnd w:id="164"/>
      <w:bookmarkEnd w:id="165"/>
      <w:r>
        <w:t xml:space="preserve"> </w:t>
      </w:r>
    </w:p>
    <w:p w14:paraId="0C878B14" w14:textId="77777777" w:rsidR="006C49A3" w:rsidRPr="006C49A3" w:rsidRDefault="006C49A3" w:rsidP="00C0517C">
      <w:pPr>
        <w:pStyle w:val="textbody"/>
        <w:ind w:left="720" w:right="76"/>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C0517C">
      <w:pPr>
        <w:pStyle w:val="Heading3"/>
        <w:ind w:left="864" w:right="76" w:hanging="864"/>
      </w:pPr>
      <w:bookmarkStart w:id="166" w:name="_Toc393188812"/>
      <w:bookmarkStart w:id="167" w:name="_Toc503173282"/>
      <w:bookmarkStart w:id="168" w:name="_Toc54946221"/>
      <w:proofErr w:type="spellStart"/>
      <w:r>
        <w:t>TMax</w:t>
      </w:r>
      <w:bookmarkEnd w:id="166"/>
      <w:bookmarkEnd w:id="167"/>
      <w:bookmarkEnd w:id="168"/>
      <w:proofErr w:type="spellEnd"/>
      <w:r>
        <w:t xml:space="preserve"> </w:t>
      </w:r>
    </w:p>
    <w:p w14:paraId="613D18BA" w14:textId="77777777" w:rsidR="006C49A3" w:rsidRPr="006C49A3" w:rsidRDefault="006C49A3" w:rsidP="00C0517C">
      <w:pPr>
        <w:pStyle w:val="textbody"/>
        <w:ind w:left="720" w:right="76"/>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69" w:name="_Toc393188813"/>
      <w:bookmarkStart w:id="170" w:name="_Toc503173283"/>
      <w:bookmarkStart w:id="171" w:name="_Toc54946222"/>
      <w:proofErr w:type="spellStart"/>
      <w:r>
        <w:t>TMin</w:t>
      </w:r>
      <w:bookmarkEnd w:id="169"/>
      <w:bookmarkEnd w:id="170"/>
      <w:bookmarkEnd w:id="171"/>
      <w:proofErr w:type="spellEnd"/>
      <w:r>
        <w:t xml:space="preserve"> </w:t>
      </w:r>
    </w:p>
    <w:p w14:paraId="64ED22B0" w14:textId="77777777" w:rsidR="006C49A3" w:rsidRPr="006C49A3" w:rsidRDefault="006C49A3" w:rsidP="00C0517C">
      <w:pPr>
        <w:pStyle w:val="textbody"/>
        <w:ind w:left="720" w:right="76"/>
      </w:pPr>
      <w:r>
        <w:t xml:space="preserve">The minimum temperature observed in the month.  </w:t>
      </w:r>
      <w:r w:rsidRPr="006C49A3">
        <w:t xml:space="preserve">Value: </w:t>
      </w:r>
      <w:r>
        <w:t>decimal.  Units: degrees C.</w:t>
      </w:r>
    </w:p>
    <w:p w14:paraId="7858A1DC" w14:textId="77777777" w:rsidR="006C49A3" w:rsidRDefault="006C49A3" w:rsidP="00C0517C">
      <w:pPr>
        <w:pStyle w:val="Heading3"/>
        <w:ind w:left="864" w:right="76" w:hanging="864"/>
      </w:pPr>
      <w:bookmarkStart w:id="172" w:name="_Toc393188814"/>
      <w:bookmarkStart w:id="173" w:name="_Toc503173284"/>
      <w:bookmarkStart w:id="174" w:name="_Toc54946223"/>
      <w:r>
        <w:t>PAR</w:t>
      </w:r>
      <w:bookmarkEnd w:id="172"/>
      <w:bookmarkEnd w:id="173"/>
      <w:bookmarkEnd w:id="174"/>
      <w:r>
        <w:t xml:space="preserve"> </w:t>
      </w:r>
    </w:p>
    <w:p w14:paraId="7B4672A6" w14:textId="77777777" w:rsidR="006C49A3" w:rsidRPr="006C49A3" w:rsidRDefault="006C49A3" w:rsidP="00C0517C">
      <w:pPr>
        <w:pStyle w:val="textbody"/>
        <w:ind w:left="720" w:right="76"/>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w:t>
      </w:r>
      <w:proofErr w:type="gramStart"/>
      <w:r w:rsidR="00B93DBF">
        <w:t>Typically</w:t>
      </w:r>
      <w:proofErr w:type="gramEnd"/>
      <w:r w:rsidR="00B93DBF">
        <w:t xml:space="preserve">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w:t>
      </w:r>
      <w:proofErr w:type="spellStart"/>
      <w:r w:rsidR="008C51CF">
        <w:t>SpeciesParameter</w:t>
      </w:r>
      <w:proofErr w:type="spellEnd"/>
      <w:r w:rsidR="008C51CF">
        <w:t xml:space="preserve"> file) </w:t>
      </w:r>
      <w:r w:rsidR="00B93DBF">
        <w:t xml:space="preserve">must be the same as </w:t>
      </w:r>
      <w:r w:rsidR="00B93DBF">
        <w:lastRenderedPageBreak/>
        <w:t xml:space="preserve">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75" w:name="_Toc393188815"/>
      <w:bookmarkStart w:id="176" w:name="_Toc503173285"/>
      <w:bookmarkStart w:id="177" w:name="_Toc54946224"/>
      <w:proofErr w:type="spellStart"/>
      <w:r>
        <w:t>Prec</w:t>
      </w:r>
      <w:bookmarkEnd w:id="175"/>
      <w:bookmarkEnd w:id="176"/>
      <w:bookmarkEnd w:id="177"/>
      <w:proofErr w:type="spellEnd"/>
      <w:r>
        <w:t xml:space="preserve"> </w:t>
      </w:r>
    </w:p>
    <w:p w14:paraId="70713C6C" w14:textId="77777777" w:rsidR="006C49A3" w:rsidRPr="006C49A3" w:rsidRDefault="000825A8" w:rsidP="00C0517C">
      <w:pPr>
        <w:pStyle w:val="textbody"/>
        <w:ind w:left="720" w:right="76"/>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C0517C">
      <w:pPr>
        <w:pStyle w:val="Heading3"/>
        <w:ind w:left="864" w:right="76" w:hanging="864"/>
      </w:pPr>
      <w:bookmarkStart w:id="178" w:name="_Toc393188816"/>
      <w:bookmarkStart w:id="179" w:name="_Toc503173286"/>
      <w:bookmarkStart w:id="180" w:name="_Toc54946225"/>
      <w:r>
        <w:t>CO2</w:t>
      </w:r>
      <w:bookmarkEnd w:id="178"/>
      <w:bookmarkEnd w:id="179"/>
      <w:bookmarkEnd w:id="180"/>
      <w:r>
        <w:t xml:space="preserve"> </w:t>
      </w:r>
    </w:p>
    <w:p w14:paraId="6C1D1517" w14:textId="2CB8B645" w:rsidR="000825A8" w:rsidRDefault="00E46300" w:rsidP="00C0517C">
      <w:pPr>
        <w:pStyle w:val="textbody"/>
        <w:ind w:left="720" w:right="76"/>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C0517C">
      <w:pPr>
        <w:pStyle w:val="Heading3"/>
        <w:ind w:left="864" w:right="76" w:hanging="864"/>
      </w:pPr>
      <w:bookmarkStart w:id="181" w:name="_Toc502824549"/>
      <w:bookmarkStart w:id="182" w:name="_Ref503159258"/>
      <w:bookmarkStart w:id="183" w:name="_Toc503173287"/>
      <w:bookmarkStart w:id="184" w:name="_Toc54946226"/>
      <w:r>
        <w:t>O3 (Optional)</w:t>
      </w:r>
      <w:bookmarkEnd w:id="181"/>
      <w:bookmarkEnd w:id="182"/>
      <w:bookmarkEnd w:id="183"/>
      <w:bookmarkEnd w:id="184"/>
    </w:p>
    <w:p w14:paraId="590F3039" w14:textId="5D6F8B56" w:rsidR="00E46300" w:rsidRPr="006C49A3" w:rsidRDefault="00E46300" w:rsidP="00C0517C">
      <w:pPr>
        <w:pStyle w:val="textbody"/>
        <w:ind w:left="720" w:right="76"/>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AE18A3">
      <w:pPr>
        <w:pStyle w:val="Heading1"/>
        <w:pageBreakBefore w:val="0"/>
      </w:pPr>
      <w:bookmarkStart w:id="185" w:name="_Toc393188817"/>
      <w:bookmarkStart w:id="186" w:name="_Ref465340320"/>
      <w:bookmarkStart w:id="187" w:name="_Toc503173288"/>
      <w:bookmarkStart w:id="188" w:name="_Toc54946227"/>
      <w:r>
        <w:t xml:space="preserve">Input File – </w:t>
      </w:r>
      <w:r w:rsidR="00F93A75">
        <w:t xml:space="preserve">Generic </w:t>
      </w:r>
      <w:bookmarkEnd w:id="185"/>
      <w:proofErr w:type="spellStart"/>
      <w:r w:rsidR="000F375C" w:rsidRPr="00F93A75">
        <w:t>PnET</w:t>
      </w:r>
      <w:proofErr w:type="spellEnd"/>
      <w:r w:rsidR="000F375C">
        <w:t xml:space="preserve"> Species </w:t>
      </w:r>
      <w:r w:rsidR="000F375C" w:rsidRPr="00F93A75">
        <w:t>Parameters</w:t>
      </w:r>
      <w:bookmarkEnd w:id="186"/>
      <w:bookmarkEnd w:id="187"/>
      <w:bookmarkEnd w:id="188"/>
    </w:p>
    <w:p w14:paraId="2122FE85" w14:textId="74664274" w:rsidR="004B101C" w:rsidRDefault="004B101C" w:rsidP="00C0517C">
      <w:pPr>
        <w:pStyle w:val="textbody"/>
        <w:ind w:left="720" w:right="76"/>
      </w:pPr>
      <w:r>
        <w:t xml:space="preserve">This file contains </w:t>
      </w:r>
      <w:proofErr w:type="spellStart"/>
      <w:r>
        <w:t>PnET</w:t>
      </w:r>
      <w:proofErr w:type="spellEnd"/>
      <w:r>
        <w:t xml:space="preserve">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w:t>
      </w:r>
      <w:proofErr w:type="spellStart"/>
      <w:r w:rsidR="00AD4E47">
        <w:t>PnET</w:t>
      </w:r>
      <w:proofErr w:type="spellEnd"/>
      <w:r w:rsidR="00AD4E47">
        <w:t xml:space="preserve">-Succession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w:t>
      </w:r>
      <w:proofErr w:type="spellStart"/>
      <w:r w:rsidR="00B31338">
        <w:t>PnETGenericDefaultParameters</w:t>
      </w:r>
      <w:proofErr w:type="spellEnd"/>
      <w:r w:rsidR="00B31338">
        <w:t xml:space="preserve"> file.</w:t>
      </w:r>
      <w:r w:rsidR="008F1B67">
        <w:t xml:space="preserve">  Also, most (but not all) of these parameters may instead appear in the </w:t>
      </w:r>
      <w:proofErr w:type="spellStart"/>
      <w:r w:rsidR="008F1B67">
        <w:t>PnETSpeciesParameter</w:t>
      </w:r>
      <w:proofErr w:type="spellEnd"/>
      <w:r w:rsidR="008F1B67">
        <w:t xml:space="preserve"> file (Section 8</w:t>
      </w:r>
      <w:proofErr w:type="gramStart"/>
      <w:r w:rsidR="008F1B67">
        <w:t>), but</w:t>
      </w:r>
      <w:proofErr w:type="gramEnd"/>
      <w:r w:rsidR="008F1B67">
        <w:t xml:space="preserve">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89" w:name="_Toc503173289"/>
      <w:bookmarkStart w:id="190" w:name="_Toc54946228"/>
      <w:r>
        <w:t>Example file:</w:t>
      </w:r>
      <w:bookmarkEnd w:id="189"/>
      <w:bookmarkEnd w:id="190"/>
    </w:p>
    <w:p w14:paraId="0DA89FBF" w14:textId="77777777" w:rsidR="00AD4E47" w:rsidRDefault="00AD4E47" w:rsidP="00F023FD">
      <w:pPr>
        <w:pStyle w:val="textbody"/>
        <w:spacing w:after="0"/>
        <w:ind w:left="900"/>
        <w:rPr>
          <w:rFonts w:ascii="Courier New" w:hAnsi="Courier New" w:cs="Courier New"/>
          <w:sz w:val="20"/>
          <w:szCs w:val="20"/>
        </w:rPr>
      </w:pPr>
      <w:proofErr w:type="spellStart"/>
      <w:r w:rsidRPr="000D582F">
        <w:rPr>
          <w:rFonts w:ascii="Courier New" w:hAnsi="Courier New" w:cs="Courier New"/>
          <w:sz w:val="20"/>
          <w:szCs w:val="20"/>
        </w:rPr>
        <w:t>LandisData</w:t>
      </w:r>
      <w:proofErr w:type="spellEnd"/>
      <w:r w:rsidRPr="000D582F">
        <w:rPr>
          <w:rFonts w:ascii="Courier New" w:hAnsi="Courier New" w:cs="Courier New"/>
          <w:sz w:val="20"/>
          <w:szCs w:val="20"/>
        </w:rPr>
        <w:t xml:space="preserve"> </w:t>
      </w:r>
      <w:proofErr w:type="spellStart"/>
      <w:r w:rsidRPr="000D582F">
        <w:rPr>
          <w:rFonts w:ascii="Courier New" w:hAnsi="Courier New" w:cs="Courier New"/>
          <w:sz w:val="20"/>
          <w:szCs w:val="20"/>
        </w:rPr>
        <w:t>PnETGenericParameters</w:t>
      </w:r>
      <w:proofErr w:type="spellEnd"/>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proofErr w:type="spellStart"/>
      <w:r w:rsidRPr="000D582F">
        <w:rPr>
          <w:rFonts w:ascii="Courier New" w:hAnsi="Courier New" w:cs="Courier New"/>
          <w:sz w:val="20"/>
          <w:szCs w:val="20"/>
        </w:rPr>
        <w:t>PnETGeneri</w:t>
      </w:r>
      <w:r>
        <w:rPr>
          <w:rFonts w:ascii="Courier New" w:hAnsi="Courier New" w:cs="Courier New"/>
          <w:sz w:val="20"/>
          <w:szCs w:val="20"/>
        </w:rPr>
        <w:t>cParameters</w:t>
      </w:r>
      <w:proofErr w:type="spellEnd"/>
      <w:r>
        <w:rPr>
          <w:rFonts w:ascii="Courier New" w:hAnsi="Courier New" w:cs="Courier New"/>
          <w:sz w:val="20"/>
          <w:szCs w:val="20"/>
        </w:rPr>
        <w:t xml:space="preserve">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proofErr w:type="spellStart"/>
      <w:r>
        <w:rPr>
          <w:rFonts w:ascii="Courier New" w:hAnsi="Courier New" w:cs="Courier New"/>
          <w:sz w:val="20"/>
          <w:szCs w:val="20"/>
        </w:rPr>
        <w:t>MaxCanopyLayers</w:t>
      </w:r>
      <w:proofErr w:type="spellEnd"/>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proofErr w:type="spellStart"/>
      <w:r w:rsidRPr="00962346">
        <w:rPr>
          <w:rFonts w:ascii="Courier New" w:hAnsi="Courier New" w:cs="Courier New"/>
          <w:sz w:val="20"/>
          <w:szCs w:val="20"/>
        </w:rPr>
        <w:t>MaxDevLyrAv</w:t>
      </w:r>
      <w:proofErr w:type="spellEnd"/>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proofErr w:type="spellStart"/>
      <w:r w:rsidRPr="000D582F">
        <w:rPr>
          <w:rFonts w:ascii="Courier New" w:hAnsi="Courier New" w:cs="Courier New"/>
          <w:sz w:val="20"/>
          <w:szCs w:val="20"/>
        </w:rPr>
        <w:t>PreventEstablishment</w:t>
      </w:r>
      <w:proofErr w:type="spellEnd"/>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BFolResp</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proofErr w:type="spellStart"/>
      <w:r w:rsidRPr="00D54FA2">
        <w:rPr>
          <w:rFonts w:ascii="Courier New" w:hAnsi="Courier New" w:cs="Courier New"/>
          <w:sz w:val="20"/>
          <w:szCs w:val="20"/>
        </w:rPr>
        <w:t>MaintResp</w:t>
      </w:r>
      <w:proofErr w:type="spellEnd"/>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TOroot</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TOwood</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FolLignin</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KWdLit</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InitialNSC</w:t>
      </w:r>
      <w:proofErr w:type="spellEnd"/>
      <w:r w:rsidRPr="00EB498E">
        <w:rPr>
          <w:rFonts w:ascii="Courier New" w:hAnsi="Courier New" w:cs="Courier New"/>
          <w:sz w:val="20"/>
          <w:szCs w:val="20"/>
        </w:rPr>
        <w:t xml:space="preserve">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CFracBiomass</w:t>
      </w:r>
      <w:proofErr w:type="spellEnd"/>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proofErr w:type="spellStart"/>
      <w:r>
        <w:rPr>
          <w:rFonts w:ascii="Courier New" w:hAnsi="Courier New" w:cs="Courier New"/>
          <w:sz w:val="20"/>
          <w:szCs w:val="20"/>
        </w:rPr>
        <w:t>PrecipEvents</w:t>
      </w:r>
      <w:proofErr w:type="spellEnd"/>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proofErr w:type="spellStart"/>
      <w:r>
        <w:rPr>
          <w:rFonts w:ascii="Courier New" w:hAnsi="Courier New" w:cs="Courier New"/>
          <w:sz w:val="20"/>
          <w:szCs w:val="20"/>
        </w:rPr>
        <w:lastRenderedPageBreak/>
        <w:t>Wythers</w:t>
      </w:r>
      <w:proofErr w:type="spellEnd"/>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91" w:name="_Toc503173290"/>
      <w:bookmarkStart w:id="192" w:name="_Toc54946229"/>
      <w:proofErr w:type="spellStart"/>
      <w:r>
        <w:t>LandisData</w:t>
      </w:r>
      <w:bookmarkEnd w:id="191"/>
      <w:bookmarkEnd w:id="192"/>
      <w:proofErr w:type="spellEnd"/>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proofErr w:type="spellStart"/>
      <w:r w:rsidRPr="003F4D2A">
        <w:rPr>
          <w:sz w:val="23"/>
          <w:szCs w:val="23"/>
        </w:rPr>
        <w:t>PnETGenericParameters</w:t>
      </w:r>
      <w:proofErr w:type="spellEnd"/>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93" w:name="_Toc503173291"/>
      <w:bookmarkStart w:id="194" w:name="_Toc54946230"/>
      <w:proofErr w:type="spellStart"/>
      <w:r>
        <w:t>PnETGenericParameters</w:t>
      </w:r>
      <w:bookmarkEnd w:id="193"/>
      <w:bookmarkEnd w:id="194"/>
      <w:proofErr w:type="spellEnd"/>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95" w:name="_Ref502929948"/>
      <w:bookmarkStart w:id="196" w:name="_Toc503173292"/>
      <w:bookmarkStart w:id="197" w:name="_Toc54946231"/>
      <w:proofErr w:type="spellStart"/>
      <w:r>
        <w:t>MaxCanopyLayers</w:t>
      </w:r>
      <w:bookmarkEnd w:id="195"/>
      <w:bookmarkEnd w:id="196"/>
      <w:bookmarkEnd w:id="197"/>
      <w:proofErr w:type="spellEnd"/>
    </w:p>
    <w:p w14:paraId="0D5FFDA8" w14:textId="40899ECF" w:rsidR="00AD4E47" w:rsidRDefault="00AD4E47" w:rsidP="00C0517C">
      <w:pPr>
        <w:pStyle w:val="textbody"/>
        <w:ind w:left="720" w:right="76"/>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proofErr w:type="spellStart"/>
      <w:r w:rsidRPr="003B2228">
        <w:t>MaxDevLyrAv</w:t>
      </w:r>
      <w:proofErr w:type="spellEnd"/>
      <w:r>
        <w:t xml:space="preserve">, but when </w:t>
      </w:r>
      <w:proofErr w:type="spellStart"/>
      <w:r w:rsidRPr="003B2228">
        <w:t>MaxDevLyrAv</w:t>
      </w:r>
      <w:proofErr w:type="spellEnd"/>
      <w:r>
        <w:t xml:space="preserve"> is given low values, the result would otherwise be an extreme number of canopy layers. </w:t>
      </w:r>
      <w:proofErr w:type="spellStart"/>
      <w:r>
        <w:t>MaxCanopyLayers</w:t>
      </w:r>
      <w:proofErr w:type="spellEnd"/>
      <w:r>
        <w:t xml:space="preserve"> has a default value of 5.</w:t>
      </w:r>
    </w:p>
    <w:p w14:paraId="34BAD30E" w14:textId="77777777" w:rsidR="00015F15" w:rsidRDefault="00015F15" w:rsidP="00015F15">
      <w:pPr>
        <w:pStyle w:val="Heading2"/>
        <w:tabs>
          <w:tab w:val="num" w:pos="0"/>
        </w:tabs>
        <w:ind w:left="648" w:hanging="648"/>
      </w:pPr>
      <w:bookmarkStart w:id="198" w:name="_Toc503173293"/>
      <w:bookmarkStart w:id="199" w:name="_Toc54946232"/>
      <w:proofErr w:type="spellStart"/>
      <w:r>
        <w:t>MaxDevLyrAv</w:t>
      </w:r>
      <w:bookmarkEnd w:id="198"/>
      <w:bookmarkEnd w:id="199"/>
      <w:proofErr w:type="spellEnd"/>
      <w:r>
        <w:t xml:space="preserve"> </w:t>
      </w:r>
    </w:p>
    <w:p w14:paraId="7E3F86AA" w14:textId="3E8255D5" w:rsidR="00015F15" w:rsidRDefault="00015F15" w:rsidP="00C0517C">
      <w:pPr>
        <w:pStyle w:val="textbody"/>
        <w:ind w:left="720" w:right="76"/>
      </w:pPr>
      <w:r>
        <w:t xml:space="preserve">This optional parameter is used to lump species-age cohorts into canopy </w:t>
      </w:r>
      <w:proofErr w:type="gramStart"/>
      <w:r>
        <w:t>layers, and</w:t>
      </w:r>
      <w:proofErr w:type="gramEnd"/>
      <w:r>
        <w:t xml:space="preserve"> specifies the maximum variation of cohort biomass that can occur within a canopy layer.  It is given a </w:t>
      </w:r>
      <w:r w:rsidR="00864F08">
        <w:t xml:space="preserve">large </w:t>
      </w:r>
      <w:r>
        <w:t>default value, which results in a single canopy layer regardless of biomass distribution among subcanopy layers (see section 2.4.1).</w:t>
      </w:r>
    </w:p>
    <w:p w14:paraId="3692C22A" w14:textId="77777777" w:rsidR="00AD4E47" w:rsidRDefault="00AD4E47" w:rsidP="00C0517C">
      <w:pPr>
        <w:pStyle w:val="Heading2"/>
        <w:tabs>
          <w:tab w:val="num" w:pos="0"/>
        </w:tabs>
        <w:ind w:left="648" w:right="76" w:hanging="648"/>
      </w:pPr>
      <w:bookmarkStart w:id="200" w:name="_Toc503173294"/>
      <w:bookmarkStart w:id="201" w:name="_Toc54946233"/>
      <w:r>
        <w:t>IMAX</w:t>
      </w:r>
      <w:bookmarkEnd w:id="200"/>
      <w:bookmarkEnd w:id="201"/>
    </w:p>
    <w:p w14:paraId="372F9E93" w14:textId="241C0A32" w:rsidR="00AD4E47" w:rsidRPr="00EF7148" w:rsidRDefault="00AD4E47" w:rsidP="00C0517C">
      <w:pPr>
        <w:pStyle w:val="textbody"/>
        <w:ind w:left="720" w:right="76"/>
      </w:pPr>
      <w:r>
        <w:t>Optional: Each cohort is subdivided in</w:t>
      </w:r>
      <w:r w:rsidR="009244F4">
        <w:t>to</w:t>
      </w:r>
      <w:r>
        <w:t xml:space="preserve"> </w:t>
      </w:r>
      <w:proofErr w:type="gramStart"/>
      <w:r>
        <w:t>a number of</w:t>
      </w:r>
      <w:proofErr w:type="gramEnd"/>
      <w:r>
        <w:t xml:space="preserve"> layers (IMAX) for integration. In </w:t>
      </w:r>
      <w:proofErr w:type="spellStart"/>
      <w:r>
        <w:t>PnET</w:t>
      </w:r>
      <w:proofErr w:type="spellEnd"/>
      <w:r>
        <w:t xml:space="preserve">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 xml:space="preserve">(De </w:t>
      </w:r>
      <w:proofErr w:type="spellStart"/>
      <w:r w:rsidR="00B80918">
        <w:t>Bruijn</w:t>
      </w:r>
      <w:proofErr w:type="spellEnd"/>
      <w:r w:rsidR="00B80918">
        <w:t xml:space="preserve">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202" w:name="_Toc503173295"/>
      <w:bookmarkStart w:id="203" w:name="_Toc54946234"/>
      <w:r>
        <w:t>DVPD1, DVPD2</w:t>
      </w:r>
      <w:bookmarkEnd w:id="202"/>
      <w:bookmarkEnd w:id="203"/>
    </w:p>
    <w:p w14:paraId="711351C8" w14:textId="32A36CFE" w:rsidR="00535AAC" w:rsidRPr="00017E6C" w:rsidRDefault="00535AAC" w:rsidP="00C0517C">
      <w:pPr>
        <w:pStyle w:val="textbody"/>
        <w:ind w:left="720" w:right="76"/>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C0517C">
      <w:pPr>
        <w:pStyle w:val="Heading2"/>
        <w:tabs>
          <w:tab w:val="clear" w:pos="1116"/>
          <w:tab w:val="num" w:pos="0"/>
          <w:tab w:val="num" w:pos="4716"/>
        </w:tabs>
        <w:ind w:left="648" w:right="76" w:hanging="648"/>
      </w:pPr>
      <w:bookmarkStart w:id="204" w:name="_Toc503173296"/>
      <w:bookmarkStart w:id="205" w:name="_Toc54946235"/>
      <w:proofErr w:type="spellStart"/>
      <w:r>
        <w:t>BFolResp</w:t>
      </w:r>
      <w:bookmarkEnd w:id="204"/>
      <w:bookmarkEnd w:id="205"/>
      <w:proofErr w:type="spellEnd"/>
    </w:p>
    <w:p w14:paraId="4D13B023" w14:textId="77777777" w:rsidR="001C0D31" w:rsidRDefault="001C0D31" w:rsidP="00C0517C">
      <w:pPr>
        <w:pStyle w:val="textbody"/>
        <w:ind w:left="720" w:right="76"/>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C0517C">
      <w:pPr>
        <w:pStyle w:val="Heading2"/>
        <w:tabs>
          <w:tab w:val="clear" w:pos="1116"/>
          <w:tab w:val="num" w:pos="0"/>
          <w:tab w:val="num" w:pos="4716"/>
        </w:tabs>
        <w:ind w:left="648" w:right="76" w:hanging="648"/>
      </w:pPr>
      <w:bookmarkStart w:id="206" w:name="_Toc502824559"/>
      <w:bookmarkStart w:id="207" w:name="_Toc503173297"/>
      <w:bookmarkStart w:id="208" w:name="_Toc54946236"/>
      <w:proofErr w:type="spellStart"/>
      <w:r>
        <w:t>MaintResp</w:t>
      </w:r>
      <w:bookmarkEnd w:id="206"/>
      <w:bookmarkEnd w:id="207"/>
      <w:bookmarkEnd w:id="208"/>
      <w:proofErr w:type="spellEnd"/>
    </w:p>
    <w:p w14:paraId="21271761" w14:textId="77777777" w:rsidR="001A15A5" w:rsidRDefault="001A15A5" w:rsidP="00C0517C">
      <w:pPr>
        <w:pStyle w:val="textbody"/>
        <w:ind w:left="720" w:right="76"/>
      </w:pPr>
      <w:r w:rsidRPr="009244F4">
        <w:t xml:space="preserve">Loss of NSC due to maintenance respiration. </w:t>
      </w:r>
      <w:r>
        <w:t xml:space="preserve"> </w:t>
      </w:r>
      <w:r w:rsidRPr="009244F4">
        <w:t xml:space="preserve">This rate is modified by temperature using a Q10 </w:t>
      </w:r>
      <w:proofErr w:type="gramStart"/>
      <w:r w:rsidRPr="009244F4">
        <w:t>relationship, and</w:t>
      </w:r>
      <w:proofErr w:type="gramEnd"/>
      <w:r w:rsidRPr="009244F4">
        <w:t xml:space="preserve">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C0517C">
      <w:pPr>
        <w:pStyle w:val="textbody"/>
        <w:ind w:left="720" w:right="76"/>
      </w:pPr>
    </w:p>
    <w:p w14:paraId="4A9FA70B" w14:textId="77777777" w:rsidR="001C0D31" w:rsidRDefault="001C0D31" w:rsidP="00C0517C">
      <w:pPr>
        <w:pStyle w:val="Heading2"/>
        <w:tabs>
          <w:tab w:val="num" w:pos="0"/>
        </w:tabs>
        <w:ind w:left="648" w:right="76" w:hanging="648"/>
      </w:pPr>
      <w:bookmarkStart w:id="209" w:name="_Toc503173298"/>
      <w:bookmarkStart w:id="210" w:name="_Toc54946237"/>
      <w:proofErr w:type="spellStart"/>
      <w:r>
        <w:lastRenderedPageBreak/>
        <w:t>TORoot</w:t>
      </w:r>
      <w:proofErr w:type="spellEnd"/>
      <w:r>
        <w:t>/</w:t>
      </w:r>
      <w:proofErr w:type="spellStart"/>
      <w:r>
        <w:t>TOWood</w:t>
      </w:r>
      <w:bookmarkEnd w:id="209"/>
      <w:bookmarkEnd w:id="210"/>
      <w:proofErr w:type="spellEnd"/>
    </w:p>
    <w:p w14:paraId="69D8248A" w14:textId="77777777" w:rsidR="001C0D31" w:rsidRDefault="001C0D31" w:rsidP="00C0517C">
      <w:pPr>
        <w:pStyle w:val="textbody"/>
        <w:ind w:left="720" w:right="76"/>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211" w:name="_Toc503173299"/>
      <w:bookmarkStart w:id="212" w:name="_Toc54946238"/>
      <w:r>
        <w:t>Q10</w:t>
      </w:r>
      <w:bookmarkEnd w:id="211"/>
      <w:bookmarkEnd w:id="212"/>
      <w:r>
        <w:t xml:space="preserve"> </w:t>
      </w:r>
    </w:p>
    <w:p w14:paraId="0152BBE2" w14:textId="77777777" w:rsidR="00535AAC" w:rsidRPr="009A2FF6" w:rsidRDefault="00535AAC" w:rsidP="00C0517C">
      <w:pPr>
        <w:pStyle w:val="textbody"/>
        <w:ind w:left="720" w:right="76"/>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C0517C">
      <w:pPr>
        <w:pStyle w:val="Heading2"/>
        <w:tabs>
          <w:tab w:val="clear" w:pos="1116"/>
          <w:tab w:val="num" w:pos="0"/>
          <w:tab w:val="num" w:pos="4716"/>
        </w:tabs>
        <w:ind w:left="648" w:right="76" w:hanging="648"/>
      </w:pPr>
      <w:bookmarkStart w:id="213" w:name="_Toc503173300"/>
      <w:bookmarkStart w:id="214" w:name="_Toc54946239"/>
      <w:proofErr w:type="spellStart"/>
      <w:r>
        <w:t>FolLignin</w:t>
      </w:r>
      <w:bookmarkEnd w:id="213"/>
      <w:bookmarkEnd w:id="214"/>
      <w:proofErr w:type="spellEnd"/>
    </w:p>
    <w:p w14:paraId="27893E2F" w14:textId="429925AA" w:rsidR="00535AAC" w:rsidRDefault="00535AAC" w:rsidP="00C0517C">
      <w:pPr>
        <w:pStyle w:val="textbody"/>
        <w:ind w:left="720" w:right="76"/>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C0517C">
      <w:pPr>
        <w:pStyle w:val="Heading2"/>
        <w:tabs>
          <w:tab w:val="clear" w:pos="1116"/>
          <w:tab w:val="num" w:pos="0"/>
          <w:tab w:val="num" w:pos="4716"/>
        </w:tabs>
        <w:ind w:left="648" w:right="76" w:hanging="648"/>
      </w:pPr>
      <w:bookmarkStart w:id="215" w:name="_Toc503173301"/>
      <w:bookmarkStart w:id="216" w:name="_Toc54946240"/>
      <w:proofErr w:type="spellStart"/>
      <w:r w:rsidRPr="001E7BC2">
        <w:t>KWdLit</w:t>
      </w:r>
      <w:bookmarkEnd w:id="215"/>
      <w:bookmarkEnd w:id="216"/>
      <w:proofErr w:type="spellEnd"/>
    </w:p>
    <w:p w14:paraId="1A2CC001" w14:textId="062FB9AE" w:rsidR="00535AAC" w:rsidRDefault="00535AAC" w:rsidP="00C0517C">
      <w:pPr>
        <w:pStyle w:val="textbody"/>
        <w:ind w:left="720" w:right="76"/>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C0517C">
      <w:pPr>
        <w:pStyle w:val="Heading2"/>
        <w:tabs>
          <w:tab w:val="clear" w:pos="1116"/>
          <w:tab w:val="num" w:pos="0"/>
          <w:tab w:val="num" w:pos="4716"/>
        </w:tabs>
        <w:ind w:left="648" w:right="76" w:hanging="648"/>
      </w:pPr>
      <w:bookmarkStart w:id="217" w:name="_Toc503173302"/>
      <w:bookmarkStart w:id="218" w:name="_Toc54946241"/>
      <w:proofErr w:type="spellStart"/>
      <w:r>
        <w:t>InitialNSC</w:t>
      </w:r>
      <w:bookmarkEnd w:id="217"/>
      <w:bookmarkEnd w:id="218"/>
      <w:proofErr w:type="spellEnd"/>
    </w:p>
    <w:p w14:paraId="58EC2D17" w14:textId="44D0751D" w:rsidR="004B101C" w:rsidRDefault="001C0D31" w:rsidP="00C0517C">
      <w:pPr>
        <w:pStyle w:val="textbody"/>
        <w:ind w:left="720" w:right="76"/>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C0517C">
      <w:pPr>
        <w:pStyle w:val="Heading2"/>
        <w:tabs>
          <w:tab w:val="clear" w:pos="1116"/>
          <w:tab w:val="num" w:pos="0"/>
          <w:tab w:val="num" w:pos="4716"/>
        </w:tabs>
        <w:ind w:left="648" w:right="76" w:hanging="648"/>
      </w:pPr>
      <w:bookmarkStart w:id="219" w:name="_Toc503173303"/>
      <w:bookmarkStart w:id="220" w:name="_Toc54946242"/>
      <w:proofErr w:type="spellStart"/>
      <w:r>
        <w:t>CFracBiomass</w:t>
      </w:r>
      <w:bookmarkEnd w:id="219"/>
      <w:bookmarkEnd w:id="220"/>
      <w:proofErr w:type="spellEnd"/>
    </w:p>
    <w:p w14:paraId="17CDDB75" w14:textId="1056939A" w:rsidR="00EB498E" w:rsidRDefault="00EB498E" w:rsidP="00C0517C">
      <w:pPr>
        <w:pStyle w:val="textbody"/>
        <w:ind w:left="720" w:right="76"/>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C0517C">
      <w:pPr>
        <w:pStyle w:val="Heading2"/>
        <w:tabs>
          <w:tab w:val="clear" w:pos="1116"/>
          <w:tab w:val="num" w:pos="0"/>
          <w:tab w:val="num" w:pos="4716"/>
        </w:tabs>
        <w:ind w:left="648" w:right="76" w:hanging="648"/>
      </w:pPr>
      <w:bookmarkStart w:id="221" w:name="_Toc451248939"/>
      <w:bookmarkStart w:id="222" w:name="_Toc503173304"/>
      <w:bookmarkStart w:id="223" w:name="_Toc54946243"/>
      <w:proofErr w:type="spellStart"/>
      <w:r w:rsidRPr="005979DB">
        <w:t>PrecipEvents</w:t>
      </w:r>
      <w:bookmarkEnd w:id="221"/>
      <w:bookmarkEnd w:id="222"/>
      <w:bookmarkEnd w:id="223"/>
      <w:proofErr w:type="spellEnd"/>
    </w:p>
    <w:p w14:paraId="6BADACA4" w14:textId="4BCAC462" w:rsidR="009244F4" w:rsidRDefault="009244F4" w:rsidP="00C0517C">
      <w:pPr>
        <w:pStyle w:val="textbody"/>
        <w:ind w:left="720" w:right="76"/>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C0517C">
      <w:pPr>
        <w:pStyle w:val="Heading2"/>
        <w:tabs>
          <w:tab w:val="clear" w:pos="1116"/>
          <w:tab w:val="num" w:pos="0"/>
          <w:tab w:val="num" w:pos="4716"/>
        </w:tabs>
        <w:ind w:left="648" w:right="76" w:hanging="648"/>
      </w:pPr>
      <w:bookmarkStart w:id="224" w:name="_Toc503173305"/>
      <w:bookmarkStart w:id="225" w:name="_Toc54946244"/>
      <w:proofErr w:type="spellStart"/>
      <w:r w:rsidRPr="00EA1B7B">
        <w:t>P</w:t>
      </w:r>
      <w:r>
        <w:t>reventEstablishment</w:t>
      </w:r>
      <w:bookmarkEnd w:id="224"/>
      <w:bookmarkEnd w:id="225"/>
      <w:proofErr w:type="spellEnd"/>
    </w:p>
    <w:p w14:paraId="00C715DB" w14:textId="77777777" w:rsidR="009244F4" w:rsidRPr="00061C32" w:rsidRDefault="009244F4" w:rsidP="00C0517C">
      <w:pPr>
        <w:pStyle w:val="textbody"/>
        <w:ind w:left="720" w:right="76"/>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C0517C">
      <w:pPr>
        <w:pStyle w:val="Heading2"/>
        <w:tabs>
          <w:tab w:val="clear" w:pos="1116"/>
          <w:tab w:val="num" w:pos="0"/>
          <w:tab w:val="num" w:pos="4716"/>
        </w:tabs>
        <w:ind w:left="648" w:right="76" w:hanging="648"/>
      </w:pPr>
      <w:bookmarkStart w:id="226" w:name="_Toc451248941"/>
      <w:bookmarkStart w:id="227" w:name="_Ref465340431"/>
      <w:bookmarkStart w:id="228" w:name="_Toc503173306"/>
      <w:bookmarkStart w:id="229" w:name="_Toc54946245"/>
      <w:proofErr w:type="spellStart"/>
      <w:r>
        <w:t>Wythers</w:t>
      </w:r>
      <w:bookmarkEnd w:id="226"/>
      <w:bookmarkEnd w:id="227"/>
      <w:bookmarkEnd w:id="228"/>
      <w:bookmarkEnd w:id="229"/>
      <w:proofErr w:type="spellEnd"/>
    </w:p>
    <w:p w14:paraId="7F6D23A6" w14:textId="268BC9B3" w:rsidR="009244F4" w:rsidRPr="00061C32" w:rsidRDefault="009244F4" w:rsidP="00C0517C">
      <w:pPr>
        <w:pStyle w:val="textbody"/>
        <w:ind w:left="720" w:right="76"/>
        <w:rPr>
          <w:sz w:val="23"/>
          <w:szCs w:val="23"/>
        </w:rPr>
      </w:pPr>
      <w:r>
        <w:rPr>
          <w:sz w:val="23"/>
          <w:szCs w:val="23"/>
        </w:rPr>
        <w:t xml:space="preserve">Boolean variable turning the </w:t>
      </w:r>
      <w:proofErr w:type="spellStart"/>
      <w:r>
        <w:rPr>
          <w:sz w:val="23"/>
          <w:szCs w:val="23"/>
        </w:rPr>
        <w:t>Wythers</w:t>
      </w:r>
      <w:proofErr w:type="spellEnd"/>
      <w:r>
        <w:rPr>
          <w:sz w:val="23"/>
          <w:szCs w:val="23"/>
        </w:rPr>
        <w:t xml:space="preserve"> correction on or off.  The </w:t>
      </w:r>
      <w:proofErr w:type="spellStart"/>
      <w:r>
        <w:rPr>
          <w:sz w:val="23"/>
          <w:szCs w:val="23"/>
        </w:rPr>
        <w:t>Wythers</w:t>
      </w:r>
      <w:proofErr w:type="spellEnd"/>
      <w:r>
        <w:rPr>
          <w:sz w:val="23"/>
          <w:szCs w:val="23"/>
        </w:rPr>
        <w:t xml:space="preserve"> </w:t>
      </w:r>
      <w:r w:rsidR="00313392">
        <w:rPr>
          <w:sz w:val="23"/>
          <w:szCs w:val="23"/>
        </w:rPr>
        <w:t>algorithm</w:t>
      </w:r>
      <w:r>
        <w:rPr>
          <w:sz w:val="23"/>
          <w:szCs w:val="23"/>
        </w:rPr>
        <w:t xml:space="preserve"> accounts for acclimation of foliar respiration to elevated temperatures (</w:t>
      </w:r>
      <w:proofErr w:type="spellStart"/>
      <w:r>
        <w:rPr>
          <w:sz w:val="23"/>
          <w:szCs w:val="23"/>
        </w:rPr>
        <w:t>Wythers</w:t>
      </w:r>
      <w:proofErr w:type="spellEnd"/>
      <w:r>
        <w:rPr>
          <w:sz w:val="23"/>
          <w:szCs w:val="23"/>
        </w:rPr>
        <w:t xml:space="preserve"> et al 2013).</w:t>
      </w:r>
      <w:r w:rsidRPr="00EB498E">
        <w:t xml:space="preserve"> </w:t>
      </w:r>
      <w:r>
        <w:t xml:space="preserve"> </w:t>
      </w:r>
      <w:r w:rsidRPr="00361F61">
        <w:t xml:space="preserve">Value: </w:t>
      </w:r>
      <w:r>
        <w:t xml:space="preserve">true/false.  </w:t>
      </w:r>
    </w:p>
    <w:p w14:paraId="18FD81BE" w14:textId="77777777" w:rsidR="009244F4" w:rsidRDefault="009244F4" w:rsidP="00C0517C">
      <w:pPr>
        <w:pStyle w:val="Heading2"/>
        <w:tabs>
          <w:tab w:val="clear" w:pos="1116"/>
          <w:tab w:val="num" w:pos="0"/>
          <w:tab w:val="num" w:pos="4716"/>
        </w:tabs>
        <w:ind w:left="648" w:right="76" w:hanging="648"/>
      </w:pPr>
      <w:bookmarkStart w:id="230" w:name="_Toc451248942"/>
      <w:bookmarkStart w:id="231" w:name="_Ref465340413"/>
      <w:bookmarkStart w:id="232" w:name="_Toc503173307"/>
      <w:bookmarkStart w:id="233" w:name="_Toc54946246"/>
      <w:r>
        <w:t>DTEMP</w:t>
      </w:r>
      <w:bookmarkEnd w:id="230"/>
      <w:bookmarkEnd w:id="231"/>
      <w:bookmarkEnd w:id="232"/>
      <w:bookmarkEnd w:id="233"/>
    </w:p>
    <w:p w14:paraId="50671D94" w14:textId="2CE0754F" w:rsidR="009244F4" w:rsidRPr="00061C32" w:rsidRDefault="009244F4" w:rsidP="00C0517C">
      <w:pPr>
        <w:pStyle w:val="textbody"/>
        <w:ind w:left="720" w:right="76"/>
        <w:rPr>
          <w:sz w:val="23"/>
          <w:szCs w:val="23"/>
        </w:rPr>
      </w:pPr>
      <w:r>
        <w:rPr>
          <w:sz w:val="23"/>
          <w:szCs w:val="23"/>
        </w:rPr>
        <w:t xml:space="preserve">Boolean variable turning the </w:t>
      </w:r>
      <w:proofErr w:type="spellStart"/>
      <w:r>
        <w:rPr>
          <w:sz w:val="23"/>
          <w:szCs w:val="23"/>
        </w:rPr>
        <w:t>PnET</w:t>
      </w:r>
      <w:proofErr w:type="spellEnd"/>
      <w:r>
        <w:rPr>
          <w:sz w:val="23"/>
          <w:szCs w:val="23"/>
        </w:rPr>
        <w:t xml:space="preserve">-II DTEMP temperature reduction </w:t>
      </w:r>
      <w:r w:rsidR="00165617">
        <w:rPr>
          <w:sz w:val="23"/>
          <w:szCs w:val="23"/>
        </w:rPr>
        <w:t xml:space="preserve">factor </w:t>
      </w:r>
      <w:r>
        <w:rPr>
          <w:sz w:val="23"/>
          <w:szCs w:val="23"/>
        </w:rPr>
        <w:t xml:space="preserve">(Aber and Federer 1992) on or off.  A value of “true” uses the DTEMP function, which reduces </w:t>
      </w:r>
      <w:proofErr w:type="spellStart"/>
      <w:r>
        <w:rPr>
          <w:sz w:val="23"/>
          <w:szCs w:val="23"/>
        </w:rPr>
        <w:t>NetPsn</w:t>
      </w:r>
      <w:proofErr w:type="spellEnd"/>
      <w:r>
        <w:rPr>
          <w:sz w:val="23"/>
          <w:szCs w:val="23"/>
        </w:rPr>
        <w:t xml:space="preserve"> from 1.0 at </w:t>
      </w:r>
      <w:proofErr w:type="spellStart"/>
      <w:r>
        <w:rPr>
          <w:sz w:val="23"/>
          <w:szCs w:val="23"/>
        </w:rPr>
        <w:t>PsnTOpt</w:t>
      </w:r>
      <w:proofErr w:type="spellEnd"/>
      <w:r>
        <w:rPr>
          <w:sz w:val="23"/>
          <w:szCs w:val="23"/>
        </w:rPr>
        <w:t xml:space="preserve"> to 0.0 at both </w:t>
      </w:r>
      <w:proofErr w:type="spellStart"/>
      <w:r>
        <w:rPr>
          <w:sz w:val="23"/>
          <w:szCs w:val="23"/>
        </w:rPr>
        <w:t>PsnTMin</w:t>
      </w:r>
      <w:proofErr w:type="spellEnd"/>
      <w:r>
        <w:rPr>
          <w:sz w:val="23"/>
          <w:szCs w:val="23"/>
        </w:rPr>
        <w:t xml:space="preserve"> and </w:t>
      </w:r>
      <w:proofErr w:type="spellStart"/>
      <w:r>
        <w:rPr>
          <w:sz w:val="23"/>
          <w:szCs w:val="23"/>
        </w:rPr>
        <w:t>PsnTMax</w:t>
      </w:r>
      <w:proofErr w:type="spellEnd"/>
      <w:r>
        <w:rPr>
          <w:sz w:val="23"/>
          <w:szCs w:val="23"/>
        </w:rPr>
        <w:t>.</w:t>
      </w:r>
      <w:r w:rsidRPr="00EB498E">
        <w:t xml:space="preserve"> </w:t>
      </w:r>
      <w:r>
        <w:t xml:space="preserve"> </w:t>
      </w:r>
      <w:r>
        <w:rPr>
          <w:sz w:val="23"/>
          <w:szCs w:val="23"/>
        </w:rPr>
        <w:t xml:space="preserve">A value of “false” will use the original </w:t>
      </w:r>
      <w:proofErr w:type="spellStart"/>
      <w:r>
        <w:rPr>
          <w:sz w:val="23"/>
          <w:szCs w:val="23"/>
        </w:rPr>
        <w:t>PnET</w:t>
      </w:r>
      <w:proofErr w:type="spellEnd"/>
      <w:r>
        <w:rPr>
          <w:sz w:val="23"/>
          <w:szCs w:val="23"/>
        </w:rPr>
        <w:t xml:space="preserve">-Succession (v1.0) function that behaves the same as DTEMP at temperatures below </w:t>
      </w:r>
      <w:proofErr w:type="spellStart"/>
      <w:r>
        <w:rPr>
          <w:sz w:val="23"/>
          <w:szCs w:val="23"/>
        </w:rPr>
        <w:t>PsnTOpt</w:t>
      </w:r>
      <w:proofErr w:type="spellEnd"/>
      <w:r>
        <w:rPr>
          <w:sz w:val="23"/>
          <w:szCs w:val="23"/>
        </w:rPr>
        <w:t xml:space="preserve">, but does not reduce </w:t>
      </w:r>
      <w:proofErr w:type="spellStart"/>
      <w:r>
        <w:rPr>
          <w:sz w:val="23"/>
          <w:szCs w:val="23"/>
        </w:rPr>
        <w:t>NetPsn</w:t>
      </w:r>
      <w:proofErr w:type="spellEnd"/>
      <w:r>
        <w:rPr>
          <w:sz w:val="23"/>
          <w:szCs w:val="23"/>
        </w:rPr>
        <w:t xml:space="preserve"> at temperatures above </w:t>
      </w:r>
      <w:proofErr w:type="spellStart"/>
      <w:r>
        <w:rPr>
          <w:sz w:val="23"/>
          <w:szCs w:val="23"/>
        </w:rPr>
        <w:lastRenderedPageBreak/>
        <w:t>PsnTOpt</w:t>
      </w:r>
      <w:proofErr w:type="spellEnd"/>
      <w:r>
        <w:rPr>
          <w:sz w:val="23"/>
          <w:szCs w:val="23"/>
        </w:rPr>
        <w:t xml:space="preserve">, relying solely on VPD-driven reductions to drop </w:t>
      </w:r>
      <w:proofErr w:type="spellStart"/>
      <w:r>
        <w:rPr>
          <w:sz w:val="23"/>
          <w:szCs w:val="23"/>
        </w:rPr>
        <w:t>NetPsn</w:t>
      </w:r>
      <w:proofErr w:type="spellEnd"/>
      <w:r>
        <w:rPr>
          <w:sz w:val="23"/>
          <w:szCs w:val="23"/>
        </w:rPr>
        <w:t xml:space="preserve"> to zero at about 40 </w:t>
      </w:r>
      <w:proofErr w:type="spellStart"/>
      <w:r w:rsidRPr="00C86624">
        <w:rPr>
          <w:sz w:val="23"/>
          <w:szCs w:val="23"/>
          <w:vertAlign w:val="superscript"/>
        </w:rPr>
        <w:t>o</w:t>
      </w:r>
      <w:r>
        <w:rPr>
          <w:sz w:val="23"/>
          <w:szCs w:val="23"/>
        </w:rPr>
        <w:t>C.</w:t>
      </w:r>
      <w:proofErr w:type="spellEnd"/>
      <w:r>
        <w:rPr>
          <w:sz w:val="23"/>
          <w:szCs w:val="23"/>
        </w:rPr>
        <w:t xml:space="preserve">  DTEMP produces somewhat more of a </w:t>
      </w:r>
      <w:proofErr w:type="spellStart"/>
      <w:r>
        <w:rPr>
          <w:sz w:val="23"/>
          <w:szCs w:val="23"/>
        </w:rPr>
        <w:t>NetPsn</w:t>
      </w:r>
      <w:proofErr w:type="spellEnd"/>
      <w:r>
        <w:rPr>
          <w:sz w:val="23"/>
          <w:szCs w:val="23"/>
        </w:rPr>
        <w:t xml:space="preserve"> penalty above </w:t>
      </w:r>
      <w:proofErr w:type="spellStart"/>
      <w:r>
        <w:rPr>
          <w:sz w:val="23"/>
          <w:szCs w:val="23"/>
        </w:rPr>
        <w:t>PsnTOpt</w:t>
      </w:r>
      <w:proofErr w:type="spellEnd"/>
      <w:r>
        <w:rPr>
          <w:sz w:val="23"/>
          <w:szCs w:val="23"/>
        </w:rPr>
        <w:t xml:space="preserve"> for species with </w:t>
      </w:r>
      <w:proofErr w:type="spellStart"/>
      <w:r>
        <w:rPr>
          <w:sz w:val="23"/>
          <w:szCs w:val="23"/>
        </w:rPr>
        <w:t>PsnTOpt</w:t>
      </w:r>
      <w:proofErr w:type="spellEnd"/>
      <w:r>
        <w:rPr>
          <w:sz w:val="23"/>
          <w:szCs w:val="23"/>
        </w:rPr>
        <w:t xml:space="preserve"> &lt;~24 </w:t>
      </w:r>
      <w:proofErr w:type="spellStart"/>
      <w:r w:rsidRPr="003C5513">
        <w:rPr>
          <w:sz w:val="23"/>
          <w:szCs w:val="23"/>
          <w:vertAlign w:val="superscript"/>
        </w:rPr>
        <w:t>o</w:t>
      </w:r>
      <w:r>
        <w:rPr>
          <w:sz w:val="23"/>
          <w:szCs w:val="23"/>
        </w:rPr>
        <w:t>C.</w:t>
      </w:r>
      <w:proofErr w:type="spellEnd"/>
      <w:r>
        <w:rPr>
          <w:sz w:val="23"/>
          <w:szCs w:val="23"/>
        </w:rPr>
        <w:t xml:space="preserve">  The difference between the functions is small for species with </w:t>
      </w:r>
      <w:proofErr w:type="spellStart"/>
      <w:r>
        <w:rPr>
          <w:sz w:val="23"/>
          <w:szCs w:val="23"/>
        </w:rPr>
        <w:t>PsnTOpt</w:t>
      </w:r>
      <w:proofErr w:type="spellEnd"/>
      <w:r>
        <w:rPr>
          <w:sz w:val="23"/>
          <w:szCs w:val="23"/>
        </w:rPr>
        <w:t xml:space="preserve"> &gt;24 </w:t>
      </w:r>
      <w:proofErr w:type="spellStart"/>
      <w:r w:rsidRPr="003B0B5E">
        <w:rPr>
          <w:sz w:val="23"/>
          <w:szCs w:val="23"/>
          <w:vertAlign w:val="superscript"/>
        </w:rPr>
        <w:t>o</w:t>
      </w:r>
      <w:r>
        <w:rPr>
          <w:sz w:val="23"/>
          <w:szCs w:val="23"/>
        </w:rPr>
        <w:t>C.</w:t>
      </w:r>
      <w:proofErr w:type="spellEnd"/>
      <w:r>
        <w:rPr>
          <w:sz w:val="23"/>
          <w:szCs w:val="23"/>
        </w:rPr>
        <w:t xml:space="preserve">  </w:t>
      </w:r>
      <w:r w:rsidRPr="00361F61">
        <w:t xml:space="preserve">Value: </w:t>
      </w:r>
      <w:r>
        <w:t xml:space="preserve">true/false.  </w:t>
      </w:r>
    </w:p>
    <w:p w14:paraId="3AC8213B" w14:textId="77777777" w:rsidR="00305504" w:rsidRDefault="00305504" w:rsidP="00C0517C">
      <w:pPr>
        <w:pStyle w:val="Heading2"/>
        <w:tabs>
          <w:tab w:val="clear" w:pos="1116"/>
          <w:tab w:val="num" w:pos="0"/>
          <w:tab w:val="num" w:pos="4716"/>
        </w:tabs>
        <w:ind w:left="648" w:right="76" w:hanging="648"/>
      </w:pPr>
      <w:bookmarkStart w:id="234" w:name="_Toc54946247"/>
      <w:r>
        <w:t>Permafrost (optional)</w:t>
      </w:r>
      <w:bookmarkEnd w:id="234"/>
    </w:p>
    <w:p w14:paraId="2AAFAC2D" w14:textId="77777777" w:rsidR="00305504" w:rsidRDefault="00305504" w:rsidP="00C0517C">
      <w:pPr>
        <w:pStyle w:val="textbody"/>
        <w:ind w:left="540" w:right="76"/>
        <w:rPr>
          <w:sz w:val="23"/>
          <w:szCs w:val="23"/>
        </w:rPr>
      </w:pPr>
      <w:r>
        <w:rPr>
          <w:sz w:val="23"/>
          <w:szCs w:val="23"/>
        </w:rPr>
        <w:t>Boolean variable activating the optional simulation of soil ice depth and its effects on leakage.  Not recommended unless permafrost exists in your study area because it slows runtimes.  Values: true or false</w:t>
      </w:r>
    </w:p>
    <w:p w14:paraId="61F47AE5" w14:textId="3ADB65C4" w:rsidR="00305504" w:rsidRDefault="00305504" w:rsidP="00C0517C">
      <w:pPr>
        <w:pStyle w:val="Heading2"/>
        <w:tabs>
          <w:tab w:val="clear" w:pos="1116"/>
          <w:tab w:val="num" w:pos="0"/>
          <w:tab w:val="num" w:pos="4716"/>
        </w:tabs>
        <w:ind w:left="648" w:right="76" w:hanging="648"/>
      </w:pPr>
      <w:bookmarkStart w:id="235" w:name="_Toc54946248"/>
      <w:proofErr w:type="spellStart"/>
      <w:r>
        <w:t>LeakageFrostDepth</w:t>
      </w:r>
      <w:proofErr w:type="spellEnd"/>
      <w:r w:rsidR="00C0517C">
        <w:t xml:space="preserve"> (optional)</w:t>
      </w:r>
      <w:bookmarkEnd w:id="235"/>
    </w:p>
    <w:p w14:paraId="7B1B8D49" w14:textId="77777777" w:rsidR="00305504" w:rsidRDefault="00305504" w:rsidP="00C0517C">
      <w:pPr>
        <w:pStyle w:val="textbody"/>
        <w:ind w:left="540" w:right="76"/>
        <w:rPr>
          <w:sz w:val="23"/>
          <w:szCs w:val="23"/>
        </w:rPr>
      </w:pPr>
      <w:r>
        <w:rPr>
          <w:sz w:val="23"/>
          <w:szCs w:val="23"/>
        </w:rPr>
        <w:t xml:space="preserve">Soil ice depth at which frozen soil no longer impedes soil drainage.  </w:t>
      </w:r>
      <w:proofErr w:type="spellStart"/>
      <w:r>
        <w:rPr>
          <w:sz w:val="23"/>
          <w:szCs w:val="23"/>
        </w:rPr>
        <w:t>LeakageFrac</w:t>
      </w:r>
      <w:proofErr w:type="spellEnd"/>
      <w:r>
        <w:rPr>
          <w:sz w:val="23"/>
          <w:szCs w:val="23"/>
        </w:rPr>
        <w:t xml:space="preserve"> gradually increases from 0.0 when ice depth is </w:t>
      </w:r>
      <w:r w:rsidRPr="001B7E74">
        <w:rPr>
          <w:sz w:val="23"/>
          <w:szCs w:val="23"/>
          <w:u w:val="single"/>
        </w:rPr>
        <w:t>&lt;</w:t>
      </w:r>
      <w:proofErr w:type="spellStart"/>
      <w:r>
        <w:rPr>
          <w:sz w:val="23"/>
          <w:szCs w:val="23"/>
        </w:rPr>
        <w:t>RootingDepth</w:t>
      </w:r>
      <w:proofErr w:type="spellEnd"/>
      <w:r>
        <w:rPr>
          <w:sz w:val="23"/>
          <w:szCs w:val="23"/>
        </w:rPr>
        <w:t xml:space="preserve"> to 1.0 at </w:t>
      </w:r>
      <w:proofErr w:type="spellStart"/>
      <w:r>
        <w:rPr>
          <w:sz w:val="23"/>
          <w:szCs w:val="23"/>
        </w:rPr>
        <w:t>LeakageFrostDepth</w:t>
      </w:r>
      <w:proofErr w:type="spellEnd"/>
      <w:r>
        <w:rPr>
          <w:sz w:val="23"/>
          <w:szCs w:val="23"/>
        </w:rPr>
        <w:t xml:space="preserve">.  Can be omitted when Permafrost=false.  </w:t>
      </w:r>
      <w:r w:rsidRPr="00361F61">
        <w:t xml:space="preserve">Value: </w:t>
      </w:r>
      <w:r>
        <w:t>integer&gt;0</w:t>
      </w:r>
      <w:r w:rsidRPr="00361F61">
        <w:t xml:space="preserve">.  </w:t>
      </w:r>
      <w:r>
        <w:rPr>
          <w:sz w:val="23"/>
          <w:szCs w:val="23"/>
        </w:rPr>
        <w:t>Units: mm.</w:t>
      </w:r>
    </w:p>
    <w:p w14:paraId="64B9DDD6" w14:textId="77777777" w:rsidR="004B101C" w:rsidRDefault="004B101C" w:rsidP="00F93A75">
      <w:pPr>
        <w:pStyle w:val="textbody"/>
        <w:spacing w:after="0"/>
      </w:pPr>
    </w:p>
    <w:p w14:paraId="5E280666" w14:textId="77777777" w:rsidR="00AE18A3" w:rsidRPr="00F93A75" w:rsidRDefault="00AE18A3" w:rsidP="00F93A75">
      <w:pPr>
        <w:pStyle w:val="textbody"/>
        <w:spacing w:after="0"/>
      </w:pPr>
    </w:p>
    <w:p w14:paraId="66764EA6" w14:textId="16B3D400" w:rsidR="00F93A75" w:rsidRDefault="00F93A75" w:rsidP="00AE18A3">
      <w:pPr>
        <w:pStyle w:val="Heading1"/>
        <w:pageBreakBefore w:val="0"/>
      </w:pPr>
      <w:bookmarkStart w:id="236" w:name="_Ref502931930"/>
      <w:bookmarkStart w:id="237" w:name="_Toc503173308"/>
      <w:bookmarkStart w:id="238" w:name="_Toc54946249"/>
      <w:r>
        <w:t xml:space="preserve">Input File – </w:t>
      </w:r>
      <w:proofErr w:type="spellStart"/>
      <w:r>
        <w:t>PnET</w:t>
      </w:r>
      <w:proofErr w:type="spellEnd"/>
      <w:r w:rsidR="000F375C">
        <w:t xml:space="preserve"> </w:t>
      </w:r>
      <w:r>
        <w:t>Species</w:t>
      </w:r>
      <w:r w:rsidR="000F375C">
        <w:t xml:space="preserve"> </w:t>
      </w:r>
      <w:r>
        <w:t>Parameters</w:t>
      </w:r>
      <w:bookmarkEnd w:id="236"/>
      <w:bookmarkEnd w:id="237"/>
      <w:bookmarkEnd w:id="238"/>
    </w:p>
    <w:p w14:paraId="7FEEFACE" w14:textId="32573FAA" w:rsidR="00D54FA2" w:rsidRDefault="008F1B67" w:rsidP="00694040">
      <w:pPr>
        <w:pStyle w:val="textbody"/>
        <w:ind w:left="540" w:right="76"/>
      </w:pPr>
      <w:r>
        <w:t>These parameter values typically vary by species.</w:t>
      </w:r>
      <w:r w:rsidR="00D955D6">
        <w:t xml:space="preserve">  If they do not, they may more conveniently be placed in the </w:t>
      </w:r>
      <w:proofErr w:type="spellStart"/>
      <w:r w:rsidR="00D955D6" w:rsidRPr="00D955D6">
        <w:t>PnETGenericParameters</w:t>
      </w:r>
      <w:proofErr w:type="spellEnd"/>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239" w:name="_Toc503173309"/>
      <w:bookmarkStart w:id="240" w:name="_Toc54946250"/>
      <w:r>
        <w:t>Example file:</w:t>
      </w:r>
      <w:bookmarkEnd w:id="239"/>
      <w:bookmarkEnd w:id="240"/>
    </w:p>
    <w:p w14:paraId="139ED544" w14:textId="4F683D63" w:rsidR="00DF1E30" w:rsidRPr="000015D3" w:rsidRDefault="00DF1E30" w:rsidP="00694040">
      <w:pPr>
        <w:pStyle w:val="textbody"/>
        <w:ind w:left="-720" w:right="-914"/>
        <w:rPr>
          <w:rFonts w:ascii="Courier New" w:hAnsi="Courier New" w:cs="Courier New"/>
          <w:sz w:val="16"/>
          <w:szCs w:val="20"/>
        </w:rPr>
      </w:pPr>
      <w:proofErr w:type="spellStart"/>
      <w:r w:rsidRPr="000015D3">
        <w:rPr>
          <w:rFonts w:ascii="Courier New" w:hAnsi="Courier New" w:cs="Courier New"/>
          <w:sz w:val="16"/>
          <w:szCs w:val="20"/>
        </w:rPr>
        <w:t>LandisData</w:t>
      </w:r>
      <w:proofErr w:type="spellEnd"/>
      <w:r w:rsidRPr="000015D3">
        <w:rPr>
          <w:rFonts w:ascii="Courier New" w:hAnsi="Courier New" w:cs="Courier New"/>
          <w:sz w:val="16"/>
          <w:szCs w:val="20"/>
        </w:rPr>
        <w:t xml:space="preserve"> </w:t>
      </w:r>
      <w:proofErr w:type="spellStart"/>
      <w:r w:rsidRPr="000015D3">
        <w:rPr>
          <w:rFonts w:ascii="Courier New" w:hAnsi="Courier New" w:cs="Courier New"/>
          <w:sz w:val="16"/>
          <w:szCs w:val="20"/>
        </w:rPr>
        <w:t>PnETSpeciesParameters</w:t>
      </w:r>
      <w:proofErr w:type="spellEnd"/>
    </w:p>
    <w:p w14:paraId="6D4436ED" w14:textId="0979AFBC" w:rsidR="00D54FA2" w:rsidRPr="000015D3" w:rsidRDefault="00D54FA2" w:rsidP="00694040">
      <w:pPr>
        <w:pStyle w:val="textbody"/>
        <w:ind w:left="-720" w:right="-914"/>
        <w:rPr>
          <w:rFonts w:ascii="Courier New" w:hAnsi="Courier New" w:cs="Courier New"/>
          <w:sz w:val="16"/>
          <w:szCs w:val="20"/>
        </w:rPr>
      </w:pPr>
      <w:proofErr w:type="spellStart"/>
      <w:r w:rsidRPr="000015D3">
        <w:rPr>
          <w:rFonts w:ascii="Courier New" w:hAnsi="Courier New" w:cs="Courier New"/>
          <w:sz w:val="16"/>
          <w:szCs w:val="20"/>
        </w:rPr>
        <w:t>PnETSpeciesParameters</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FolN</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SLWmax</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SLWDel</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TOfol</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AmaxA</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AmaxB</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HalfSat</w:t>
      </w:r>
      <w:proofErr w:type="spellEnd"/>
      <w:r w:rsidRPr="000015D3">
        <w:rPr>
          <w:rFonts w:ascii="Courier New" w:hAnsi="Courier New" w:cs="Courier New"/>
          <w:sz w:val="16"/>
          <w:szCs w:val="20"/>
        </w:rPr>
        <w:tab/>
        <w:t>H3</w:t>
      </w:r>
      <w:r w:rsidRPr="000015D3">
        <w:rPr>
          <w:rFonts w:ascii="Courier New" w:hAnsi="Courier New" w:cs="Courier New"/>
          <w:sz w:val="16"/>
          <w:szCs w:val="20"/>
        </w:rPr>
        <w:tab/>
        <w:t>H4</w:t>
      </w:r>
      <w:r w:rsidRPr="000015D3">
        <w:rPr>
          <w:rFonts w:ascii="Courier New" w:hAnsi="Courier New" w:cs="Courier New"/>
          <w:sz w:val="16"/>
          <w:szCs w:val="20"/>
        </w:rPr>
        <w:tab/>
      </w:r>
      <w:proofErr w:type="spellStart"/>
      <w:r w:rsidRPr="000015D3">
        <w:rPr>
          <w:rFonts w:ascii="Courier New" w:hAnsi="Courier New" w:cs="Courier New"/>
          <w:sz w:val="16"/>
          <w:szCs w:val="20"/>
        </w:rPr>
        <w:t>PsnAgeRed</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PsnTMin</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PsnTOpt</w:t>
      </w:r>
      <w:proofErr w:type="spellEnd"/>
      <w:r w:rsidRPr="000015D3">
        <w:rPr>
          <w:rFonts w:ascii="Courier New" w:hAnsi="Courier New" w:cs="Courier New"/>
          <w:sz w:val="16"/>
          <w:szCs w:val="20"/>
        </w:rPr>
        <w:tab/>
        <w:t>k</w:t>
      </w:r>
      <w:r w:rsidRPr="000015D3">
        <w:rPr>
          <w:rFonts w:ascii="Courier New" w:hAnsi="Courier New" w:cs="Courier New"/>
          <w:sz w:val="16"/>
          <w:szCs w:val="20"/>
        </w:rPr>
        <w:tab/>
        <w:t>DNSC</w:t>
      </w:r>
      <w:r w:rsidRPr="000015D3">
        <w:rPr>
          <w:rFonts w:ascii="Courier New" w:hAnsi="Courier New" w:cs="Courier New"/>
          <w:sz w:val="16"/>
          <w:szCs w:val="20"/>
        </w:rPr>
        <w:tab/>
      </w:r>
      <w:proofErr w:type="spellStart"/>
      <w:r w:rsidRPr="000015D3">
        <w:rPr>
          <w:rFonts w:ascii="Courier New" w:hAnsi="Courier New" w:cs="Courier New"/>
          <w:sz w:val="16"/>
          <w:szCs w:val="20"/>
        </w:rPr>
        <w:t>FracBelowG</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EstMoist</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EstRad</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FracFol</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FrActWd</w:t>
      </w:r>
      <w:proofErr w:type="spellEnd"/>
      <w:r w:rsidR="001A15A5" w:rsidRPr="000015D3">
        <w:rPr>
          <w:rFonts w:ascii="Courier New" w:hAnsi="Courier New"/>
          <w:sz w:val="16"/>
        </w:rPr>
        <w:t xml:space="preserve"> CO2HalfSatEff</w:t>
      </w:r>
      <w:r w:rsidR="001A15A5" w:rsidRPr="000015D3">
        <w:rPr>
          <w:rFonts w:ascii="Courier New" w:hAnsi="Courier New" w:cs="Courier New"/>
          <w:sz w:val="16"/>
          <w:szCs w:val="20"/>
        </w:rPr>
        <w:t xml:space="preserve"> O3StomataSens</w:t>
      </w:r>
      <w:r w:rsidR="001A15A5" w:rsidRPr="000015D3">
        <w:rPr>
          <w:rFonts w:ascii="Courier New" w:hAnsi="Courier New" w:cs="Courier New"/>
          <w:sz w:val="16"/>
          <w:szCs w:val="20"/>
        </w:rPr>
        <w:tab/>
        <w:t>O3GrowthSens</w:t>
      </w:r>
      <w:r w:rsidR="001A15A5" w:rsidRPr="000015D3">
        <w:rPr>
          <w:rFonts w:ascii="Courier New" w:hAnsi="Courier New" w:cs="Courier New"/>
          <w:sz w:val="16"/>
          <w:szCs w:val="20"/>
        </w:rPr>
        <w:tab/>
      </w:r>
      <w:proofErr w:type="spellStart"/>
      <w:r w:rsidR="001A15A5" w:rsidRPr="000015D3">
        <w:rPr>
          <w:rFonts w:ascii="Courier New" w:hAnsi="Courier New" w:cs="Courier New"/>
          <w:sz w:val="16"/>
          <w:szCs w:val="20"/>
        </w:rPr>
        <w:t>FolNInt</w:t>
      </w:r>
      <w:proofErr w:type="spellEnd"/>
      <w:r w:rsidR="001A15A5" w:rsidRPr="000015D3">
        <w:rPr>
          <w:rFonts w:ascii="Courier New" w:hAnsi="Courier New" w:cs="Courier New"/>
          <w:sz w:val="16"/>
          <w:szCs w:val="20"/>
        </w:rPr>
        <w:tab/>
      </w:r>
      <w:proofErr w:type="spellStart"/>
      <w:r w:rsidR="001A15A5" w:rsidRPr="000015D3">
        <w:rPr>
          <w:rFonts w:ascii="Courier New" w:hAnsi="Courier New" w:cs="Courier New"/>
          <w:sz w:val="16"/>
          <w:szCs w:val="20"/>
        </w:rPr>
        <w:t>FolNSlope</w:t>
      </w:r>
      <w:proofErr w:type="spellEnd"/>
    </w:p>
    <w:p w14:paraId="6CFC1E7A" w14:textId="5BC5A62D" w:rsidR="00D54FA2" w:rsidRPr="000015D3" w:rsidRDefault="00D54FA2" w:rsidP="00694040">
      <w:pPr>
        <w:pStyle w:val="textbody"/>
        <w:ind w:left="-720" w:right="-914"/>
        <w:rPr>
          <w:rFonts w:ascii="Courier New" w:hAnsi="Courier New" w:cs="Courier New"/>
          <w:sz w:val="16"/>
          <w:szCs w:val="20"/>
        </w:rPr>
      </w:pPr>
      <w:proofErr w:type="spellStart"/>
      <w:r w:rsidRPr="000015D3">
        <w:rPr>
          <w:rFonts w:ascii="Courier New" w:hAnsi="Courier New" w:cs="Courier New"/>
          <w:sz w:val="16"/>
          <w:szCs w:val="20"/>
        </w:rPr>
        <w:t>abiebal</w:t>
      </w:r>
      <w:proofErr w:type="spellEnd"/>
      <w:r w:rsidRPr="000015D3">
        <w:rPr>
          <w:rFonts w:ascii="Courier New" w:hAnsi="Courier New" w:cs="Courier New"/>
          <w:sz w:val="16"/>
          <w:szCs w:val="20"/>
        </w:rPr>
        <w:tab/>
        <w:t>1.5</w:t>
      </w:r>
      <w:r w:rsidRPr="000015D3">
        <w:rPr>
          <w:rFonts w:ascii="Courier New" w:hAnsi="Courier New" w:cs="Courier New"/>
          <w:sz w:val="16"/>
          <w:szCs w:val="20"/>
        </w:rPr>
        <w:tab/>
        <w:t>160</w:t>
      </w:r>
      <w:r w:rsidRPr="000015D3">
        <w:rPr>
          <w:rFonts w:ascii="Courier New" w:hAnsi="Courier New" w:cs="Courier New"/>
          <w:sz w:val="16"/>
          <w:szCs w:val="20"/>
        </w:rPr>
        <w:tab/>
        <w:t>0</w:t>
      </w:r>
      <w:r w:rsidRPr="000015D3">
        <w:rPr>
          <w:rFonts w:ascii="Courier New" w:hAnsi="Courier New" w:cs="Courier New"/>
          <w:sz w:val="16"/>
          <w:szCs w:val="20"/>
        </w:rPr>
        <w:tab/>
        <w:t>0.25</w:t>
      </w:r>
      <w:r w:rsidRPr="000015D3">
        <w:rPr>
          <w:rFonts w:ascii="Courier New" w:hAnsi="Courier New" w:cs="Courier New"/>
          <w:sz w:val="16"/>
          <w:szCs w:val="20"/>
        </w:rPr>
        <w:tab/>
        <w:t>5.3</w:t>
      </w:r>
      <w:r w:rsidRPr="000015D3">
        <w:rPr>
          <w:rFonts w:ascii="Courier New" w:hAnsi="Courier New" w:cs="Courier New"/>
          <w:sz w:val="16"/>
          <w:szCs w:val="20"/>
        </w:rPr>
        <w:tab/>
        <w:t>21.5</w:t>
      </w:r>
      <w:r w:rsidRPr="000015D3">
        <w:rPr>
          <w:rFonts w:ascii="Courier New" w:hAnsi="Courier New" w:cs="Courier New"/>
          <w:sz w:val="16"/>
          <w:szCs w:val="20"/>
        </w:rPr>
        <w:tab/>
        <w:t>150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19</w:t>
      </w:r>
      <w:r w:rsidRPr="000015D3">
        <w:rPr>
          <w:rFonts w:ascii="Courier New" w:hAnsi="Courier New" w:cs="Courier New"/>
          <w:sz w:val="16"/>
          <w:szCs w:val="20"/>
        </w:rPr>
        <w:tab/>
        <w:t>0.5</w:t>
      </w:r>
      <w:r w:rsidRPr="000015D3">
        <w:rPr>
          <w:rFonts w:ascii="Courier New" w:hAnsi="Courier New" w:cs="Courier New"/>
          <w:sz w:val="16"/>
          <w:szCs w:val="20"/>
        </w:rPr>
        <w:tab/>
        <w:t>0.05</w:t>
      </w:r>
      <w:r w:rsidRPr="000015D3">
        <w:rPr>
          <w:rFonts w:ascii="Courier New" w:hAnsi="Courier New" w:cs="Courier New"/>
          <w:sz w:val="16"/>
          <w:szCs w:val="20"/>
        </w:rPr>
        <w:tab/>
        <w:t>0.25</w:t>
      </w:r>
      <w:r w:rsidRPr="000015D3">
        <w:rPr>
          <w:rFonts w:ascii="Courier New" w:hAnsi="Courier New" w:cs="Courier New"/>
          <w:sz w:val="16"/>
          <w:szCs w:val="20"/>
        </w:rPr>
        <w:tab/>
        <w:t>10</w:t>
      </w:r>
      <w:r w:rsidRPr="000015D3">
        <w:rPr>
          <w:rFonts w:ascii="Courier New" w:hAnsi="Courier New" w:cs="Courier New"/>
          <w:sz w:val="16"/>
          <w:szCs w:val="20"/>
        </w:rPr>
        <w:tab/>
        <w:t>3</w:t>
      </w:r>
      <w:r w:rsidRPr="000015D3">
        <w:rPr>
          <w:rFonts w:ascii="Courier New" w:hAnsi="Courier New" w:cs="Courier New"/>
          <w:sz w:val="16"/>
          <w:szCs w:val="20"/>
        </w:rPr>
        <w:tab/>
        <w:t>0.053</w:t>
      </w:r>
      <w:r w:rsidRPr="000015D3">
        <w:rPr>
          <w:rFonts w:ascii="Courier New" w:hAnsi="Courier New" w:cs="Courier New"/>
          <w:sz w:val="16"/>
          <w:szCs w:val="20"/>
        </w:rPr>
        <w:tab/>
        <w:t>0.00002</w:t>
      </w:r>
      <w:r w:rsidR="001A15A5" w:rsidRPr="000015D3">
        <w:rPr>
          <w:rFonts w:ascii="Courier New" w:hAnsi="Courier New" w:cs="Courier New"/>
          <w:sz w:val="16"/>
          <w:szCs w:val="20"/>
        </w:rPr>
        <w:t xml:space="preserve"> </w:t>
      </w:r>
      <w:r w:rsidR="0023244C" w:rsidRPr="000015D3">
        <w:rPr>
          <w:rFonts w:ascii="Courier New" w:hAnsi="Courier New"/>
          <w:sz w:val="16"/>
        </w:rPr>
        <w:t>0.5</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1F2A1C3E" w14:textId="3017933D" w:rsidR="00D54FA2" w:rsidRPr="000015D3" w:rsidRDefault="00D54FA2" w:rsidP="00694040">
      <w:pPr>
        <w:pStyle w:val="textbody"/>
        <w:ind w:left="-720" w:right="-914"/>
        <w:rPr>
          <w:rFonts w:ascii="Courier New" w:hAnsi="Courier New" w:cs="Courier New"/>
          <w:sz w:val="16"/>
          <w:szCs w:val="20"/>
        </w:rPr>
      </w:pPr>
      <w:proofErr w:type="spellStart"/>
      <w:r w:rsidRPr="000015D3">
        <w:rPr>
          <w:rFonts w:ascii="Courier New" w:hAnsi="Courier New" w:cs="Courier New"/>
          <w:sz w:val="16"/>
          <w:szCs w:val="20"/>
        </w:rPr>
        <w:t>acerrub</w:t>
      </w:r>
      <w:proofErr w:type="spellEnd"/>
      <w:r w:rsidRPr="000015D3">
        <w:rPr>
          <w:rFonts w:ascii="Courier New" w:hAnsi="Courier New" w:cs="Courier New"/>
          <w:sz w:val="16"/>
          <w:szCs w:val="20"/>
        </w:rPr>
        <w:tab/>
        <w:t>2.5</w:t>
      </w:r>
      <w:r w:rsidRPr="000015D3">
        <w:rPr>
          <w:rFonts w:ascii="Courier New" w:hAnsi="Courier New" w:cs="Courier New"/>
          <w:sz w:val="16"/>
          <w:szCs w:val="20"/>
        </w:rPr>
        <w:tab/>
        <w:t>65</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200</w:t>
      </w:r>
      <w:r w:rsidRPr="000015D3">
        <w:rPr>
          <w:rFonts w:ascii="Courier New" w:hAnsi="Courier New" w:cs="Courier New"/>
          <w:sz w:val="16"/>
          <w:szCs w:val="20"/>
        </w:rPr>
        <w:tab/>
        <w:t>150</w:t>
      </w:r>
      <w:r w:rsidRPr="000015D3">
        <w:rPr>
          <w:rFonts w:ascii="Courier New" w:hAnsi="Courier New" w:cs="Courier New"/>
          <w:sz w:val="16"/>
          <w:szCs w:val="20"/>
        </w:rPr>
        <w:tab/>
        <w:t>500</w:t>
      </w:r>
      <w:r w:rsidRPr="000015D3">
        <w:rPr>
          <w:rFonts w:ascii="Courier New" w:hAnsi="Courier New" w:cs="Courier New"/>
          <w:sz w:val="16"/>
          <w:szCs w:val="20"/>
        </w:rPr>
        <w:tab/>
        <w:t>5</w:t>
      </w:r>
      <w:r w:rsidRPr="000015D3">
        <w:rPr>
          <w:rFonts w:ascii="Courier New" w:hAnsi="Courier New" w:cs="Courier New"/>
          <w:sz w:val="16"/>
          <w:szCs w:val="20"/>
        </w:rPr>
        <w:tab/>
        <w:t>4</w:t>
      </w:r>
      <w:r w:rsidRPr="000015D3">
        <w:rPr>
          <w:rFonts w:ascii="Courier New" w:hAnsi="Courier New" w:cs="Courier New"/>
          <w:sz w:val="16"/>
          <w:szCs w:val="20"/>
        </w:rPr>
        <w:tab/>
        <w:t>26</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5</w:t>
      </w:r>
      <w:r w:rsidRPr="000015D3">
        <w:rPr>
          <w:rFonts w:ascii="Courier New" w:hAnsi="Courier New" w:cs="Courier New"/>
          <w:sz w:val="16"/>
          <w:szCs w:val="20"/>
        </w:rPr>
        <w:tab/>
        <w:t>5</w:t>
      </w:r>
      <w:r w:rsidRPr="000015D3">
        <w:rPr>
          <w:rFonts w:ascii="Courier New" w:hAnsi="Courier New" w:cs="Courier New"/>
          <w:sz w:val="16"/>
          <w:szCs w:val="20"/>
        </w:rPr>
        <w:tab/>
        <w:t>0.028</w:t>
      </w:r>
      <w:r w:rsidRPr="000015D3">
        <w:rPr>
          <w:rFonts w:ascii="Courier New" w:hAnsi="Courier New" w:cs="Courier New"/>
          <w:sz w:val="16"/>
          <w:szCs w:val="20"/>
        </w:rPr>
        <w:tab/>
        <w:t>0.00004</w:t>
      </w:r>
      <w:r w:rsidR="001A15A5" w:rsidRPr="000015D3">
        <w:rPr>
          <w:rFonts w:ascii="Courier New" w:hAnsi="Courier New" w:cs="Courier New"/>
          <w:sz w:val="16"/>
          <w:szCs w:val="20"/>
        </w:rPr>
        <w:t xml:space="preserve"> </w:t>
      </w:r>
      <w:r w:rsidR="001A15A5" w:rsidRPr="000015D3">
        <w:rPr>
          <w:rFonts w:ascii="Courier New" w:hAnsi="Courier New"/>
          <w:sz w:val="16"/>
        </w:rPr>
        <w:t>0.0</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0.5</w:t>
      </w:r>
      <w:r w:rsidR="001A15A5" w:rsidRPr="000015D3">
        <w:rPr>
          <w:rFonts w:ascii="Courier New" w:hAnsi="Courier New" w:cs="Courier New"/>
          <w:sz w:val="16"/>
          <w:szCs w:val="20"/>
        </w:rPr>
        <w:tab/>
        <w:t>1.0</w:t>
      </w:r>
    </w:p>
    <w:p w14:paraId="59F70523" w14:textId="1378454F" w:rsidR="001B60DB" w:rsidRPr="000015D3" w:rsidRDefault="00D54FA2" w:rsidP="00694040">
      <w:pPr>
        <w:pStyle w:val="textbody"/>
        <w:ind w:left="-720" w:right="-914"/>
        <w:rPr>
          <w:sz w:val="20"/>
        </w:rPr>
      </w:pPr>
      <w:proofErr w:type="spellStart"/>
      <w:r w:rsidRPr="000015D3">
        <w:rPr>
          <w:rFonts w:ascii="Courier New" w:hAnsi="Courier New" w:cs="Courier New"/>
          <w:sz w:val="16"/>
          <w:szCs w:val="20"/>
        </w:rPr>
        <w:t>acersac</w:t>
      </w:r>
      <w:proofErr w:type="spellEnd"/>
      <w:r w:rsidRPr="000015D3">
        <w:rPr>
          <w:rFonts w:ascii="Courier New" w:hAnsi="Courier New" w:cs="Courier New"/>
          <w:sz w:val="16"/>
          <w:szCs w:val="20"/>
        </w:rPr>
        <w:tab/>
        <w:t>2.4</w:t>
      </w:r>
      <w:r w:rsidRPr="000015D3">
        <w:rPr>
          <w:rFonts w:ascii="Courier New" w:hAnsi="Courier New" w:cs="Courier New"/>
          <w:sz w:val="16"/>
          <w:szCs w:val="20"/>
        </w:rPr>
        <w:tab/>
        <w:t>50</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100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23</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10</w:t>
      </w:r>
      <w:r w:rsidRPr="000015D3">
        <w:rPr>
          <w:rFonts w:ascii="Courier New" w:hAnsi="Courier New" w:cs="Courier New"/>
          <w:sz w:val="16"/>
          <w:szCs w:val="20"/>
        </w:rPr>
        <w:tab/>
        <w:t>1</w:t>
      </w:r>
      <w:r w:rsidRPr="000015D3">
        <w:rPr>
          <w:rFonts w:ascii="Courier New" w:hAnsi="Courier New" w:cs="Courier New"/>
          <w:sz w:val="16"/>
          <w:szCs w:val="20"/>
        </w:rPr>
        <w:tab/>
        <w:t>0.02</w:t>
      </w:r>
      <w:r w:rsidRPr="000015D3">
        <w:rPr>
          <w:rFonts w:ascii="Courier New" w:hAnsi="Courier New" w:cs="Courier New"/>
          <w:sz w:val="16"/>
          <w:szCs w:val="20"/>
        </w:rPr>
        <w:tab/>
        <w:t>0.</w:t>
      </w:r>
      <w:proofErr w:type="gramStart"/>
      <w:r w:rsidRPr="000015D3">
        <w:rPr>
          <w:rFonts w:ascii="Courier New" w:hAnsi="Courier New" w:cs="Courier New"/>
          <w:sz w:val="16"/>
          <w:szCs w:val="20"/>
        </w:rPr>
        <w:t>00002</w:t>
      </w:r>
      <w:r w:rsidR="0020662C" w:rsidRPr="000015D3">
        <w:rPr>
          <w:sz w:val="20"/>
        </w:rPr>
        <w:t xml:space="preserve"> </w:t>
      </w:r>
      <w:r w:rsidR="001A15A5" w:rsidRPr="000015D3">
        <w:rPr>
          <w:sz w:val="20"/>
        </w:rPr>
        <w:t xml:space="preserve"> </w:t>
      </w:r>
      <w:r w:rsidR="001A15A5" w:rsidRPr="000015D3">
        <w:rPr>
          <w:rFonts w:ascii="Courier New" w:hAnsi="Courier New"/>
          <w:sz w:val="16"/>
        </w:rPr>
        <w:t>0</w:t>
      </w:r>
      <w:proofErr w:type="gramEnd"/>
      <w:r w:rsidR="001A15A5" w:rsidRPr="000015D3">
        <w:rPr>
          <w:rFonts w:ascii="Courier New" w:hAnsi="Courier New"/>
          <w:sz w:val="16"/>
        </w:rPr>
        <w:t>.0</w:t>
      </w:r>
      <w:r w:rsidR="001A15A5" w:rsidRPr="000015D3">
        <w:rPr>
          <w:rFonts w:ascii="Courier New" w:hAnsi="Courier New" w:cs="Courier New"/>
          <w:sz w:val="16"/>
          <w:szCs w:val="20"/>
        </w:rPr>
        <w:tab/>
        <w:t>Tolerant</w:t>
      </w:r>
      <w:r w:rsidR="001A15A5" w:rsidRPr="000015D3">
        <w:rPr>
          <w:rFonts w:ascii="Courier New" w:hAnsi="Courier New" w:cs="Courier New"/>
          <w:sz w:val="16"/>
          <w:szCs w:val="20"/>
        </w:rPr>
        <w:tab/>
        <w:t>0.0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241" w:name="_Toc503173310"/>
      <w:bookmarkStart w:id="242" w:name="_Toc54946251"/>
      <w:bookmarkStart w:id="243" w:name="_Toc393188821"/>
      <w:proofErr w:type="spellStart"/>
      <w:r>
        <w:t>LandisData</w:t>
      </w:r>
      <w:bookmarkEnd w:id="241"/>
      <w:bookmarkEnd w:id="242"/>
      <w:proofErr w:type="spellEnd"/>
    </w:p>
    <w:p w14:paraId="2F2BF07D" w14:textId="3B95D8FD"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proofErr w:type="spellStart"/>
      <w:r w:rsidRPr="003F4D2A">
        <w:rPr>
          <w:sz w:val="23"/>
          <w:szCs w:val="23"/>
        </w:rPr>
        <w:t>PnET</w:t>
      </w:r>
      <w:r>
        <w:rPr>
          <w:sz w:val="23"/>
          <w:szCs w:val="23"/>
        </w:rPr>
        <w:t>Species</w:t>
      </w:r>
      <w:r w:rsidRPr="003F4D2A">
        <w:rPr>
          <w:sz w:val="23"/>
          <w:szCs w:val="23"/>
        </w:rPr>
        <w:t>Parameters</w:t>
      </w:r>
      <w:proofErr w:type="spellEnd"/>
      <w:r w:rsidRPr="00061C32">
        <w:rPr>
          <w:sz w:val="23"/>
          <w:szCs w:val="23"/>
        </w:rPr>
        <w:t>"</w:t>
      </w:r>
      <w:r>
        <w:rPr>
          <w:sz w:val="23"/>
          <w:szCs w:val="23"/>
        </w:rPr>
        <w:t>.</w:t>
      </w:r>
    </w:p>
    <w:p w14:paraId="1D1601DD" w14:textId="6AA20473" w:rsidR="00A721A3" w:rsidRDefault="00DF1E30" w:rsidP="00694040">
      <w:pPr>
        <w:pStyle w:val="Heading2"/>
        <w:tabs>
          <w:tab w:val="clear" w:pos="1116"/>
          <w:tab w:val="num" w:pos="0"/>
        </w:tabs>
        <w:ind w:left="630" w:right="76"/>
      </w:pPr>
      <w:bookmarkStart w:id="244" w:name="_Toc503173311"/>
      <w:bookmarkStart w:id="245" w:name="_Toc54946252"/>
      <w:bookmarkEnd w:id="243"/>
      <w:proofErr w:type="spellStart"/>
      <w:r w:rsidRPr="00DF1E30">
        <w:t>PnETSpeciesParameters</w:t>
      </w:r>
      <w:proofErr w:type="spellEnd"/>
      <w:r>
        <w:t xml:space="preserve"> (species name)</w:t>
      </w:r>
      <w:bookmarkEnd w:id="244"/>
      <w:bookmarkEnd w:id="245"/>
    </w:p>
    <w:p w14:paraId="705242FD" w14:textId="77777777" w:rsidR="00A721A3" w:rsidRPr="004E36CD" w:rsidRDefault="00A721A3" w:rsidP="00694040">
      <w:pPr>
        <w:pStyle w:val="textbody"/>
        <w:ind w:left="540" w:right="76"/>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694040">
      <w:pPr>
        <w:pStyle w:val="Heading2"/>
        <w:tabs>
          <w:tab w:val="num" w:pos="0"/>
        </w:tabs>
        <w:ind w:left="648" w:right="76" w:hanging="648"/>
      </w:pPr>
      <w:bookmarkStart w:id="246" w:name="_Toc503173312"/>
      <w:bookmarkStart w:id="247" w:name="_Toc54946253"/>
      <w:proofErr w:type="spellStart"/>
      <w:r>
        <w:t>FolN</w:t>
      </w:r>
      <w:bookmarkEnd w:id="246"/>
      <w:bookmarkEnd w:id="247"/>
      <w:proofErr w:type="spellEnd"/>
    </w:p>
    <w:p w14:paraId="332B2998" w14:textId="77777777" w:rsidR="00A721A3" w:rsidRDefault="00A721A3" w:rsidP="00694040">
      <w:pPr>
        <w:pStyle w:val="textbody"/>
        <w:ind w:left="540" w:right="76"/>
      </w:pPr>
      <w:r w:rsidRPr="00017E6C">
        <w:t xml:space="preserve">Foliar nitrogen </w:t>
      </w:r>
      <w:r>
        <w:t xml:space="preserve">content </w:t>
      </w:r>
      <w:r w:rsidRPr="00017E6C">
        <w:t>(%). Value: 0&lt;decimal &lt;10.  Units: %</w:t>
      </w:r>
      <w:r>
        <w:t>.</w:t>
      </w:r>
    </w:p>
    <w:p w14:paraId="4486FDB3" w14:textId="77777777" w:rsidR="0060452F" w:rsidRPr="00C96618" w:rsidRDefault="0060452F" w:rsidP="00694040">
      <w:pPr>
        <w:pStyle w:val="Heading2"/>
        <w:tabs>
          <w:tab w:val="clear" w:pos="1116"/>
          <w:tab w:val="num" w:pos="0"/>
          <w:tab w:val="num" w:pos="4716"/>
        </w:tabs>
        <w:ind w:left="648" w:right="76" w:hanging="648"/>
      </w:pPr>
      <w:bookmarkStart w:id="248" w:name="_Toc503173313"/>
      <w:bookmarkStart w:id="249" w:name="_Toc54946254"/>
      <w:proofErr w:type="spellStart"/>
      <w:r w:rsidRPr="00C96618">
        <w:lastRenderedPageBreak/>
        <w:t>SLWmax</w:t>
      </w:r>
      <w:bookmarkEnd w:id="248"/>
      <w:bookmarkEnd w:id="249"/>
      <w:proofErr w:type="spellEnd"/>
      <w:r w:rsidRPr="00C96618">
        <w:t xml:space="preserve"> </w:t>
      </w:r>
    </w:p>
    <w:p w14:paraId="09BF89CE" w14:textId="11412360" w:rsidR="0060452F" w:rsidRDefault="0060452F" w:rsidP="00694040">
      <w:pPr>
        <w:pStyle w:val="textbody"/>
        <w:ind w:left="540" w:right="76"/>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94040">
      <w:pPr>
        <w:pStyle w:val="Heading2"/>
        <w:tabs>
          <w:tab w:val="clear" w:pos="1116"/>
          <w:tab w:val="num" w:pos="0"/>
          <w:tab w:val="num" w:pos="4716"/>
        </w:tabs>
        <w:ind w:left="648" w:right="76" w:hanging="648"/>
      </w:pPr>
      <w:bookmarkStart w:id="250" w:name="_Toc503173314"/>
      <w:bookmarkStart w:id="251" w:name="_Toc54946255"/>
      <w:proofErr w:type="spellStart"/>
      <w:r>
        <w:t>SLWDel</w:t>
      </w:r>
      <w:bookmarkEnd w:id="250"/>
      <w:bookmarkEnd w:id="251"/>
      <w:proofErr w:type="spellEnd"/>
      <w:r>
        <w:t xml:space="preserve"> </w:t>
      </w:r>
    </w:p>
    <w:p w14:paraId="3B3F85C8" w14:textId="76CFB1C6" w:rsidR="0060452F" w:rsidRDefault="0060452F" w:rsidP="00694040">
      <w:pPr>
        <w:pStyle w:val="textbody"/>
        <w:ind w:left="540" w:right="76"/>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694040">
      <w:pPr>
        <w:pStyle w:val="Heading2"/>
        <w:tabs>
          <w:tab w:val="num" w:pos="0"/>
        </w:tabs>
        <w:ind w:left="648" w:right="76" w:hanging="648"/>
      </w:pPr>
      <w:bookmarkStart w:id="252" w:name="_Toc503173315"/>
      <w:bookmarkStart w:id="253" w:name="_Toc54946256"/>
      <w:proofErr w:type="spellStart"/>
      <w:r>
        <w:t>Tofol</w:t>
      </w:r>
      <w:bookmarkEnd w:id="252"/>
      <w:bookmarkEnd w:id="253"/>
      <w:proofErr w:type="spellEnd"/>
    </w:p>
    <w:p w14:paraId="00372CE2" w14:textId="18E3F071" w:rsidR="00A721A3" w:rsidRDefault="00A721A3" w:rsidP="00694040">
      <w:pPr>
        <w:pStyle w:val="textbody"/>
        <w:ind w:left="540" w:right="76"/>
      </w:pPr>
      <w:r>
        <w:t xml:space="preserve">Turnover of </w:t>
      </w:r>
      <w:r w:rsidR="003D238C">
        <w:t>f</w:t>
      </w:r>
      <w:r>
        <w:t xml:space="preserve">oliage - Fraction of foliage biomass lost per year.  </w:t>
      </w:r>
      <w:proofErr w:type="gramStart"/>
      <w:r>
        <w:t>Typically</w:t>
      </w:r>
      <w:proofErr w:type="gramEnd"/>
      <w:r>
        <w:t xml:space="preserve">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694040">
      <w:pPr>
        <w:pStyle w:val="Heading2"/>
        <w:tabs>
          <w:tab w:val="clear" w:pos="1116"/>
          <w:tab w:val="num" w:pos="0"/>
          <w:tab w:val="num" w:pos="4716"/>
        </w:tabs>
        <w:ind w:left="648" w:right="76" w:hanging="648"/>
      </w:pPr>
      <w:bookmarkStart w:id="254" w:name="_Toc393188830"/>
      <w:bookmarkStart w:id="255" w:name="_Toc503173316"/>
      <w:bookmarkStart w:id="256" w:name="_Toc54946257"/>
      <w:proofErr w:type="spellStart"/>
      <w:r>
        <w:t>AmaxA</w:t>
      </w:r>
      <w:bookmarkEnd w:id="254"/>
      <w:bookmarkEnd w:id="255"/>
      <w:bookmarkEnd w:id="256"/>
      <w:proofErr w:type="spellEnd"/>
      <w:r w:rsidR="00337E14">
        <w:t xml:space="preserve"> </w:t>
      </w:r>
    </w:p>
    <w:p w14:paraId="3D96B880" w14:textId="5A803DA6" w:rsidR="00337E14" w:rsidRPr="00337E14" w:rsidRDefault="00337E14" w:rsidP="00694040">
      <w:pPr>
        <w:pStyle w:val="textbody"/>
        <w:ind w:left="540" w:right="76"/>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694040">
      <w:pPr>
        <w:pStyle w:val="Heading2"/>
        <w:tabs>
          <w:tab w:val="clear" w:pos="1116"/>
          <w:tab w:val="num" w:pos="0"/>
          <w:tab w:val="num" w:pos="4716"/>
        </w:tabs>
        <w:ind w:left="648" w:right="76" w:hanging="648"/>
      </w:pPr>
      <w:bookmarkStart w:id="257" w:name="_Toc393188831"/>
      <w:bookmarkStart w:id="258" w:name="_Toc503173317"/>
      <w:bookmarkStart w:id="259" w:name="_Toc54946258"/>
      <w:proofErr w:type="spellStart"/>
      <w:r>
        <w:t>AmaxB</w:t>
      </w:r>
      <w:bookmarkEnd w:id="257"/>
      <w:bookmarkEnd w:id="258"/>
      <w:bookmarkEnd w:id="259"/>
      <w:proofErr w:type="spellEnd"/>
    </w:p>
    <w:p w14:paraId="1F88A1E0" w14:textId="0846B8FD" w:rsidR="00132A03" w:rsidRPr="00337E14" w:rsidRDefault="00337E14" w:rsidP="00694040">
      <w:pPr>
        <w:pStyle w:val="textbody"/>
        <w:ind w:left="540" w:right="76"/>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xml:space="preserve">) = </w:t>
      </w:r>
      <w:proofErr w:type="spellStart"/>
      <w:r w:rsidR="00BD6404">
        <w:t>AmaxA</w:t>
      </w:r>
      <w:proofErr w:type="spellEnd"/>
      <w:r w:rsidR="00BD6404">
        <w:t xml:space="preserve"> + </w:t>
      </w:r>
      <w:proofErr w:type="spellStart"/>
      <w:r w:rsidR="00BD6404">
        <w:t>AmaxB</w:t>
      </w:r>
      <w:proofErr w:type="spellEnd"/>
      <w:r w:rsidR="00BD6404">
        <w:t>*</w:t>
      </w:r>
      <w:proofErr w:type="spellStart"/>
      <w:r w:rsidR="00BD6404">
        <w:t>FoliarN</w:t>
      </w:r>
      <w:proofErr w:type="spellEnd"/>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694040">
      <w:pPr>
        <w:pStyle w:val="Heading2"/>
        <w:tabs>
          <w:tab w:val="clear" w:pos="1116"/>
          <w:tab w:val="num" w:pos="0"/>
          <w:tab w:val="num" w:pos="4716"/>
        </w:tabs>
        <w:ind w:left="648" w:right="76" w:hanging="648"/>
      </w:pPr>
      <w:bookmarkStart w:id="260" w:name="_Toc382310200"/>
      <w:bookmarkStart w:id="261" w:name="_Toc393188832"/>
      <w:bookmarkStart w:id="262" w:name="_Toc503173318"/>
      <w:bookmarkStart w:id="263" w:name="_Toc54946259"/>
      <w:bookmarkEnd w:id="260"/>
      <w:proofErr w:type="spellStart"/>
      <w:r>
        <w:t>HalfSat</w:t>
      </w:r>
      <w:bookmarkEnd w:id="261"/>
      <w:bookmarkEnd w:id="262"/>
      <w:bookmarkEnd w:id="263"/>
      <w:proofErr w:type="spellEnd"/>
      <w:r>
        <w:t xml:space="preserve"> </w:t>
      </w:r>
    </w:p>
    <w:p w14:paraId="1BE69AF6" w14:textId="41BF4B10" w:rsidR="00D71AD7" w:rsidRDefault="00D71AD7" w:rsidP="00694040">
      <w:pPr>
        <w:pStyle w:val="textbody"/>
        <w:ind w:left="540" w:right="76"/>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w:t>
      </w:r>
      <w:proofErr w:type="gramStart"/>
      <w:r w:rsidR="00B93DBF">
        <w:t>Typically</w:t>
      </w:r>
      <w:proofErr w:type="gramEnd"/>
      <w:r w:rsidR="00B93DBF">
        <w:t xml:space="preserve">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w:t>
      </w:r>
      <w:proofErr w:type="spellStart"/>
      <w:r w:rsidR="00B93DBF">
        <w:t>HalfSat</w:t>
      </w:r>
      <w:proofErr w:type="spellEnd"/>
      <w:r w:rsidR="00B93DBF">
        <w:t xml:space="preserve">.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 xml:space="preserve">Note: </w:t>
      </w:r>
      <w:proofErr w:type="spellStart"/>
      <w:r w:rsidR="001A15A5">
        <w:t>HalfSat</w:t>
      </w:r>
      <w:proofErr w:type="spellEnd"/>
      <w:r w:rsidR="001A15A5">
        <w:t xml:space="preserve"> is the only parameter that determines shade tolerance in </w:t>
      </w:r>
      <w:proofErr w:type="spellStart"/>
      <w:r w:rsidR="001A15A5">
        <w:t>PnET</w:t>
      </w:r>
      <w:proofErr w:type="spellEnd"/>
      <w:r w:rsidR="001A15A5">
        <w:t xml:space="preserve">-Succession; the </w:t>
      </w:r>
      <w:proofErr w:type="spellStart"/>
      <w:r w:rsidR="001A15A5">
        <w:t>ShadeTolerance</w:t>
      </w:r>
      <w:proofErr w:type="spellEnd"/>
      <w:r w:rsidR="001A15A5">
        <w:t xml:space="preserve"> parameter required in the LANDIS-II species file is ignored by </w:t>
      </w:r>
      <w:proofErr w:type="spellStart"/>
      <w:r w:rsidR="001A15A5">
        <w:t>PnET</w:t>
      </w:r>
      <w:proofErr w:type="spellEnd"/>
      <w:r w:rsidR="001A15A5">
        <w:t>-Succession.</w:t>
      </w:r>
    </w:p>
    <w:p w14:paraId="5C1257A7" w14:textId="22CCF0CD" w:rsidR="0060452F" w:rsidRDefault="00C83C2F" w:rsidP="00694040">
      <w:pPr>
        <w:pStyle w:val="Heading2"/>
        <w:tabs>
          <w:tab w:val="num" w:pos="0"/>
        </w:tabs>
        <w:ind w:left="648" w:right="76" w:hanging="648"/>
      </w:pPr>
      <w:bookmarkStart w:id="264" w:name="_Toc503173319"/>
      <w:bookmarkStart w:id="265" w:name="_Toc54946260"/>
      <w:bookmarkStart w:id="266" w:name="_Toc393188833"/>
      <w:r>
        <w:t xml:space="preserve">H1, </w:t>
      </w:r>
      <w:r w:rsidR="0060452F">
        <w:t>H2, H3, H4</w:t>
      </w:r>
      <w:bookmarkEnd w:id="264"/>
      <w:bookmarkEnd w:id="265"/>
    </w:p>
    <w:p w14:paraId="46B98459" w14:textId="63CC313A" w:rsidR="0060452F" w:rsidRDefault="0060452F" w:rsidP="00694040">
      <w:pPr>
        <w:pStyle w:val="textbody"/>
        <w:ind w:left="540" w:right="76"/>
      </w:pPr>
      <w:r>
        <w:t xml:space="preserve">Water stress parameters according to </w:t>
      </w:r>
      <w:proofErr w:type="spellStart"/>
      <w:r>
        <w:t>Feddes</w:t>
      </w:r>
      <w:proofErr w:type="spellEnd"/>
      <w:r>
        <w:t xml:space="preserve">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w:t>
      </w:r>
      <w:r w:rsidR="00C83C2F">
        <w:t xml:space="preserve">may take a negative value to produce </w:t>
      </w:r>
      <w:proofErr w:type="spellStart"/>
      <w:r w:rsidR="00C83C2F">
        <w:t>fWater</w:t>
      </w:r>
      <w:proofErr w:type="spellEnd"/>
      <w:r w:rsidR="00C83C2F">
        <w:t xml:space="preserve"> &gt;0.0 when pressure head=0 (waterlogging tolerance)</w:t>
      </w:r>
      <w:r>
        <w:t>.</w:t>
      </w:r>
      <w:r w:rsidR="00C83C2F">
        <w:t xml:space="preserve"> </w:t>
      </w:r>
      <w:r>
        <w:t xml:space="preserve"> </w:t>
      </w:r>
      <w:r w:rsidR="00C83C2F">
        <w:t xml:space="preserve">H1, </w:t>
      </w:r>
      <w:r>
        <w:t xml:space="preserve">H2, H3 and H4 should be </w:t>
      </w:r>
      <w:r w:rsidR="0002360D">
        <w:t xml:space="preserve">successively larger </w:t>
      </w:r>
      <w:r>
        <w:t>positive values.</w:t>
      </w:r>
      <w:r w:rsidR="00631AA3">
        <w:t xml:space="preserve"> </w:t>
      </w:r>
      <w:r>
        <w:t xml:space="preserve"> Note that this is the absolute value of </w:t>
      </w:r>
      <w:r w:rsidR="00C83C2F">
        <w:t xml:space="preserve">actual pressure head </w:t>
      </w:r>
      <w:r>
        <w:t>values.</w:t>
      </w:r>
      <w:r w:rsidR="00590A84">
        <w:t xml:space="preserve">  Units: m pressure head.</w:t>
      </w:r>
    </w:p>
    <w:p w14:paraId="7F14E556" w14:textId="77777777" w:rsidR="00D71AD7" w:rsidRDefault="008F1057" w:rsidP="00694040">
      <w:pPr>
        <w:pStyle w:val="Heading2"/>
        <w:tabs>
          <w:tab w:val="clear" w:pos="1116"/>
          <w:tab w:val="num" w:pos="0"/>
          <w:tab w:val="num" w:pos="4716"/>
        </w:tabs>
        <w:ind w:left="648" w:right="76" w:hanging="648"/>
      </w:pPr>
      <w:bookmarkStart w:id="267" w:name="_Toc393188835"/>
      <w:bookmarkStart w:id="268" w:name="_Toc503173320"/>
      <w:bookmarkStart w:id="269" w:name="_Toc54946261"/>
      <w:bookmarkEnd w:id="266"/>
      <w:proofErr w:type="spellStart"/>
      <w:r>
        <w:t>PsnAgeRed</w:t>
      </w:r>
      <w:bookmarkEnd w:id="267"/>
      <w:bookmarkEnd w:id="268"/>
      <w:bookmarkEnd w:id="269"/>
      <w:proofErr w:type="spellEnd"/>
    </w:p>
    <w:p w14:paraId="5FAF1B30" w14:textId="2B3B4FBE" w:rsidR="00D71AD7" w:rsidRDefault="004F7CBC" w:rsidP="00694040">
      <w:pPr>
        <w:pStyle w:val="textbody"/>
        <w:ind w:left="540" w:right="76"/>
      </w:pPr>
      <w:r>
        <w:t xml:space="preserve">Reduction factor reducing </w:t>
      </w:r>
      <w:r w:rsidR="00F35D50">
        <w:t xml:space="preserve">leaf photosynthesis </w:t>
      </w:r>
      <w:r>
        <w:t>rate as cohorts age</w:t>
      </w:r>
      <w:r w:rsidR="00F35D50">
        <w:t xml:space="preserve">, </w:t>
      </w:r>
      <w:r w:rsidR="007A4AAA">
        <w:t xml:space="preserve">with </w:t>
      </w:r>
      <w:proofErr w:type="spellStart"/>
      <w:r w:rsidR="009244F4">
        <w:t>fAge</w:t>
      </w:r>
      <w:proofErr w:type="spellEnd"/>
      <w:r w:rsidR="007A4AAA">
        <w:t xml:space="preserve">=1.0 </w:t>
      </w:r>
      <w:r w:rsidR="00F35D50">
        <w:t>at age 1</w:t>
      </w:r>
      <w:r w:rsidR="00760B4C">
        <w:t xml:space="preserve"> and </w:t>
      </w:r>
      <w:proofErr w:type="spellStart"/>
      <w:r w:rsidR="009244F4">
        <w:t>fAge</w:t>
      </w:r>
      <w:proofErr w:type="spellEnd"/>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w:t>
      </w:r>
      <w:r w:rsidR="007A4AAA">
        <w:lastRenderedPageBreak/>
        <w:t>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r w:rsidR="006D3319">
        <w:t>:</w:t>
      </w:r>
      <w:r w:rsidR="0040568F">
        <w:t xml:space="preserve"> </w:t>
      </w: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age</m:t>
                    </m:r>
                  </m:num>
                  <m:den>
                    <m:r>
                      <w:rPr>
                        <w:rFonts w:ascii="Cambria Math" w:hAnsi="Cambria Math"/>
                      </w:rPr>
                      <m:t>longevity</m:t>
                    </m:r>
                  </m:den>
                </m:f>
              </m:e>
            </m:d>
          </m:e>
          <m:sup>
            <m:r>
              <w:rPr>
                <w:rFonts w:ascii="Cambria Math" w:hAnsi="Cambria Math"/>
              </w:rPr>
              <m:t>PsnAgeRed</m:t>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71EC341C" w14:textId="61C0C786" w:rsidR="00973733" w:rsidRDefault="00973733" w:rsidP="00694040">
      <w:pPr>
        <w:pStyle w:val="Heading2"/>
        <w:tabs>
          <w:tab w:val="clear" w:pos="1116"/>
          <w:tab w:val="num" w:pos="0"/>
          <w:tab w:val="num" w:pos="1296"/>
          <w:tab w:val="num" w:pos="4716"/>
        </w:tabs>
        <w:ind w:left="648" w:right="76" w:hanging="648"/>
      </w:pPr>
      <w:bookmarkStart w:id="270" w:name="_Toc54946262"/>
      <w:proofErr w:type="spellStart"/>
      <w:r w:rsidRPr="00BB28C3">
        <w:t>LeafOnMinT</w:t>
      </w:r>
      <w:proofErr w:type="spellEnd"/>
      <w:r>
        <w:t xml:space="preserve"> </w:t>
      </w:r>
      <w:r w:rsidR="00427015">
        <w:t>(O</w:t>
      </w:r>
      <w:r w:rsidR="006B02E7">
        <w:t>ptional)</w:t>
      </w:r>
      <w:bookmarkEnd w:id="270"/>
    </w:p>
    <w:p w14:paraId="12170CD5" w14:textId="350F6990" w:rsidR="00973733" w:rsidRDefault="00973733" w:rsidP="00694040">
      <w:pPr>
        <w:pStyle w:val="textbody"/>
        <w:ind w:left="540" w:right="76"/>
      </w:pPr>
      <w:r>
        <w:t xml:space="preserve">Minimum temperature for active </w:t>
      </w:r>
      <w:r w:rsidR="00427015">
        <w:t xml:space="preserve">growing </w:t>
      </w:r>
      <w:r>
        <w:t xml:space="preserve">season.  Compared to </w:t>
      </w:r>
      <w:proofErr w:type="spellStart"/>
      <w:r>
        <w:t>Tmin</w:t>
      </w:r>
      <w:proofErr w:type="spellEnd"/>
      <w:r>
        <w:t xml:space="preserve"> to determine start and end month of growing season.</w:t>
      </w:r>
      <w:r w:rsidR="00427015">
        <w:t xml:space="preserve">  Foliage is allocated during all active months.  If this parameter is not provided, the value of </w:t>
      </w:r>
      <w:proofErr w:type="spellStart"/>
      <w:r w:rsidR="00427015">
        <w:t>PsnTMin</w:t>
      </w:r>
      <w:proofErr w:type="spellEnd"/>
      <w:r w:rsidR="00427015">
        <w:t xml:space="preserve"> is used in its place (same as previous version).</w:t>
      </w:r>
      <w:r>
        <w:t xml:space="preserve">  </w:t>
      </w:r>
      <w:r w:rsidRPr="009A2FF6">
        <w:t>Value: decimal</w:t>
      </w:r>
      <w:r>
        <w:t xml:space="preserve">.  Units: </w:t>
      </w:r>
      <w:r w:rsidRPr="009A2FF6">
        <w:t>°C</w:t>
      </w:r>
      <w:r>
        <w:t>.</w:t>
      </w:r>
    </w:p>
    <w:p w14:paraId="45A24DF7" w14:textId="77777777" w:rsidR="0013431E" w:rsidRDefault="0013431E" w:rsidP="00694040">
      <w:pPr>
        <w:pStyle w:val="Heading2"/>
        <w:tabs>
          <w:tab w:val="clear" w:pos="1116"/>
          <w:tab w:val="num" w:pos="0"/>
          <w:tab w:val="num" w:pos="4716"/>
        </w:tabs>
        <w:ind w:left="648" w:right="76" w:hanging="648"/>
      </w:pPr>
      <w:bookmarkStart w:id="271" w:name="_Toc393188837"/>
      <w:bookmarkStart w:id="272" w:name="_Toc503173321"/>
      <w:bookmarkStart w:id="273" w:name="_Toc54946263"/>
      <w:proofErr w:type="spellStart"/>
      <w:r>
        <w:t>PsnTMin</w:t>
      </w:r>
      <w:bookmarkEnd w:id="271"/>
      <w:bookmarkEnd w:id="272"/>
      <w:bookmarkEnd w:id="273"/>
      <w:proofErr w:type="spellEnd"/>
      <w:r>
        <w:t xml:space="preserve"> </w:t>
      </w:r>
    </w:p>
    <w:p w14:paraId="7E95E540" w14:textId="0B263B69" w:rsidR="0013431E" w:rsidRPr="00C96618" w:rsidRDefault="0013431E" w:rsidP="00694040">
      <w:pPr>
        <w:pStyle w:val="textbody"/>
        <w:ind w:left="540" w:right="76"/>
      </w:pPr>
      <w:r>
        <w:t xml:space="preserve">Minimum </w:t>
      </w:r>
      <w:r w:rsidR="00973733">
        <w:t xml:space="preserve">average daytime </w:t>
      </w:r>
      <w:r>
        <w:t xml:space="preserve">temperature for photosynthesis.  </w:t>
      </w:r>
      <w:r w:rsidR="00C96618" w:rsidRPr="009A2FF6">
        <w:t>Value: decimal</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694040">
      <w:pPr>
        <w:pStyle w:val="Heading2"/>
        <w:tabs>
          <w:tab w:val="clear" w:pos="1116"/>
          <w:tab w:val="num" w:pos="0"/>
          <w:tab w:val="num" w:pos="4716"/>
        </w:tabs>
        <w:ind w:left="648" w:right="76" w:hanging="648"/>
      </w:pPr>
      <w:bookmarkStart w:id="274" w:name="_Toc393188838"/>
      <w:bookmarkStart w:id="275" w:name="_Toc503173322"/>
      <w:bookmarkStart w:id="276" w:name="_Toc54946264"/>
      <w:proofErr w:type="spellStart"/>
      <w:r>
        <w:t>PsnTOpt</w:t>
      </w:r>
      <w:bookmarkEnd w:id="274"/>
      <w:bookmarkEnd w:id="275"/>
      <w:bookmarkEnd w:id="276"/>
      <w:proofErr w:type="spellEnd"/>
      <w:r>
        <w:t xml:space="preserve"> </w:t>
      </w:r>
    </w:p>
    <w:p w14:paraId="37BAE23A" w14:textId="2D46E2C5" w:rsidR="0013431E" w:rsidRDefault="0013431E" w:rsidP="00694040">
      <w:pPr>
        <w:pStyle w:val="textbody"/>
        <w:ind w:left="540" w:right="76"/>
      </w:pPr>
      <w:r>
        <w:t xml:space="preserve">Optimal </w:t>
      </w:r>
      <w:r w:rsidR="00973733">
        <w:t xml:space="preserve">average daytime </w:t>
      </w:r>
      <w:r>
        <w:t xml:space="preserve">temperature for photosynthesis. </w:t>
      </w:r>
      <w:r w:rsidR="00C96618">
        <w:t xml:space="preserve"> </w:t>
      </w:r>
      <w:r w:rsidR="00C96618" w:rsidRPr="009A2FF6">
        <w:t xml:space="preserve">Value: </w:t>
      </w:r>
      <w:r w:rsidR="002D62DC" w:rsidRPr="009A2FF6">
        <w:t xml:space="preserve">decimal </w:t>
      </w:r>
      <w:r w:rsidR="00973733">
        <w:rPr>
          <w:u w:val="single"/>
        </w:rPr>
        <w:t>&gt;</w:t>
      </w:r>
      <w:proofErr w:type="spellStart"/>
      <w:r w:rsidR="00973733">
        <w:rPr>
          <w:u w:val="single"/>
        </w:rPr>
        <w:t>PsnTMin</w:t>
      </w:r>
      <w:proofErr w:type="spellEnd"/>
      <w:r w:rsidR="002D62DC">
        <w:t xml:space="preserve">.  </w:t>
      </w:r>
      <w:r w:rsidR="00C96618">
        <w:t xml:space="preserve">Units: </w:t>
      </w:r>
      <w:r w:rsidR="00C96618" w:rsidRPr="009A2FF6">
        <w:t>°C</w:t>
      </w:r>
      <w:r w:rsidR="00C96618">
        <w:t>.</w:t>
      </w:r>
    </w:p>
    <w:p w14:paraId="768AFBFB" w14:textId="6DB5A521" w:rsidR="00154BC0" w:rsidRDefault="00154BC0" w:rsidP="00694040">
      <w:pPr>
        <w:pStyle w:val="Heading2"/>
        <w:tabs>
          <w:tab w:val="clear" w:pos="1116"/>
          <w:tab w:val="num" w:pos="0"/>
          <w:tab w:val="num" w:pos="4716"/>
        </w:tabs>
        <w:ind w:left="648" w:right="76" w:hanging="648"/>
      </w:pPr>
      <w:bookmarkStart w:id="277" w:name="_Toc54946265"/>
      <w:proofErr w:type="spellStart"/>
      <w:r>
        <w:t>PsnTMax</w:t>
      </w:r>
      <w:proofErr w:type="spellEnd"/>
      <w:r>
        <w:t xml:space="preserve"> </w:t>
      </w:r>
      <w:r w:rsidR="00973733">
        <w:t>(optional)</w:t>
      </w:r>
      <w:bookmarkEnd w:id="277"/>
    </w:p>
    <w:p w14:paraId="2C7901E2" w14:textId="2B89676C" w:rsidR="00694040" w:rsidRDefault="00154BC0" w:rsidP="00694040">
      <w:pPr>
        <w:pStyle w:val="textbody"/>
        <w:ind w:left="540" w:right="76"/>
      </w:pPr>
      <w:r>
        <w:t xml:space="preserve">Maximum </w:t>
      </w:r>
      <w:r w:rsidR="00973733">
        <w:t xml:space="preserve">average daytime </w:t>
      </w:r>
      <w:r>
        <w:t>temperature for photosynthesis.</w:t>
      </w:r>
      <w:r w:rsidR="00973733">
        <w:t xml:space="preserve"> </w:t>
      </w:r>
      <w:proofErr w:type="gramStart"/>
      <w:r w:rsidR="00973733">
        <w:t>Typically</w:t>
      </w:r>
      <w:proofErr w:type="gramEnd"/>
      <w:r w:rsidR="00973733">
        <w:t xml:space="preserve"> not greater than 37</w:t>
      </w:r>
      <w:r w:rsidR="00973733" w:rsidRPr="009A2FF6">
        <w:t>°C</w:t>
      </w:r>
      <w:r w:rsidR="00973733">
        <w:t>.</w:t>
      </w:r>
      <w:r>
        <w:t xml:space="preserve">  </w:t>
      </w:r>
      <w:r w:rsidRPr="009A2FF6">
        <w:t xml:space="preserve">Value: decimal </w:t>
      </w:r>
      <w:r w:rsidR="00973733">
        <w:rPr>
          <w:u w:val="single"/>
        </w:rPr>
        <w:t>&gt;</w:t>
      </w:r>
      <w:proofErr w:type="spellStart"/>
      <w:r w:rsidR="00973733">
        <w:rPr>
          <w:u w:val="single"/>
        </w:rPr>
        <w:t>PsnT</w:t>
      </w:r>
      <w:r w:rsidR="00F91DE2">
        <w:rPr>
          <w:u w:val="single"/>
        </w:rPr>
        <w:t>Opt</w:t>
      </w:r>
      <w:proofErr w:type="spellEnd"/>
      <w:r>
        <w:t>.</w:t>
      </w:r>
      <w:r w:rsidR="00973733">
        <w:t xml:space="preserve">  </w:t>
      </w:r>
      <w:r w:rsidR="00694040">
        <w:t xml:space="preserve">Units: </w:t>
      </w:r>
      <w:r w:rsidR="00694040" w:rsidRPr="009A2FF6">
        <w:t>°C</w:t>
      </w:r>
      <w:r w:rsidR="00694040">
        <w:t>.</w:t>
      </w:r>
    </w:p>
    <w:p w14:paraId="6361ECD1" w14:textId="434973E1" w:rsidR="00154BC0" w:rsidRDefault="00973733" w:rsidP="00694040">
      <w:pPr>
        <w:pStyle w:val="textbody"/>
        <w:ind w:left="540" w:right="76"/>
      </w:pPr>
      <w:r>
        <w:t xml:space="preserve">If </w:t>
      </w:r>
      <w:proofErr w:type="spellStart"/>
      <w:r>
        <w:t>PsnTMax</w:t>
      </w:r>
      <w:proofErr w:type="spellEnd"/>
      <w:r>
        <w:t xml:space="preserve"> is not provided, an estimated value of </w:t>
      </w:r>
      <w:proofErr w:type="spellStart"/>
      <w:r>
        <w:t>PsnTMax</w:t>
      </w:r>
      <w:proofErr w:type="spellEnd"/>
      <w:r>
        <w:t xml:space="preserve"> is calculated as (</w:t>
      </w:r>
      <w:proofErr w:type="spellStart"/>
      <w:r>
        <w:t>PsnTOpt</w:t>
      </w:r>
      <w:proofErr w:type="spellEnd"/>
      <w:r>
        <w:t xml:space="preserve"> + </w:t>
      </w:r>
      <w:proofErr w:type="spellStart"/>
      <w:r>
        <w:t>PsnTOpt</w:t>
      </w:r>
      <w:proofErr w:type="spellEnd"/>
      <w:r>
        <w:t xml:space="preserve"> – </w:t>
      </w:r>
      <w:proofErr w:type="spellStart"/>
      <w:r>
        <w:t>PsnTMin</w:t>
      </w:r>
      <w:proofErr w:type="spellEnd"/>
      <w:r>
        <w:t>), which is consistent with earlier versions of the model.</w:t>
      </w:r>
      <w:r w:rsidR="00154BC0">
        <w:t xml:space="preserve">  </w:t>
      </w:r>
    </w:p>
    <w:p w14:paraId="26F796F8" w14:textId="0DE9CBEB" w:rsidR="00973733" w:rsidRDefault="00973733" w:rsidP="00694040">
      <w:pPr>
        <w:pStyle w:val="Heading2"/>
        <w:tabs>
          <w:tab w:val="clear" w:pos="1116"/>
          <w:tab w:val="num" w:pos="0"/>
          <w:tab w:val="num" w:pos="1296"/>
          <w:tab w:val="num" w:pos="4716"/>
        </w:tabs>
        <w:ind w:left="648" w:right="76" w:hanging="648"/>
      </w:pPr>
      <w:bookmarkStart w:id="278" w:name="_Toc6575227"/>
      <w:bookmarkStart w:id="279" w:name="_Toc54946266"/>
      <w:proofErr w:type="spellStart"/>
      <w:r>
        <w:t>ColdTol</w:t>
      </w:r>
      <w:bookmarkEnd w:id="278"/>
      <w:proofErr w:type="spellEnd"/>
      <w:r w:rsidR="00F34F17">
        <w:t xml:space="preserve"> (optional)</w:t>
      </w:r>
      <w:bookmarkEnd w:id="279"/>
    </w:p>
    <w:p w14:paraId="246A8EDE" w14:textId="30759319" w:rsidR="00973733" w:rsidRDefault="00973733" w:rsidP="00694040">
      <w:pPr>
        <w:pStyle w:val="textbody"/>
        <w:ind w:left="540" w:right="76"/>
      </w:pPr>
      <w:r>
        <w:t>Cold tolerance.  Coldest temperature that the species can survive.  V</w:t>
      </w:r>
      <w:r w:rsidRPr="00361F61">
        <w:t>alue: decimal.  Units:</w:t>
      </w:r>
      <w:r>
        <w:t xml:space="preserve"> </w:t>
      </w:r>
      <w:proofErr w:type="spellStart"/>
      <w:r w:rsidRPr="006B49EF">
        <w:rPr>
          <w:vertAlign w:val="superscript"/>
        </w:rPr>
        <w:t>o</w:t>
      </w:r>
      <w:r>
        <w:t>C</w:t>
      </w:r>
      <w:r w:rsidRPr="00361F61">
        <w:t>.</w:t>
      </w:r>
      <w:proofErr w:type="spellEnd"/>
    </w:p>
    <w:p w14:paraId="2D3EC033" w14:textId="77777777" w:rsidR="00A805DC" w:rsidRDefault="00A805DC" w:rsidP="00694040">
      <w:pPr>
        <w:pStyle w:val="Heading2"/>
        <w:tabs>
          <w:tab w:val="clear" w:pos="1116"/>
          <w:tab w:val="num" w:pos="0"/>
          <w:tab w:val="num" w:pos="4716"/>
        </w:tabs>
        <w:ind w:left="648" w:right="76" w:hanging="648"/>
      </w:pPr>
      <w:bookmarkStart w:id="280" w:name="_Toc393188841"/>
      <w:bookmarkStart w:id="281" w:name="_Toc503173323"/>
      <w:bookmarkStart w:id="282" w:name="_Toc54946267"/>
      <w:r>
        <w:t>k</w:t>
      </w:r>
      <w:bookmarkEnd w:id="280"/>
      <w:bookmarkEnd w:id="281"/>
      <w:bookmarkEnd w:id="282"/>
      <w:r>
        <w:t xml:space="preserve"> </w:t>
      </w:r>
    </w:p>
    <w:p w14:paraId="5B6036CC" w14:textId="77777777" w:rsidR="00A805DC" w:rsidRDefault="00A805DC" w:rsidP="00694040">
      <w:pPr>
        <w:pStyle w:val="textbody"/>
        <w:ind w:left="540" w:right="76"/>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694040">
      <w:pPr>
        <w:pStyle w:val="Heading2"/>
        <w:tabs>
          <w:tab w:val="clear" w:pos="1116"/>
          <w:tab w:val="num" w:pos="0"/>
          <w:tab w:val="num" w:pos="4716"/>
        </w:tabs>
        <w:ind w:left="648" w:right="76" w:hanging="648"/>
      </w:pPr>
      <w:bookmarkStart w:id="283" w:name="_Toc393188845"/>
      <w:bookmarkStart w:id="284" w:name="_Toc503173326"/>
      <w:bookmarkStart w:id="285" w:name="_Toc54946268"/>
      <w:r>
        <w:t>DNSC</w:t>
      </w:r>
      <w:bookmarkEnd w:id="283"/>
      <w:bookmarkEnd w:id="284"/>
      <w:bookmarkEnd w:id="285"/>
    </w:p>
    <w:p w14:paraId="14D97B55" w14:textId="3BA5CA66" w:rsidR="000D497C" w:rsidRDefault="00D849D4" w:rsidP="00694040">
      <w:pPr>
        <w:pStyle w:val="textbody"/>
        <w:ind w:left="540" w:right="76"/>
      </w:pPr>
      <w:r>
        <w:t xml:space="preserve">Proportion </w:t>
      </w:r>
      <w:r w:rsidR="0060452F">
        <w:t xml:space="preserve">of NSC relative to total </w:t>
      </w:r>
      <w:r>
        <w:t>active</w:t>
      </w:r>
      <w:r w:rsidR="0060452F">
        <w:t xml:space="preserve"> biomass that will be maintained</w:t>
      </w:r>
      <w:r w:rsidR="004079A6">
        <w:t xml:space="preserve"> </w:t>
      </w:r>
      <w:proofErr w:type="gramStart"/>
      <w:r w:rsidR="004079A6">
        <w:t>as long as</w:t>
      </w:r>
      <w:proofErr w:type="gramEnd"/>
      <w:r w:rsidR="004079A6">
        <w:t xml:space="preserve">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694040">
      <w:pPr>
        <w:pStyle w:val="Heading2"/>
        <w:tabs>
          <w:tab w:val="clear" w:pos="1116"/>
          <w:tab w:val="num" w:pos="0"/>
          <w:tab w:val="num" w:pos="4716"/>
        </w:tabs>
        <w:ind w:left="648" w:right="76" w:hanging="648"/>
      </w:pPr>
      <w:bookmarkStart w:id="286" w:name="_Toc503173327"/>
      <w:bookmarkStart w:id="287" w:name="_Toc54946269"/>
      <w:proofErr w:type="spellStart"/>
      <w:r>
        <w:t>FracBelowG</w:t>
      </w:r>
      <w:bookmarkEnd w:id="286"/>
      <w:bookmarkEnd w:id="287"/>
      <w:proofErr w:type="spellEnd"/>
    </w:p>
    <w:p w14:paraId="6FF2BBEC" w14:textId="305A3101" w:rsidR="00394F55" w:rsidRDefault="00C763F8" w:rsidP="00694040">
      <w:pPr>
        <w:pStyle w:val="textbody"/>
        <w:ind w:left="540" w:right="76"/>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694040">
      <w:pPr>
        <w:pStyle w:val="Heading2"/>
        <w:tabs>
          <w:tab w:val="clear" w:pos="1116"/>
          <w:tab w:val="num" w:pos="0"/>
          <w:tab w:val="num" w:pos="4716"/>
        </w:tabs>
        <w:ind w:left="648" w:right="76" w:hanging="648"/>
      </w:pPr>
      <w:bookmarkStart w:id="288" w:name="_Toc393188847"/>
      <w:bookmarkStart w:id="289" w:name="_Toc503173328"/>
      <w:bookmarkStart w:id="290" w:name="_Toc54946270"/>
      <w:proofErr w:type="spellStart"/>
      <w:r>
        <w:lastRenderedPageBreak/>
        <w:t>EstMoist</w:t>
      </w:r>
      <w:bookmarkEnd w:id="288"/>
      <w:bookmarkEnd w:id="289"/>
      <w:bookmarkEnd w:id="290"/>
      <w:proofErr w:type="spellEnd"/>
    </w:p>
    <w:p w14:paraId="48937DB1" w14:textId="70D0719A" w:rsidR="00305504" w:rsidRDefault="00305504" w:rsidP="00694040">
      <w:pPr>
        <w:pStyle w:val="textbody"/>
        <w:ind w:left="540" w:right="76"/>
      </w:pPr>
      <w:r>
        <w:t xml:space="preserve">Scaling parameter that causes the maximum expected value of </w:t>
      </w:r>
      <w:proofErr w:type="spellStart"/>
      <w:r>
        <w:t>fWater</w:t>
      </w:r>
      <w:proofErr w:type="spellEnd"/>
      <w:r>
        <w:t xml:space="preserve"> to equal 1.0 when computing Pest.  Because </w:t>
      </w:r>
      <w:proofErr w:type="spellStart"/>
      <w:r>
        <w:t>fWater</w:t>
      </w:r>
      <w:proofErr w:type="spellEnd"/>
      <w:r>
        <w:t xml:space="preserve"> usually equals 1.0 at some time in a season or simulation, this parameter is typically set equal to 1.0.  Purpose is to make light and water have an equal effect on establishment.  </w:t>
      </w:r>
      <w:r w:rsidRPr="00361F61">
        <w:t>Value: 0.0</w:t>
      </w:r>
      <w:r w:rsidRPr="00361F61">
        <w:rPr>
          <w:u w:val="single"/>
        </w:rPr>
        <w:t>&lt;</w:t>
      </w:r>
      <w:r w:rsidRPr="00361F61">
        <w:t xml:space="preserve"> decimal</w:t>
      </w:r>
      <w:r w:rsidRPr="001B7E74">
        <w:rPr>
          <w:u w:val="single"/>
        </w:rPr>
        <w:t>&lt;</w:t>
      </w:r>
      <w:r>
        <w:t>1.0</w:t>
      </w:r>
      <w:r w:rsidRPr="00361F61">
        <w:t>.  Units:</w:t>
      </w:r>
      <w:r>
        <w:t xml:space="preserve"> proportion</w:t>
      </w:r>
      <w:r w:rsidRPr="00361F61">
        <w:t>.</w:t>
      </w:r>
    </w:p>
    <w:p w14:paraId="5A36AF16" w14:textId="77777777" w:rsidR="007B5014" w:rsidRDefault="007B5014" w:rsidP="00694040">
      <w:pPr>
        <w:pStyle w:val="Heading2"/>
        <w:tabs>
          <w:tab w:val="clear" w:pos="1116"/>
          <w:tab w:val="num" w:pos="0"/>
          <w:tab w:val="num" w:pos="4716"/>
        </w:tabs>
        <w:ind w:left="648" w:right="76" w:hanging="648"/>
      </w:pPr>
      <w:bookmarkStart w:id="291" w:name="_Toc393188848"/>
      <w:bookmarkStart w:id="292" w:name="_Toc503173329"/>
      <w:bookmarkStart w:id="293" w:name="_Toc54946271"/>
      <w:proofErr w:type="spellStart"/>
      <w:r>
        <w:t>EstRad</w:t>
      </w:r>
      <w:bookmarkEnd w:id="291"/>
      <w:bookmarkEnd w:id="292"/>
      <w:bookmarkEnd w:id="293"/>
      <w:proofErr w:type="spellEnd"/>
    </w:p>
    <w:p w14:paraId="07DDDEA0" w14:textId="77777777" w:rsidR="00305504" w:rsidRDefault="00305504" w:rsidP="00694040">
      <w:pPr>
        <w:pStyle w:val="textbody"/>
        <w:ind w:left="540" w:right="76"/>
      </w:pPr>
      <w:r>
        <w:t xml:space="preserve">Scaling parameter that causes the maximum expected value of </w:t>
      </w:r>
      <w:proofErr w:type="spellStart"/>
      <w:r>
        <w:t>fRad</w:t>
      </w:r>
      <w:proofErr w:type="spellEnd"/>
      <w:r>
        <w:t xml:space="preserve"> to equal 1.0</w:t>
      </w:r>
      <w:r w:rsidRPr="007F3516">
        <w:t xml:space="preserve"> </w:t>
      </w:r>
      <w:r>
        <w:t xml:space="preserve">when computing Pest.  Because </w:t>
      </w:r>
      <w:proofErr w:type="spellStart"/>
      <w:r>
        <w:t>fRad</w:t>
      </w:r>
      <w:proofErr w:type="spellEnd"/>
      <w:r>
        <w:t xml:space="preserve"> almost never equals 1.0 during a simulation, this parameter is typically set equal to the maximum </w:t>
      </w:r>
      <w:proofErr w:type="spellStart"/>
      <w:r>
        <w:t>fRad</w:t>
      </w:r>
      <w:proofErr w:type="spellEnd"/>
      <w:r>
        <w:t xml:space="preserve"> value observed in the first year when a single cohort of a species is grown on an open site.  Purpose is to make light and water have an equal effect on establishment.  </w:t>
      </w:r>
      <w:r w:rsidRPr="00361F61">
        <w:t>Value: 0.0</w:t>
      </w:r>
      <w:r w:rsidRPr="00361F61">
        <w:rPr>
          <w:u w:val="single"/>
        </w:rPr>
        <w:t>&lt;</w:t>
      </w:r>
      <w:r w:rsidRPr="00361F61">
        <w:t xml:space="preserve"> decimal</w:t>
      </w:r>
      <w:r w:rsidRPr="00B86632">
        <w:rPr>
          <w:u w:val="single"/>
        </w:rPr>
        <w:t>&lt;</w:t>
      </w:r>
      <w:r>
        <w:t>1.0</w:t>
      </w:r>
      <w:r w:rsidRPr="00361F61">
        <w:t>.  Units:</w:t>
      </w:r>
      <w:r>
        <w:t xml:space="preserve"> proportion</w:t>
      </w:r>
      <w:r w:rsidRPr="00361F61">
        <w:t>.</w:t>
      </w:r>
    </w:p>
    <w:p w14:paraId="0608AA55" w14:textId="77777777" w:rsidR="00305504" w:rsidRDefault="00305504" w:rsidP="00694040">
      <w:pPr>
        <w:pStyle w:val="Heading2"/>
        <w:tabs>
          <w:tab w:val="clear" w:pos="1116"/>
          <w:tab w:val="num" w:pos="0"/>
          <w:tab w:val="num" w:pos="4716"/>
        </w:tabs>
        <w:ind w:left="648" w:right="76" w:hanging="648"/>
      </w:pPr>
      <w:bookmarkStart w:id="294" w:name="_Toc54946272"/>
      <w:bookmarkStart w:id="295" w:name="_Toc503173330"/>
      <w:proofErr w:type="spellStart"/>
      <w:r>
        <w:t>MaxPest</w:t>
      </w:r>
      <w:bookmarkEnd w:id="294"/>
      <w:proofErr w:type="spellEnd"/>
    </w:p>
    <w:p w14:paraId="157B3A3A" w14:textId="1B3EBC84" w:rsidR="00305504" w:rsidRDefault="00305504" w:rsidP="00694040">
      <w:pPr>
        <w:pStyle w:val="textbody"/>
        <w:ind w:left="540" w:right="76"/>
      </w:pPr>
      <w:r>
        <w:t xml:space="preserve">Tuning parameter used to raise or lower the Pest of all species by the same proportion.  </w:t>
      </w:r>
      <w:proofErr w:type="spellStart"/>
      <w:r>
        <w:t>EstMoist</w:t>
      </w:r>
      <w:proofErr w:type="spellEnd"/>
      <w:r>
        <w:t xml:space="preserve"> and </w:t>
      </w:r>
      <w:proofErr w:type="spellStart"/>
      <w:r>
        <w:t>EstRad</w:t>
      </w:r>
      <w:proofErr w:type="spellEnd"/>
      <w:r>
        <w:t xml:space="preserve"> equalize the effect of water and light, linking these effects to the tolerance of the species to each factor, and </w:t>
      </w:r>
      <w:proofErr w:type="spellStart"/>
      <w:r>
        <w:t>MaxPest</w:t>
      </w:r>
      <w:proofErr w:type="spellEnd"/>
      <w:r>
        <w:t xml:space="preserve"> is used to control overall cohort proliferation.  </w:t>
      </w:r>
      <w:r w:rsidR="00247B4E">
        <w:t xml:space="preserve">Note that this parameter gives the maximum Pest for the time step; for different values of Timestep, </w:t>
      </w:r>
      <w:proofErr w:type="spellStart"/>
      <w:r w:rsidR="00247B4E">
        <w:t>MaxPest</w:t>
      </w:r>
      <w:proofErr w:type="spellEnd"/>
      <w:r w:rsidR="00247B4E">
        <w:t xml:space="preserve"> should vary in proportion to Timestep.  It is also affected by </w:t>
      </w:r>
      <w:proofErr w:type="spellStart"/>
      <w:r w:rsidR="00247B4E">
        <w:t>CohortBinSize</w:t>
      </w:r>
      <w:proofErr w:type="spellEnd"/>
      <w:r w:rsidR="00247B4E">
        <w:t xml:space="preserve">, so </w:t>
      </w:r>
      <w:proofErr w:type="spellStart"/>
      <w:r w:rsidR="00247B4E">
        <w:t>MaxPest</w:t>
      </w:r>
      <w:proofErr w:type="spellEnd"/>
      <w:r w:rsidR="00247B4E">
        <w:t xml:space="preserve"> should be calibrated </w:t>
      </w:r>
      <w:r w:rsidR="00247B4E" w:rsidRPr="001026D4">
        <w:t xml:space="preserve">for a specific combination of </w:t>
      </w:r>
      <w:r w:rsidR="00247B4E">
        <w:t>Timestep</w:t>
      </w:r>
      <w:r w:rsidR="00247B4E" w:rsidRPr="001026D4">
        <w:t xml:space="preserve"> and </w:t>
      </w:r>
      <w:proofErr w:type="spellStart"/>
      <w:r w:rsidR="00247B4E" w:rsidRPr="001026D4">
        <w:t>CohortBinSize</w:t>
      </w:r>
      <w:proofErr w:type="spellEnd"/>
      <w:r w:rsidR="00247B4E">
        <w:t xml:space="preserve">.  </w:t>
      </w:r>
      <w:r>
        <w:t>It is not unusual for this parameter to take values &lt;0.5</w:t>
      </w:r>
      <w:r w:rsidR="00247B4E">
        <w:t xml:space="preserve"> when Timestep &lt;10</w:t>
      </w:r>
      <w:r w:rsidR="007A0CC5">
        <w:t>, and it may be &lt;0.1 when Timestep =1</w:t>
      </w:r>
      <w:r>
        <w:t xml:space="preserve">.  </w:t>
      </w:r>
      <w:r w:rsidRPr="00361F61">
        <w:t>Value: 0.0</w:t>
      </w:r>
      <w:r w:rsidRPr="00361F61">
        <w:rPr>
          <w:u w:val="single"/>
        </w:rPr>
        <w:t>&lt;</w:t>
      </w:r>
      <w:r w:rsidRPr="00361F61">
        <w:t xml:space="preserve"> decimal.  Units:</w:t>
      </w:r>
      <w:r>
        <w:t xml:space="preserve"> proportion</w:t>
      </w:r>
      <w:r w:rsidRPr="00361F61">
        <w:t>.</w:t>
      </w:r>
    </w:p>
    <w:p w14:paraId="5DBFC399" w14:textId="5A2F01B6" w:rsidR="004079A6" w:rsidRDefault="004079A6" w:rsidP="00694040">
      <w:pPr>
        <w:pStyle w:val="Heading2"/>
        <w:tabs>
          <w:tab w:val="clear" w:pos="1116"/>
          <w:tab w:val="num" w:pos="0"/>
          <w:tab w:val="num" w:pos="4716"/>
        </w:tabs>
        <w:ind w:left="648" w:right="76" w:hanging="648"/>
      </w:pPr>
      <w:bookmarkStart w:id="296" w:name="_Toc54946273"/>
      <w:proofErr w:type="spellStart"/>
      <w:r>
        <w:t>FracFol</w:t>
      </w:r>
      <w:bookmarkEnd w:id="295"/>
      <w:bookmarkEnd w:id="296"/>
      <w:proofErr w:type="spellEnd"/>
    </w:p>
    <w:p w14:paraId="20BFB2F4" w14:textId="6C290493" w:rsidR="004079A6" w:rsidRDefault="004079A6" w:rsidP="00694040">
      <w:pPr>
        <w:pStyle w:val="textbody"/>
        <w:ind w:left="540" w:right="76"/>
      </w:pPr>
      <w:r>
        <w:t xml:space="preserve">Fraction of the amount of active woody </w:t>
      </w:r>
      <w:r w:rsidR="00D849D4">
        <w:t>biomass</w:t>
      </w:r>
      <w:r>
        <w:t xml:space="preserve"> </w:t>
      </w:r>
      <w:r w:rsidR="00A91A1C">
        <w:t xml:space="preserve">(above and belowground) </w:t>
      </w:r>
      <w:r>
        <w:t xml:space="preserve">that is allocated to foliage </w:t>
      </w:r>
      <w:r w:rsidR="001026D4">
        <w:t>each</w:t>
      </w:r>
      <w:r>
        <w:t xml:space="preserve"> year.  The active fraction of </w:t>
      </w:r>
      <w:r w:rsidR="001026D4">
        <w:t xml:space="preserve">woody biomass </w:t>
      </w:r>
      <w:r>
        <w:t xml:space="preserve">is calculated by the model using </w:t>
      </w:r>
      <w:proofErr w:type="spellStart"/>
      <w:r>
        <w:t>FracActWd</w:t>
      </w:r>
      <w:proofErr w:type="spellEnd"/>
      <w:r>
        <w:t>.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694040">
      <w:pPr>
        <w:pStyle w:val="Heading2"/>
        <w:tabs>
          <w:tab w:val="clear" w:pos="1116"/>
          <w:tab w:val="num" w:pos="0"/>
          <w:tab w:val="num" w:pos="4716"/>
        </w:tabs>
        <w:ind w:left="648" w:right="76" w:hanging="648"/>
      </w:pPr>
      <w:bookmarkStart w:id="297" w:name="_Toc503173331"/>
      <w:bookmarkStart w:id="298" w:name="_Toc54946274"/>
      <w:proofErr w:type="spellStart"/>
      <w:r>
        <w:t>FrActWd</w:t>
      </w:r>
      <w:bookmarkEnd w:id="297"/>
      <w:bookmarkEnd w:id="298"/>
      <w:proofErr w:type="spellEnd"/>
    </w:p>
    <w:p w14:paraId="6136DB81" w14:textId="0C53DD01" w:rsidR="004079A6" w:rsidRDefault="004079A6" w:rsidP="00694040">
      <w:pPr>
        <w:pStyle w:val="textbody"/>
        <w:ind w:left="540" w:right="76"/>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 xml:space="preserve">according to: </w:t>
      </w:r>
      <w:proofErr w:type="spellStart"/>
      <w:r w:rsidR="00B80918">
        <w:t>active_wood</w:t>
      </w:r>
      <w:proofErr w:type="spellEnd"/>
      <w:r w:rsidR="00B80918">
        <w:t xml:space="preserve"> = e</w:t>
      </w:r>
      <w:r w:rsidR="001A15A5">
        <w:t>^</w:t>
      </w:r>
      <w:r w:rsidR="00B80918">
        <w:t xml:space="preserve"> </w:t>
      </w:r>
      <w:proofErr w:type="gramStart"/>
      <w:r w:rsidR="00B80918">
        <w:t>–(</w:t>
      </w:r>
      <w:proofErr w:type="spellStart"/>
      <w:proofErr w:type="gramEnd"/>
      <w:r w:rsidR="00B80918" w:rsidRPr="00B80918">
        <w:t>FrActWd</w:t>
      </w:r>
      <w:proofErr w:type="spellEnd"/>
      <w:r w:rsidR="00B80918" w:rsidRPr="00B80918">
        <w:t xml:space="preserve">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694040">
      <w:pPr>
        <w:pStyle w:val="Heading2"/>
        <w:tabs>
          <w:tab w:val="clear" w:pos="1116"/>
          <w:tab w:val="num" w:pos="0"/>
          <w:tab w:val="num" w:pos="4716"/>
        </w:tabs>
        <w:ind w:left="648" w:right="76" w:hanging="648"/>
      </w:pPr>
      <w:bookmarkStart w:id="299" w:name="_Toc502824594"/>
      <w:bookmarkStart w:id="300" w:name="_Toc503173332"/>
      <w:bookmarkStart w:id="301" w:name="_Toc54946275"/>
      <w:r w:rsidRPr="0030025B">
        <w:t>CO2HalfSatEff</w:t>
      </w:r>
      <w:bookmarkEnd w:id="299"/>
      <w:bookmarkEnd w:id="300"/>
      <w:r w:rsidR="0023244C">
        <w:t xml:space="preserve"> (Optional)</w:t>
      </w:r>
      <w:bookmarkEnd w:id="301"/>
    </w:p>
    <w:p w14:paraId="462CE9CD" w14:textId="79016CA8" w:rsidR="001A15A5" w:rsidRDefault="001A15A5" w:rsidP="00694040">
      <w:pPr>
        <w:pStyle w:val="textbody"/>
        <w:ind w:left="540" w:right="76"/>
      </w:pPr>
      <w:r>
        <w:t xml:space="preserve">Slope coefficient used to reduce </w:t>
      </w:r>
      <w:proofErr w:type="spellStart"/>
      <w:r>
        <w:t>HalfSat</w:t>
      </w:r>
      <w:proofErr w:type="spellEnd"/>
      <w:r>
        <w:t xml:space="preserve">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proofErr w:type="spellStart"/>
      <w:r w:rsidRPr="009422C9">
        <w:t>PnET</w:t>
      </w:r>
      <w:proofErr w:type="spellEnd"/>
      <w:r w:rsidRPr="009422C9">
        <w:t>-Succession function worksheet.xlsx</w:t>
      </w:r>
      <w:r>
        <w:t xml:space="preserve"> to see how the parameter affects </w:t>
      </w:r>
      <w:proofErr w:type="spellStart"/>
      <w:r>
        <w:t>HalfSat</w:t>
      </w:r>
      <w:proofErr w:type="spellEnd"/>
      <w:r>
        <w:t xml:space="preserve">. </w:t>
      </w:r>
    </w:p>
    <w:p w14:paraId="44123CB5" w14:textId="7C547FBC" w:rsidR="001A15A5" w:rsidRDefault="001A15A5" w:rsidP="00694040">
      <w:pPr>
        <w:pStyle w:val="Heading2"/>
        <w:tabs>
          <w:tab w:val="clear" w:pos="1116"/>
          <w:tab w:val="num" w:pos="0"/>
          <w:tab w:val="num" w:pos="4716"/>
        </w:tabs>
        <w:ind w:left="648" w:right="76" w:hanging="648"/>
      </w:pPr>
      <w:bookmarkStart w:id="302" w:name="_Toc502824595"/>
      <w:bookmarkStart w:id="303" w:name="_Toc503173333"/>
      <w:bookmarkStart w:id="304" w:name="_Toc54946276"/>
      <w:r>
        <w:lastRenderedPageBreak/>
        <w:t>O3StomataSens (Optional)</w:t>
      </w:r>
      <w:bookmarkEnd w:id="302"/>
      <w:bookmarkEnd w:id="303"/>
      <w:bookmarkEnd w:id="304"/>
    </w:p>
    <w:p w14:paraId="0AAFC06D" w14:textId="77777777" w:rsidR="001A15A5" w:rsidRDefault="001A15A5" w:rsidP="00694040">
      <w:pPr>
        <w:pStyle w:val="textbody"/>
        <w:ind w:left="540" w:right="76"/>
      </w:pPr>
      <w:r>
        <w:t>Categorical parameter indicating the species’ susceptibility of the stomata to ozone-induced sluggishness.  Values: one of – Sensitive, Intermediate, Tolerant.</w:t>
      </w:r>
    </w:p>
    <w:p w14:paraId="1375D2D1" w14:textId="19D87743" w:rsidR="001A15A5" w:rsidRDefault="001A15A5" w:rsidP="00694040">
      <w:pPr>
        <w:pStyle w:val="Heading2"/>
        <w:tabs>
          <w:tab w:val="clear" w:pos="1116"/>
          <w:tab w:val="num" w:pos="0"/>
          <w:tab w:val="num" w:pos="4716"/>
        </w:tabs>
        <w:ind w:left="648" w:right="76" w:hanging="648"/>
      </w:pPr>
      <w:bookmarkStart w:id="305" w:name="_Toc502824596"/>
      <w:bookmarkStart w:id="306" w:name="_Toc503173334"/>
      <w:bookmarkStart w:id="307" w:name="_Toc54946277"/>
      <w:r>
        <w:t>O3GrowthSens (Optional)</w:t>
      </w:r>
      <w:bookmarkEnd w:id="305"/>
      <w:bookmarkEnd w:id="306"/>
      <w:bookmarkEnd w:id="307"/>
    </w:p>
    <w:p w14:paraId="2A255EC3" w14:textId="77777777" w:rsidR="001A15A5" w:rsidRDefault="001A15A5" w:rsidP="00694040">
      <w:pPr>
        <w:pStyle w:val="textbody"/>
        <w:ind w:left="540" w:right="76"/>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694040">
      <w:pPr>
        <w:pStyle w:val="Heading2"/>
        <w:tabs>
          <w:tab w:val="clear" w:pos="1116"/>
          <w:tab w:val="num" w:pos="0"/>
          <w:tab w:val="num" w:pos="4716"/>
        </w:tabs>
        <w:ind w:left="648" w:right="76" w:hanging="648"/>
      </w:pPr>
      <w:bookmarkStart w:id="308" w:name="_Toc502824597"/>
      <w:bookmarkStart w:id="309" w:name="_Toc503173335"/>
      <w:bookmarkStart w:id="310" w:name="_Ref522621971"/>
      <w:bookmarkStart w:id="311" w:name="_Toc54946278"/>
      <w:proofErr w:type="spellStart"/>
      <w:r>
        <w:t>Max</w:t>
      </w:r>
      <w:r w:rsidR="001A15A5">
        <w:t>FolN</w:t>
      </w:r>
      <w:proofErr w:type="spellEnd"/>
      <w:r w:rsidR="001A15A5">
        <w:t xml:space="preserve">, </w:t>
      </w:r>
      <w:proofErr w:type="spellStart"/>
      <w:r w:rsidR="001A15A5">
        <w:t>FolNS</w:t>
      </w:r>
      <w:r>
        <w:t>hape</w:t>
      </w:r>
      <w:proofErr w:type="spellEnd"/>
      <w:r w:rsidR="001A15A5">
        <w:t xml:space="preserve"> (Optional)</w:t>
      </w:r>
      <w:bookmarkEnd w:id="308"/>
      <w:bookmarkEnd w:id="309"/>
      <w:bookmarkEnd w:id="310"/>
      <w:bookmarkEnd w:id="311"/>
    </w:p>
    <w:p w14:paraId="5C382C81" w14:textId="7A0BB72A" w:rsidR="00981651" w:rsidRDefault="00981651" w:rsidP="00694040">
      <w:pPr>
        <w:pStyle w:val="textbody"/>
        <w:ind w:left="540" w:right="76"/>
      </w:pPr>
      <w:r>
        <w:t>P</w:t>
      </w:r>
      <w:r w:rsidR="001A15A5">
        <w:t>arameters controlling the dynamic response of foliar nitrogen (</w:t>
      </w:r>
      <w:proofErr w:type="spellStart"/>
      <w:r w:rsidR="001A15A5">
        <w:t>FolN</w:t>
      </w:r>
      <w:proofErr w:type="spellEnd"/>
      <w:r w:rsidR="001A15A5">
        <w:t>) to light according to:</w:t>
      </w:r>
    </w:p>
    <w:p w14:paraId="73A471A4" w14:textId="5EBEC429" w:rsidR="00981651" w:rsidRDefault="001A15A5" w:rsidP="00694040">
      <w:pPr>
        <w:pStyle w:val="textbody"/>
        <w:ind w:left="540" w:right="76" w:firstLine="180"/>
      </w:pPr>
      <w:proofErr w:type="spellStart"/>
      <w:r>
        <w:t>AdjFolN</w:t>
      </w:r>
      <w:proofErr w:type="spellEnd"/>
      <w:r>
        <w:t xml:space="preserve"> = </w:t>
      </w:r>
      <w:proofErr w:type="spellStart"/>
      <w:r>
        <w:t>FolN</w:t>
      </w:r>
      <w:proofErr w:type="spellEnd"/>
      <w:r>
        <w:t xml:space="preserve"> </w:t>
      </w:r>
      <w:r w:rsidR="00981651">
        <w:t>+ ((</w:t>
      </w:r>
      <w:proofErr w:type="spellStart"/>
      <w:r w:rsidR="00981651">
        <w:t>MaxFolN</w:t>
      </w:r>
      <w:proofErr w:type="spellEnd"/>
      <w:r w:rsidR="00981651">
        <w:t xml:space="preserve"> – </w:t>
      </w:r>
      <w:proofErr w:type="spellStart"/>
      <w:r w:rsidR="00981651">
        <w:t>FolN</w:t>
      </w:r>
      <w:proofErr w:type="spellEnd"/>
      <w:r w:rsidR="00981651">
        <w:t xml:space="preserve">) * </w:t>
      </w:r>
      <w:r>
        <w:t>(</w:t>
      </w:r>
      <w:proofErr w:type="spellStart"/>
      <w:r>
        <w:t>fRad</w:t>
      </w:r>
      <w:proofErr w:type="spellEnd"/>
      <w:r>
        <w:t xml:space="preserve"> </w:t>
      </w:r>
      <w:r w:rsidR="00981651">
        <w:t>^</w:t>
      </w:r>
      <w:r w:rsidR="00981651" w:rsidRPr="00432382">
        <w:t xml:space="preserve"> </w:t>
      </w:r>
      <w:proofErr w:type="spellStart"/>
      <w:r>
        <w:t>FolNS</w:t>
      </w:r>
      <w:r w:rsidR="00981651">
        <w:t>ha</w:t>
      </w:r>
      <w:r>
        <w:t>pe</w:t>
      </w:r>
      <w:proofErr w:type="spellEnd"/>
      <w:r>
        <w:t>)</w:t>
      </w:r>
      <w:r w:rsidR="00981651">
        <w:t>)</w:t>
      </w:r>
      <w:r>
        <w:t xml:space="preserve">  </w:t>
      </w:r>
    </w:p>
    <w:p w14:paraId="07FABB56" w14:textId="57783953" w:rsidR="001A15A5" w:rsidRDefault="00981651" w:rsidP="00694040">
      <w:pPr>
        <w:pStyle w:val="textbody"/>
        <w:ind w:left="540" w:right="76"/>
      </w:pPr>
      <w:proofErr w:type="spellStart"/>
      <w:r>
        <w:t>FolN</w:t>
      </w:r>
      <w:proofErr w:type="spellEnd"/>
      <w:r>
        <w:t xml:space="preserve"> is used as the minimum bound for </w:t>
      </w:r>
      <w:proofErr w:type="spellStart"/>
      <w:r>
        <w:t>AdjFolN</w:t>
      </w:r>
      <w:proofErr w:type="spellEnd"/>
      <w:r>
        <w:t xml:space="preserve">.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proofErr w:type="spellStart"/>
      <w:r w:rsidR="001A15A5" w:rsidRPr="009422C9">
        <w:t>PnET</w:t>
      </w:r>
      <w:proofErr w:type="spellEnd"/>
      <w:r w:rsidR="001A15A5" w:rsidRPr="009422C9">
        <w:t>-Succession function worksheet.xlsx</w:t>
      </w:r>
      <w:r w:rsidR="001A15A5">
        <w:t xml:space="preserve"> to see how the parameters affect </w:t>
      </w:r>
      <w:proofErr w:type="spellStart"/>
      <w:r w:rsidR="001A15A5">
        <w:t>FolN</w:t>
      </w:r>
      <w:proofErr w:type="spellEnd"/>
      <w:r w:rsidR="001A15A5">
        <w:t>.</w:t>
      </w:r>
    </w:p>
    <w:p w14:paraId="6F8AF489" w14:textId="2B8B48CD" w:rsidR="00981651" w:rsidRDefault="00981651" w:rsidP="00694040">
      <w:pPr>
        <w:pStyle w:val="Heading2"/>
        <w:tabs>
          <w:tab w:val="clear" w:pos="1116"/>
          <w:tab w:val="num" w:pos="0"/>
          <w:tab w:val="num" w:pos="4716"/>
        </w:tabs>
        <w:ind w:left="648" w:right="76" w:hanging="648"/>
      </w:pPr>
      <w:bookmarkStart w:id="312" w:name="_Ref522621976"/>
      <w:bookmarkStart w:id="313" w:name="_Toc54946279"/>
      <w:proofErr w:type="spellStart"/>
      <w:r>
        <w:t>MaxFracFol</w:t>
      </w:r>
      <w:proofErr w:type="spellEnd"/>
      <w:r w:rsidR="00531420">
        <w:t>,</w:t>
      </w:r>
      <w:r>
        <w:t xml:space="preserve"> </w:t>
      </w:r>
      <w:proofErr w:type="spellStart"/>
      <w:r>
        <w:t>FracFolShape</w:t>
      </w:r>
      <w:proofErr w:type="spellEnd"/>
      <w:r>
        <w:t xml:space="preserve"> (Optional)</w:t>
      </w:r>
      <w:bookmarkEnd w:id="312"/>
      <w:bookmarkEnd w:id="313"/>
    </w:p>
    <w:p w14:paraId="25E44A00" w14:textId="77777777" w:rsidR="00981651" w:rsidRDefault="00981651" w:rsidP="00694040">
      <w:pPr>
        <w:pStyle w:val="textbody"/>
        <w:ind w:left="540" w:right="76"/>
      </w:pPr>
      <w:r>
        <w:t>Parameters controlling the dynamic response of fraction of foliage (</w:t>
      </w:r>
      <w:proofErr w:type="spellStart"/>
      <w:r>
        <w:t>FracFol</w:t>
      </w:r>
      <w:proofErr w:type="spellEnd"/>
      <w:r>
        <w:t xml:space="preserve">) to light according to: </w:t>
      </w:r>
    </w:p>
    <w:p w14:paraId="7F707F17" w14:textId="6B287FD9" w:rsidR="00981651" w:rsidRDefault="00981651" w:rsidP="00694040">
      <w:pPr>
        <w:pStyle w:val="textbody"/>
        <w:ind w:left="540" w:right="76" w:firstLine="180"/>
      </w:pPr>
      <w:proofErr w:type="spellStart"/>
      <w:r>
        <w:t>AdjFracFol</w:t>
      </w:r>
      <w:proofErr w:type="spellEnd"/>
      <w:r>
        <w:t xml:space="preserve"> = </w:t>
      </w:r>
      <w:proofErr w:type="spellStart"/>
      <w:r>
        <w:t>FracFol</w:t>
      </w:r>
      <w:proofErr w:type="spellEnd"/>
      <w:r>
        <w:t xml:space="preserve"> + ((</w:t>
      </w:r>
      <w:proofErr w:type="spellStart"/>
      <w:r>
        <w:t>MaxFracFol</w:t>
      </w:r>
      <w:proofErr w:type="spellEnd"/>
      <w:r>
        <w:t xml:space="preserve"> – </w:t>
      </w:r>
      <w:proofErr w:type="spellStart"/>
      <w:r>
        <w:t>FracFol</w:t>
      </w:r>
      <w:proofErr w:type="spellEnd"/>
      <w:r>
        <w:t>) * (</w:t>
      </w:r>
      <w:proofErr w:type="spellStart"/>
      <w:r>
        <w:t>fRad^FracFolShape</w:t>
      </w:r>
      <w:proofErr w:type="spellEnd"/>
      <w:r>
        <w:t>))</w:t>
      </w:r>
    </w:p>
    <w:p w14:paraId="40D426E1" w14:textId="19C89842" w:rsidR="00981651" w:rsidRDefault="00981651" w:rsidP="00694040">
      <w:pPr>
        <w:pStyle w:val="textbody"/>
        <w:ind w:left="540" w:right="76" w:firstLine="180"/>
      </w:pPr>
      <w:proofErr w:type="spellStart"/>
      <w:r>
        <w:t>FracFol</w:t>
      </w:r>
      <w:proofErr w:type="spellEnd"/>
      <w:r>
        <w:t xml:space="preserve"> is used as the minimum bound for </w:t>
      </w:r>
      <w:proofErr w:type="spellStart"/>
      <w:r>
        <w:t>AdjFracFol</w:t>
      </w:r>
      <w:proofErr w:type="spellEnd"/>
      <w:r>
        <w:t>.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proofErr w:type="spellStart"/>
      <w:r w:rsidRPr="009422C9">
        <w:t>PnET</w:t>
      </w:r>
      <w:proofErr w:type="spellEnd"/>
      <w:r w:rsidRPr="009422C9">
        <w:t>-Succession function worksheet.xlsx</w:t>
      </w:r>
      <w:r>
        <w:t xml:space="preserve"> to see how the parameters affect </w:t>
      </w:r>
      <w:proofErr w:type="spellStart"/>
      <w:r>
        <w:t>FracFol</w:t>
      </w:r>
      <w:proofErr w:type="spellEnd"/>
      <w:r>
        <w:t>.</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314" w:name="_Ref502931940"/>
      <w:bookmarkStart w:id="315" w:name="_Toc503173336"/>
      <w:bookmarkStart w:id="316" w:name="_Toc54946280"/>
      <w:r>
        <w:lastRenderedPageBreak/>
        <w:t xml:space="preserve">Input file - </w:t>
      </w:r>
      <w:r w:rsidR="00F93A75">
        <w:t>Ecoregion parameter</w:t>
      </w:r>
      <w:r w:rsidR="00D54FA2">
        <w:t>s</w:t>
      </w:r>
      <w:bookmarkEnd w:id="314"/>
      <w:bookmarkEnd w:id="315"/>
      <w:bookmarkEnd w:id="316"/>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317" w:name="_Toc503173337"/>
      <w:bookmarkStart w:id="318" w:name="_Toc54946281"/>
      <w:bookmarkStart w:id="319" w:name="_Toc393188790"/>
      <w:bookmarkStart w:id="320" w:name="_Toc170289886"/>
      <w:r>
        <w:t>Example file:</w:t>
      </w:r>
      <w:bookmarkEnd w:id="317"/>
      <w:bookmarkEnd w:id="318"/>
    </w:p>
    <w:p w14:paraId="12BF50F5" w14:textId="77777777" w:rsidR="001A15A5" w:rsidRPr="00EE3E48" w:rsidRDefault="001A15A5" w:rsidP="00694040">
      <w:pPr>
        <w:pStyle w:val="textbody"/>
        <w:ind w:left="-720" w:right="-734"/>
        <w:rPr>
          <w:rFonts w:ascii="Courier New" w:hAnsi="Courier New" w:cs="Courier New"/>
          <w:sz w:val="16"/>
          <w:szCs w:val="20"/>
        </w:rPr>
      </w:pPr>
      <w:proofErr w:type="spellStart"/>
      <w:r w:rsidRPr="00EE3E48">
        <w:rPr>
          <w:rFonts w:ascii="Courier New" w:hAnsi="Courier New" w:cs="Courier New"/>
          <w:sz w:val="16"/>
          <w:szCs w:val="20"/>
        </w:rPr>
        <w:t>LandisData</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EcoregionParameters</w:t>
      </w:r>
      <w:proofErr w:type="spellEnd"/>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p>
    <w:p w14:paraId="50917AC7" w14:textId="77777777" w:rsidR="001A15A5" w:rsidRPr="00EE3E48" w:rsidRDefault="001A15A5" w:rsidP="00694040">
      <w:pPr>
        <w:pStyle w:val="textbody"/>
        <w:ind w:left="-720" w:right="-734"/>
        <w:rPr>
          <w:rFonts w:ascii="Courier New" w:hAnsi="Courier New" w:cs="Courier New"/>
          <w:sz w:val="16"/>
          <w:szCs w:val="20"/>
        </w:rPr>
      </w:pPr>
      <w:proofErr w:type="spellStart"/>
      <w:r w:rsidRPr="00EE3E48">
        <w:rPr>
          <w:rFonts w:ascii="Courier New" w:hAnsi="Courier New" w:cs="Courier New"/>
          <w:sz w:val="16"/>
          <w:szCs w:val="20"/>
        </w:rPr>
        <w:t>EcoregionParameters</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SoilType</w:t>
      </w:r>
      <w:proofErr w:type="spellEnd"/>
      <w:r w:rsidRPr="00EE3E48">
        <w:rPr>
          <w:rFonts w:ascii="Courier New" w:hAnsi="Courier New" w:cs="Courier New"/>
          <w:sz w:val="16"/>
          <w:szCs w:val="20"/>
        </w:rPr>
        <w:t xml:space="preserve"> Latitude </w:t>
      </w:r>
      <w:proofErr w:type="spellStart"/>
      <w:r w:rsidRPr="00EE3E48">
        <w:rPr>
          <w:rFonts w:ascii="Courier New" w:hAnsi="Courier New" w:cs="Courier New"/>
          <w:sz w:val="16"/>
          <w:szCs w:val="20"/>
        </w:rPr>
        <w:t>RootingDepth</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PrecLossFrac</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LeakageFrac</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PrecIntConst</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SnowSublimFrac</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ClimateFileName</w:t>
      </w:r>
      <w:proofErr w:type="spellEnd"/>
      <w:r w:rsidRPr="00EE3E48">
        <w:rPr>
          <w:rFonts w:ascii="Courier New" w:hAnsi="Courier New" w:cs="Courier New"/>
          <w:sz w:val="16"/>
          <w:szCs w:val="20"/>
        </w:rPr>
        <w:t xml:space="preserve">             </w:t>
      </w:r>
    </w:p>
    <w:p w14:paraId="782011D6"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eco</w:t>
      </w:r>
      <w:proofErr w:type="gramStart"/>
      <w:r w:rsidRPr="00EE3E48">
        <w:rPr>
          <w:rFonts w:ascii="Courier New" w:hAnsi="Courier New" w:cs="Courier New"/>
          <w:sz w:val="16"/>
          <w:szCs w:val="20"/>
        </w:rPr>
        <w:t>1  SALO</w:t>
      </w:r>
      <w:proofErr w:type="gramEnd"/>
      <w:r w:rsidRPr="00EE3E48">
        <w:rPr>
          <w:rFonts w:ascii="Courier New" w:hAnsi="Courier New" w:cs="Courier New"/>
          <w:sz w:val="16"/>
          <w:szCs w:val="20"/>
        </w:rPr>
        <w:t xml:space="preserve">  46  1000  0.0  1.0  0.11  0.15 Climate-input.txt</w:t>
      </w:r>
    </w:p>
    <w:p w14:paraId="79A4C246" w14:textId="77777777" w:rsidR="00DF1E30" w:rsidRDefault="00DF1E30" w:rsidP="00DF1E30">
      <w:pPr>
        <w:pStyle w:val="Heading2"/>
        <w:tabs>
          <w:tab w:val="clear" w:pos="1116"/>
          <w:tab w:val="num" w:pos="0"/>
          <w:tab w:val="num" w:pos="4716"/>
        </w:tabs>
        <w:ind w:left="648" w:hanging="648"/>
      </w:pPr>
      <w:bookmarkStart w:id="321" w:name="_Toc503173338"/>
      <w:bookmarkStart w:id="322" w:name="_Toc54946282"/>
      <w:proofErr w:type="spellStart"/>
      <w:r>
        <w:t>LandisData</w:t>
      </w:r>
      <w:bookmarkEnd w:id="321"/>
      <w:bookmarkEnd w:id="322"/>
      <w:proofErr w:type="spellEnd"/>
    </w:p>
    <w:p w14:paraId="3E55B8F1" w14:textId="47D2055A"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proofErr w:type="spellStart"/>
      <w:r>
        <w:rPr>
          <w:sz w:val="23"/>
          <w:szCs w:val="23"/>
        </w:rPr>
        <w:t>Ecoregion</w:t>
      </w:r>
      <w:r w:rsidRPr="003F4D2A">
        <w:rPr>
          <w:sz w:val="23"/>
          <w:szCs w:val="23"/>
        </w:rPr>
        <w:t>Parameters</w:t>
      </w:r>
      <w:proofErr w:type="spellEnd"/>
      <w:r w:rsidRPr="00061C32">
        <w:rPr>
          <w:sz w:val="23"/>
          <w:szCs w:val="23"/>
        </w:rPr>
        <w:t>"</w:t>
      </w:r>
      <w:r>
        <w:rPr>
          <w:sz w:val="23"/>
          <w:szCs w:val="23"/>
        </w:rPr>
        <w:t>.</w:t>
      </w:r>
    </w:p>
    <w:p w14:paraId="735B7177" w14:textId="6299F828" w:rsidR="00F93A75" w:rsidRDefault="00F93A75" w:rsidP="00694040">
      <w:pPr>
        <w:pStyle w:val="Heading2"/>
        <w:tabs>
          <w:tab w:val="clear" w:pos="1116"/>
          <w:tab w:val="num" w:pos="0"/>
          <w:tab w:val="num" w:pos="4716"/>
        </w:tabs>
        <w:ind w:left="648" w:right="76" w:hanging="648"/>
      </w:pPr>
      <w:bookmarkStart w:id="323" w:name="_Toc503173339"/>
      <w:bookmarkStart w:id="324" w:name="_Toc54946283"/>
      <w:proofErr w:type="spellStart"/>
      <w:r>
        <w:t>Ecoregion</w:t>
      </w:r>
      <w:bookmarkEnd w:id="319"/>
      <w:r w:rsidR="00DF1E30">
        <w:t>Parameters</w:t>
      </w:r>
      <w:proofErr w:type="spellEnd"/>
      <w:r w:rsidR="00DF1E30">
        <w:t xml:space="preserve"> (ecoregion name)</w:t>
      </w:r>
      <w:bookmarkEnd w:id="323"/>
      <w:bookmarkEnd w:id="324"/>
      <w:r>
        <w:t xml:space="preserve"> </w:t>
      </w:r>
      <w:bookmarkEnd w:id="320"/>
    </w:p>
    <w:p w14:paraId="161CCA4F" w14:textId="77777777" w:rsidR="00F93A75" w:rsidRDefault="00F93A75" w:rsidP="00694040">
      <w:pPr>
        <w:pStyle w:val="textbody"/>
        <w:ind w:left="720" w:right="76"/>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694040">
      <w:pPr>
        <w:pStyle w:val="Heading2"/>
        <w:tabs>
          <w:tab w:val="clear" w:pos="1116"/>
          <w:tab w:val="num" w:pos="0"/>
          <w:tab w:val="num" w:pos="4716"/>
        </w:tabs>
        <w:ind w:left="648" w:right="76" w:hanging="648"/>
      </w:pPr>
      <w:bookmarkStart w:id="325" w:name="_Toc503173340"/>
      <w:bookmarkStart w:id="326" w:name="_Toc54946284"/>
      <w:proofErr w:type="spellStart"/>
      <w:r>
        <w:t>SoilType</w:t>
      </w:r>
      <w:bookmarkEnd w:id="325"/>
      <w:bookmarkEnd w:id="326"/>
      <w:proofErr w:type="spellEnd"/>
    </w:p>
    <w:p w14:paraId="5DDF21A3" w14:textId="676073F9" w:rsidR="00B7613E" w:rsidRDefault="00B7613E" w:rsidP="00694040">
      <w:pPr>
        <w:pStyle w:val="textbody"/>
        <w:ind w:left="720" w:right="76"/>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w:t>
      </w:r>
      <w:proofErr w:type="spellStart"/>
      <w:r>
        <w:t>SaxtonAndRawlsParameters</w:t>
      </w:r>
      <w:proofErr w:type="spellEnd"/>
      <w:r>
        <w:t>).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694040">
      <w:pPr>
        <w:pStyle w:val="Heading2"/>
        <w:tabs>
          <w:tab w:val="num" w:pos="0"/>
        </w:tabs>
        <w:ind w:left="648" w:right="76" w:hanging="648"/>
      </w:pPr>
      <w:bookmarkStart w:id="327" w:name="_Toc503173341"/>
      <w:bookmarkStart w:id="328" w:name="_Toc54946285"/>
      <w:r>
        <w:t>Latitude</w:t>
      </w:r>
      <w:bookmarkEnd w:id="327"/>
      <w:bookmarkEnd w:id="328"/>
      <w:r>
        <w:t xml:space="preserve"> </w:t>
      </w:r>
    </w:p>
    <w:p w14:paraId="2F35123A" w14:textId="227DE69D" w:rsidR="00E46300" w:rsidRDefault="00E46300" w:rsidP="00694040">
      <w:pPr>
        <w:pStyle w:val="textbody"/>
        <w:ind w:left="720" w:right="76"/>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694040">
      <w:pPr>
        <w:pStyle w:val="textbody"/>
        <w:ind w:left="720" w:right="76"/>
      </w:pPr>
    </w:p>
    <w:p w14:paraId="1C442F17" w14:textId="77777777" w:rsidR="00E90758" w:rsidRDefault="00E90758" w:rsidP="00694040">
      <w:pPr>
        <w:pStyle w:val="Heading2"/>
        <w:tabs>
          <w:tab w:val="clear" w:pos="1116"/>
          <w:tab w:val="num" w:pos="0"/>
          <w:tab w:val="num" w:pos="4716"/>
        </w:tabs>
        <w:ind w:left="648" w:right="76" w:hanging="648"/>
      </w:pPr>
      <w:bookmarkStart w:id="329" w:name="_Toc403034283"/>
      <w:bookmarkStart w:id="330" w:name="_Toc403034536"/>
      <w:bookmarkStart w:id="331" w:name="_Toc403034898"/>
      <w:bookmarkStart w:id="332" w:name="_Toc403035076"/>
      <w:bookmarkStart w:id="333" w:name="_Toc403116275"/>
      <w:bookmarkStart w:id="334" w:name="_Toc403117610"/>
      <w:bookmarkStart w:id="335" w:name="_Toc503173342"/>
      <w:bookmarkStart w:id="336" w:name="_Toc54946286"/>
      <w:bookmarkStart w:id="337" w:name="_Toc393188794"/>
      <w:bookmarkEnd w:id="329"/>
      <w:bookmarkEnd w:id="330"/>
      <w:bookmarkEnd w:id="331"/>
      <w:bookmarkEnd w:id="332"/>
      <w:bookmarkEnd w:id="333"/>
      <w:bookmarkEnd w:id="334"/>
      <w:proofErr w:type="spellStart"/>
      <w:r>
        <w:t>RootingDepth</w:t>
      </w:r>
      <w:bookmarkEnd w:id="335"/>
      <w:bookmarkEnd w:id="336"/>
      <w:proofErr w:type="spellEnd"/>
    </w:p>
    <w:p w14:paraId="62C61446" w14:textId="77777777" w:rsidR="009244F4" w:rsidRDefault="009244F4" w:rsidP="00694040">
      <w:pPr>
        <w:pStyle w:val="textbody"/>
        <w:ind w:left="720" w:right="76"/>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94040">
      <w:pPr>
        <w:pStyle w:val="Heading2"/>
        <w:tabs>
          <w:tab w:val="clear" w:pos="1116"/>
          <w:tab w:val="num" w:pos="0"/>
          <w:tab w:val="num" w:pos="4716"/>
        </w:tabs>
        <w:ind w:left="648" w:right="76" w:hanging="648"/>
      </w:pPr>
      <w:bookmarkStart w:id="338" w:name="_Toc503173343"/>
      <w:bookmarkStart w:id="339" w:name="_Toc54946287"/>
      <w:proofErr w:type="spellStart"/>
      <w:r>
        <w:t>PrecLoss</w:t>
      </w:r>
      <w:r w:rsidRPr="003E2E51">
        <w:t>Frac</w:t>
      </w:r>
      <w:bookmarkEnd w:id="337"/>
      <w:bookmarkEnd w:id="338"/>
      <w:bookmarkEnd w:id="339"/>
      <w:proofErr w:type="spellEnd"/>
      <w:r>
        <w:t xml:space="preserve"> </w:t>
      </w:r>
    </w:p>
    <w:p w14:paraId="4F1AC6B1" w14:textId="7A4DFC3B" w:rsidR="00962905" w:rsidRDefault="00F93A75" w:rsidP="00694040">
      <w:pPr>
        <w:pStyle w:val="textbody"/>
        <w:ind w:left="720" w:right="76"/>
      </w:pPr>
      <w:r>
        <w:t xml:space="preserve">Precipitation Loss Fraction.  Proportion of precipitation that does not enter the soil (e.g., runoff </w:t>
      </w:r>
      <w:r w:rsidR="006D3319">
        <w:t>induced by topographic slope</w:t>
      </w:r>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694040">
      <w:pPr>
        <w:pStyle w:val="Heading2"/>
        <w:tabs>
          <w:tab w:val="clear" w:pos="1116"/>
          <w:tab w:val="num" w:pos="0"/>
          <w:tab w:val="num" w:pos="4716"/>
        </w:tabs>
        <w:ind w:left="648" w:right="76" w:hanging="648"/>
      </w:pPr>
      <w:bookmarkStart w:id="340" w:name="_Toc503173344"/>
      <w:bookmarkStart w:id="341" w:name="_Toc54946288"/>
      <w:proofErr w:type="spellStart"/>
      <w:r>
        <w:lastRenderedPageBreak/>
        <w:t>LeakageFrac</w:t>
      </w:r>
      <w:bookmarkEnd w:id="340"/>
      <w:bookmarkEnd w:id="341"/>
      <w:proofErr w:type="spellEnd"/>
    </w:p>
    <w:p w14:paraId="78752ED9" w14:textId="694E1C6E" w:rsidR="005C2323" w:rsidRDefault="008608A5" w:rsidP="00694040">
      <w:pPr>
        <w:pStyle w:val="textbody"/>
        <w:ind w:left="720" w:right="76"/>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w:t>
      </w:r>
      <w:proofErr w:type="spellStart"/>
      <w:r>
        <w:t>LeakageFrac</w:t>
      </w:r>
      <w:proofErr w:type="spellEnd"/>
      <w:r>
        <w:t xml:space="preserve">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67FB61BA" w14:textId="5F414632" w:rsidR="006D3319" w:rsidRDefault="00910615" w:rsidP="00694040">
      <w:pPr>
        <w:pStyle w:val="Heading2"/>
        <w:tabs>
          <w:tab w:val="clear" w:pos="1116"/>
          <w:tab w:val="num" w:pos="0"/>
          <w:tab w:val="num" w:pos="1296"/>
          <w:tab w:val="num" w:pos="4716"/>
        </w:tabs>
        <w:ind w:left="648" w:right="76" w:hanging="648"/>
      </w:pPr>
      <w:bookmarkStart w:id="342" w:name="_Toc54946289"/>
      <w:bookmarkStart w:id="343" w:name="_Toc6575249"/>
      <w:proofErr w:type="spellStart"/>
      <w:r>
        <w:t>RunoffCapture</w:t>
      </w:r>
      <w:bookmarkEnd w:id="342"/>
      <w:proofErr w:type="spellEnd"/>
      <w:r w:rsidR="006D3319">
        <w:t xml:space="preserve"> </w:t>
      </w:r>
      <w:bookmarkEnd w:id="343"/>
    </w:p>
    <w:p w14:paraId="3928D454" w14:textId="125FCF9E" w:rsidR="006D3319" w:rsidRDefault="00910615" w:rsidP="00694040">
      <w:pPr>
        <w:pStyle w:val="textbody"/>
        <w:ind w:left="720" w:right="76"/>
      </w:pPr>
      <w:r>
        <w:t>Height above soil surface that water can reach before any runoff occurs</w:t>
      </w:r>
      <w:r w:rsidR="00FE4216">
        <w:t>, representing height of basin outlet</w:t>
      </w:r>
      <w:r>
        <w:t xml:space="preserve">.  </w:t>
      </w:r>
      <w:r w:rsidR="006D3319">
        <w:t xml:space="preserve">This parameter </w:t>
      </w:r>
      <w:r>
        <w:t>is</w:t>
      </w:r>
      <w:r w:rsidR="006D3319">
        <w:t xml:space="preserve"> used to </w:t>
      </w:r>
      <w:r>
        <w:t>allow</w:t>
      </w:r>
      <w:r w:rsidR="006D3319">
        <w:t xml:space="preserve"> soil water </w:t>
      </w:r>
      <w:r>
        <w:t xml:space="preserve">to </w:t>
      </w:r>
      <w:r w:rsidR="006D3319">
        <w:t xml:space="preserve">accumulate above saturation (i.e., flooded).  </w:t>
      </w:r>
      <w:proofErr w:type="spellStart"/>
      <w:r>
        <w:t>RunoffCapture</w:t>
      </w:r>
      <w:proofErr w:type="spellEnd"/>
      <w:r>
        <w:t xml:space="preserve"> </w:t>
      </w:r>
      <w:r w:rsidR="006D3319">
        <w:t>only applies to water that exceeds the soil porosity (saturation</w:t>
      </w:r>
      <w:proofErr w:type="gramStart"/>
      <w:r w:rsidR="006D3319">
        <w:t xml:space="preserve">), </w:t>
      </w:r>
      <w:r>
        <w:t>and</w:t>
      </w:r>
      <w:proofErr w:type="gramEnd"/>
      <w:r>
        <w:t xml:space="preserve"> </w:t>
      </w:r>
      <w:r w:rsidR="006D3319">
        <w:t xml:space="preserve">would </w:t>
      </w:r>
      <w:r>
        <w:t xml:space="preserve">cause it to </w:t>
      </w:r>
      <w:r w:rsidR="006D3319">
        <w:t>all run</w:t>
      </w:r>
      <w:r>
        <w:t xml:space="preserve"> </w:t>
      </w:r>
      <w:r w:rsidR="006D3319">
        <w:t xml:space="preserve">off </w:t>
      </w:r>
      <w:r w:rsidR="00FE4216">
        <w:t>when</w:t>
      </w:r>
      <w:r w:rsidR="006D3319">
        <w:t xml:space="preserve"> </w:t>
      </w:r>
      <w:proofErr w:type="spellStart"/>
      <w:r>
        <w:t>RunoffCapture</w:t>
      </w:r>
      <w:proofErr w:type="spellEnd"/>
      <w:r>
        <w:t xml:space="preserve"> </w:t>
      </w:r>
      <w:r w:rsidR="00FE4216">
        <w:t>=</w:t>
      </w:r>
      <w:r>
        <w:t>0</w:t>
      </w:r>
      <w:r w:rsidR="006D3319">
        <w:t xml:space="preserve"> (the previous </w:t>
      </w:r>
      <w:r w:rsidR="006B02E7">
        <w:t>model behavior</w:t>
      </w:r>
      <w:r w:rsidR="006D3319">
        <w:t xml:space="preserve">).  </w:t>
      </w:r>
      <w:r>
        <w:t xml:space="preserve">Any excess water (above saturation) is retained in the soil “bucket” until </w:t>
      </w:r>
      <w:r w:rsidR="006D3319">
        <w:t xml:space="preserve">evaporation, interception, transpiration and leakage (if any) collectively exceeded cumulative precipitation inputs (i.e., consumed all excess water).  </w:t>
      </w:r>
      <w:r w:rsidR="006D3319" w:rsidRPr="001D0AA5">
        <w:t xml:space="preserve">Value: </w:t>
      </w:r>
      <w:r>
        <w:t>decimal</w:t>
      </w:r>
      <w:r w:rsidRPr="00FB3BAA">
        <w:rPr>
          <w:u w:val="single"/>
        </w:rPr>
        <w:t>&gt;</w:t>
      </w:r>
      <w:r w:rsidR="006D3319" w:rsidRPr="001D0AA5">
        <w:t>0.0</w:t>
      </w:r>
      <w:r w:rsidR="006D3319">
        <w:t xml:space="preserve">.  Units: </w:t>
      </w:r>
      <w:r>
        <w:t>mm</w:t>
      </w:r>
      <w:r w:rsidR="006D3319">
        <w:t>.</w:t>
      </w:r>
    </w:p>
    <w:p w14:paraId="4FEA1DA5" w14:textId="6D4D3D8A" w:rsidR="000811CC" w:rsidRDefault="000811CC" w:rsidP="00694040">
      <w:pPr>
        <w:pStyle w:val="Heading2"/>
        <w:tabs>
          <w:tab w:val="clear" w:pos="1116"/>
          <w:tab w:val="num" w:pos="0"/>
          <w:tab w:val="num" w:pos="4716"/>
        </w:tabs>
        <w:ind w:left="648" w:right="76" w:hanging="648"/>
      </w:pPr>
      <w:bookmarkStart w:id="344" w:name="_Toc503173345"/>
      <w:bookmarkStart w:id="345" w:name="_Toc54946290"/>
      <w:bookmarkStart w:id="346" w:name="_Toc393188796"/>
      <w:proofErr w:type="spellStart"/>
      <w:r>
        <w:t>PrecIntConst</w:t>
      </w:r>
      <w:bookmarkEnd w:id="344"/>
      <w:bookmarkEnd w:id="345"/>
      <w:proofErr w:type="spellEnd"/>
    </w:p>
    <w:p w14:paraId="5436A4D0" w14:textId="7E5B63E8" w:rsidR="009C1733" w:rsidRDefault="009C1733" w:rsidP="00694040">
      <w:pPr>
        <w:pStyle w:val="textbody"/>
        <w:ind w:left="720" w:right="76"/>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694040">
      <w:pPr>
        <w:pStyle w:val="Heading2"/>
        <w:tabs>
          <w:tab w:val="clear" w:pos="1116"/>
          <w:tab w:val="num" w:pos="0"/>
          <w:tab w:val="num" w:pos="4716"/>
        </w:tabs>
        <w:ind w:left="648" w:right="76" w:hanging="648"/>
      </w:pPr>
      <w:bookmarkStart w:id="347" w:name="_Ref502930222"/>
      <w:bookmarkStart w:id="348" w:name="_Toc503173346"/>
      <w:bookmarkStart w:id="349" w:name="_Toc54946291"/>
      <w:proofErr w:type="spellStart"/>
      <w:r>
        <w:t>SnowSublimFrac</w:t>
      </w:r>
      <w:bookmarkEnd w:id="347"/>
      <w:bookmarkEnd w:id="348"/>
      <w:bookmarkEnd w:id="349"/>
      <w:proofErr w:type="spellEnd"/>
    </w:p>
    <w:p w14:paraId="662AFAC5" w14:textId="073D6400" w:rsidR="00A07668" w:rsidRDefault="00A07668" w:rsidP="00694040">
      <w:pPr>
        <w:pStyle w:val="textbody"/>
        <w:ind w:left="720" w:right="76"/>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DDFFF62" w14:textId="5D40AD24" w:rsidR="006B02E7" w:rsidRDefault="006B02E7" w:rsidP="00694040">
      <w:pPr>
        <w:pStyle w:val="Heading2"/>
        <w:tabs>
          <w:tab w:val="clear" w:pos="1116"/>
          <w:tab w:val="num" w:pos="0"/>
          <w:tab w:val="num" w:pos="1296"/>
          <w:tab w:val="num" w:pos="4716"/>
        </w:tabs>
        <w:ind w:left="648" w:right="76" w:hanging="648"/>
      </w:pPr>
      <w:bookmarkStart w:id="350" w:name="_Toc6575252"/>
      <w:bookmarkStart w:id="351" w:name="_Toc54946292"/>
      <w:proofErr w:type="spellStart"/>
      <w:r>
        <w:t>WinterSTD</w:t>
      </w:r>
      <w:bookmarkEnd w:id="350"/>
      <w:proofErr w:type="spellEnd"/>
      <w:r w:rsidR="00F34F17">
        <w:t xml:space="preserve"> (optional)</w:t>
      </w:r>
      <w:bookmarkEnd w:id="351"/>
    </w:p>
    <w:p w14:paraId="6066960A" w14:textId="77777777" w:rsidR="0074198E" w:rsidRDefault="006B02E7" w:rsidP="00694040">
      <w:pPr>
        <w:pStyle w:val="textbody"/>
        <w:ind w:left="720" w:right="76"/>
      </w:pPr>
      <w:r>
        <w:t xml:space="preserve">Standard deviation of winter temperatures.  Used in conjunction with </w:t>
      </w:r>
      <w:proofErr w:type="spellStart"/>
      <w:r>
        <w:t>ColdTol</w:t>
      </w:r>
      <w:proofErr w:type="spellEnd"/>
      <w:r>
        <w:t xml:space="preserve"> to determine if cohorts survive the estimated extreme coldest temperature each month.  Cohort is killed when</w:t>
      </w:r>
      <w:r w:rsidR="0074198E">
        <w:t>:</w:t>
      </w:r>
    </w:p>
    <w:p w14:paraId="1D9C28B6" w14:textId="1B23D00E" w:rsidR="0074198E" w:rsidRDefault="0074198E" w:rsidP="00694040">
      <w:pPr>
        <w:pStyle w:val="textbody"/>
        <w:ind w:left="720" w:right="76"/>
        <w:rPr>
          <w:rStyle w:val="CommentReference"/>
        </w:rPr>
      </w:pPr>
      <m:oMathPara>
        <m:oMath>
          <m:r>
            <w:rPr>
              <w:rFonts w:ascii="Cambria Math" w:hAnsi="Cambria Math"/>
            </w:rPr>
            <m:t>[Tave-3×WinterSTD]&lt;ColdTol</m:t>
          </m:r>
        </m:oMath>
      </m:oMathPara>
    </w:p>
    <w:p w14:paraId="35550F5F" w14:textId="4A14CC18" w:rsidR="006B02E7" w:rsidRDefault="006B02E7" w:rsidP="00694040">
      <w:pPr>
        <w:pStyle w:val="textbody"/>
        <w:ind w:left="720" w:right="76"/>
      </w:pPr>
      <w:proofErr w:type="spellStart"/>
      <w:r>
        <w:t>s</w:t>
      </w:r>
      <w:r w:rsidR="0074198E">
        <w:t>ensu</w:t>
      </w:r>
      <w:proofErr w:type="spellEnd"/>
      <w:r w:rsidR="0074198E">
        <w:t xml:space="preserve"> Court 1951</w:t>
      </w:r>
      <w:r>
        <w:t xml:space="preserve">.  </w:t>
      </w:r>
      <w:r w:rsidRPr="001D0AA5">
        <w:t xml:space="preserve">Value: </w:t>
      </w:r>
      <w:r>
        <w:t>d</w:t>
      </w:r>
      <w:r w:rsidRPr="001D0AA5">
        <w:t xml:space="preserve">ecimal </w:t>
      </w:r>
      <w:r>
        <w:rPr>
          <w:u w:val="single"/>
        </w:rPr>
        <w:t>≥</w:t>
      </w:r>
      <w:r>
        <w:t xml:space="preserve">0.0.  Units: </w:t>
      </w:r>
      <w:proofErr w:type="spellStart"/>
      <w:r w:rsidRPr="006B49EF">
        <w:rPr>
          <w:vertAlign w:val="superscript"/>
        </w:rPr>
        <w:t>o</w:t>
      </w:r>
      <w:r>
        <w:t>C.</w:t>
      </w:r>
      <w:proofErr w:type="spellEnd"/>
    </w:p>
    <w:p w14:paraId="18C95C7D" w14:textId="77777777" w:rsidR="006B02E7" w:rsidRPr="00061C32" w:rsidRDefault="006B02E7" w:rsidP="00694040">
      <w:pPr>
        <w:pStyle w:val="textbody"/>
        <w:ind w:left="720" w:right="76"/>
        <w:rPr>
          <w:sz w:val="23"/>
          <w:szCs w:val="23"/>
        </w:rPr>
      </w:pPr>
    </w:p>
    <w:p w14:paraId="159EFA86" w14:textId="77777777" w:rsidR="00F93A75" w:rsidRDefault="00F93A75" w:rsidP="00694040">
      <w:pPr>
        <w:pStyle w:val="Heading2"/>
        <w:tabs>
          <w:tab w:val="clear" w:pos="1116"/>
          <w:tab w:val="num" w:pos="0"/>
          <w:tab w:val="num" w:pos="4716"/>
        </w:tabs>
        <w:ind w:left="648" w:right="76" w:hanging="648"/>
      </w:pPr>
      <w:bookmarkStart w:id="352" w:name="_Toc503173347"/>
      <w:bookmarkStart w:id="353" w:name="_Ref19106462"/>
      <w:bookmarkStart w:id="354" w:name="_Toc54946293"/>
      <w:proofErr w:type="spellStart"/>
      <w:r>
        <w:t>ClimateFileName</w:t>
      </w:r>
      <w:bookmarkEnd w:id="346"/>
      <w:bookmarkEnd w:id="352"/>
      <w:bookmarkEnd w:id="353"/>
      <w:bookmarkEnd w:id="354"/>
      <w:proofErr w:type="spellEnd"/>
    </w:p>
    <w:p w14:paraId="0EFD9DD5" w14:textId="4C9BB9E5" w:rsidR="00F93A75" w:rsidRDefault="00F93A75" w:rsidP="00694040">
      <w:pPr>
        <w:pStyle w:val="textbody"/>
        <w:ind w:left="720" w:right="76"/>
      </w:pPr>
      <w:r>
        <w:t>This parameter gives the name of the climate file for the ecoregion.  The user may specify the same file for multiple ecoregions.</w:t>
      </w:r>
      <w:r w:rsidR="006B02E7" w:rsidRPr="006B02E7">
        <w:t xml:space="preserve"> </w:t>
      </w:r>
      <w:r w:rsidR="006B02E7">
        <w:t xml:space="preserve">Note that this parameter is required even if the climate library is used.  However, the value(s) for this parameter will be ignored if the climate library is specified in a </w:t>
      </w:r>
      <w:proofErr w:type="spellStart"/>
      <w:r w:rsidR="006B02E7">
        <w:t>ClimateConfigFile</w:t>
      </w:r>
      <w:proofErr w:type="spellEnd"/>
      <w:r w:rsidR="006B02E7">
        <w:t xml:space="preserve"> (section 3).</w:t>
      </w:r>
    </w:p>
    <w:p w14:paraId="7D41721B" w14:textId="12E9D027" w:rsidR="002A667F" w:rsidRDefault="002A667F" w:rsidP="00694040">
      <w:pPr>
        <w:pStyle w:val="Heading1"/>
        <w:pageBreakBefore w:val="0"/>
        <w:ind w:right="76"/>
      </w:pPr>
      <w:bookmarkStart w:id="355" w:name="_Ref516573060"/>
      <w:bookmarkStart w:id="356" w:name="_Toc54946294"/>
      <w:bookmarkStart w:id="357" w:name="_Toc451248973"/>
      <w:bookmarkStart w:id="358" w:name="_Toc503173348"/>
      <w:bookmarkStart w:id="359" w:name="_Toc393188860"/>
      <w:r>
        <w:lastRenderedPageBreak/>
        <w:t xml:space="preserve">Input File – </w:t>
      </w:r>
      <w:proofErr w:type="spellStart"/>
      <w:r>
        <w:t>DisturbanceReductions</w:t>
      </w:r>
      <w:bookmarkEnd w:id="355"/>
      <w:bookmarkEnd w:id="356"/>
      <w:proofErr w:type="spellEnd"/>
    </w:p>
    <w:p w14:paraId="52C36E25" w14:textId="2EE326E2" w:rsidR="002A667F" w:rsidRDefault="002A667F" w:rsidP="00694040">
      <w:pPr>
        <w:pStyle w:val="textbody"/>
        <w:ind w:left="720" w:right="76"/>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360" w:name="_Toc54946295"/>
      <w:r>
        <w:t>Example file:</w:t>
      </w:r>
      <w:bookmarkEnd w:id="360"/>
    </w:p>
    <w:p w14:paraId="40D04BEF" w14:textId="77777777" w:rsidR="002A667F" w:rsidRPr="002A667F" w:rsidRDefault="002A667F" w:rsidP="002A667F">
      <w:pPr>
        <w:pStyle w:val="textbody"/>
        <w:ind w:left="720" w:right="-14"/>
        <w:rPr>
          <w:rFonts w:ascii="Courier New" w:hAnsi="Courier New" w:cs="Courier New"/>
          <w:sz w:val="20"/>
          <w:szCs w:val="20"/>
        </w:rPr>
      </w:pPr>
      <w:proofErr w:type="spellStart"/>
      <w:r w:rsidRPr="002A667F">
        <w:rPr>
          <w:rFonts w:ascii="Courier New" w:hAnsi="Courier New" w:cs="Courier New"/>
          <w:sz w:val="20"/>
          <w:szCs w:val="20"/>
        </w:rPr>
        <w:t>LandisData</w:t>
      </w:r>
      <w:proofErr w:type="spellEnd"/>
      <w:r w:rsidRPr="002A667F">
        <w:rPr>
          <w:rFonts w:ascii="Courier New" w:hAnsi="Courier New" w:cs="Courier New"/>
          <w:sz w:val="20"/>
          <w:szCs w:val="20"/>
        </w:rPr>
        <w:t xml:space="preserve"> </w:t>
      </w:r>
      <w:r w:rsidRPr="002A667F">
        <w:rPr>
          <w:rFonts w:ascii="Courier New" w:hAnsi="Courier New" w:cs="Courier New"/>
          <w:sz w:val="20"/>
          <w:szCs w:val="20"/>
        </w:rPr>
        <w:tab/>
      </w:r>
      <w:proofErr w:type="spellStart"/>
      <w:r w:rsidRPr="002A667F">
        <w:rPr>
          <w:rFonts w:ascii="Courier New" w:hAnsi="Courier New" w:cs="Courier New"/>
          <w:sz w:val="20"/>
          <w:szCs w:val="20"/>
        </w:rPr>
        <w:t>DisturbanceReductions</w:t>
      </w:r>
      <w:proofErr w:type="spellEnd"/>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proofErr w:type="spellStart"/>
      <w:r w:rsidRPr="002A667F">
        <w:rPr>
          <w:rFonts w:ascii="Courier New" w:hAnsi="Courier New" w:cs="Courier New"/>
          <w:sz w:val="20"/>
          <w:szCs w:val="20"/>
        </w:rPr>
        <w:t>DisturbanceReductions</w:t>
      </w:r>
      <w:proofErr w:type="spellEnd"/>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proofErr w:type="spellStart"/>
      <w:r w:rsidRPr="002A667F">
        <w:rPr>
          <w:rFonts w:ascii="Courier New" w:hAnsi="Courier New" w:cs="Courier New"/>
          <w:sz w:val="20"/>
          <w:szCs w:val="20"/>
        </w:rPr>
        <w:t>bda</w:t>
      </w:r>
      <w:proofErr w:type="spellEnd"/>
    </w:p>
    <w:p w14:paraId="511F7E79" w14:textId="68792175" w:rsidR="002A667F" w:rsidRPr="002A667F" w:rsidRDefault="002A667F" w:rsidP="002A667F">
      <w:pPr>
        <w:pStyle w:val="textbody"/>
        <w:ind w:left="720"/>
        <w:rPr>
          <w:rFonts w:ascii="Courier New" w:hAnsi="Courier New" w:cs="Courier New"/>
          <w:sz w:val="20"/>
          <w:szCs w:val="20"/>
        </w:rPr>
      </w:pPr>
      <w:proofErr w:type="spellStart"/>
      <w:r w:rsidRPr="002A667F">
        <w:rPr>
          <w:rFonts w:ascii="Courier New" w:hAnsi="Courier New" w:cs="Courier New"/>
          <w:sz w:val="20"/>
          <w:szCs w:val="20"/>
        </w:rPr>
        <w:t>WoodReduction</w:t>
      </w:r>
      <w:proofErr w:type="spellEnd"/>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proofErr w:type="spellStart"/>
      <w:r w:rsidRPr="002A667F">
        <w:rPr>
          <w:rFonts w:ascii="Courier New" w:hAnsi="Courier New" w:cs="Courier New"/>
          <w:sz w:val="20"/>
          <w:szCs w:val="20"/>
        </w:rPr>
        <w:t>FolReduction</w:t>
      </w:r>
      <w:proofErr w:type="spellEnd"/>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proofErr w:type="spellStart"/>
      <w:r w:rsidRPr="002A667F">
        <w:rPr>
          <w:rFonts w:ascii="Courier New" w:hAnsi="Courier New" w:cs="Courier New"/>
          <w:sz w:val="20"/>
          <w:szCs w:val="20"/>
        </w:rPr>
        <w:t>RootReduction</w:t>
      </w:r>
      <w:proofErr w:type="spellEnd"/>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proofErr w:type="spellStart"/>
      <w:proofErr w:type="gramStart"/>
      <w:r w:rsidRPr="002A667F">
        <w:rPr>
          <w:rFonts w:ascii="Courier New" w:hAnsi="Courier New" w:cs="Courier New"/>
          <w:sz w:val="20"/>
          <w:szCs w:val="20"/>
        </w:rPr>
        <w:t>DeadWoodReduction</w:t>
      </w:r>
      <w:proofErr w:type="spellEnd"/>
      <w:r w:rsidRPr="002A667F">
        <w:rPr>
          <w:rFonts w:ascii="Courier New" w:hAnsi="Courier New" w:cs="Courier New"/>
          <w:sz w:val="20"/>
          <w:szCs w:val="20"/>
        </w:rPr>
        <w:t xml:space="preserve">  </w:t>
      </w:r>
      <w:r w:rsidRPr="002A667F">
        <w:rPr>
          <w:rFonts w:ascii="Courier New" w:hAnsi="Courier New" w:cs="Courier New"/>
          <w:sz w:val="20"/>
          <w:szCs w:val="20"/>
        </w:rPr>
        <w:tab/>
      </w:r>
      <w:proofErr w:type="gramEnd"/>
      <w:r w:rsidRPr="002A667F">
        <w:rPr>
          <w:rFonts w:ascii="Courier New" w:hAnsi="Courier New" w:cs="Courier New"/>
          <w:sz w:val="20"/>
          <w:szCs w:val="20"/>
        </w:rPr>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proofErr w:type="spellStart"/>
      <w:r w:rsidRPr="002A667F">
        <w:rPr>
          <w:rFonts w:ascii="Courier New" w:hAnsi="Courier New" w:cs="Courier New"/>
          <w:sz w:val="20"/>
          <w:szCs w:val="20"/>
        </w:rPr>
        <w:t>LitterReduction</w:t>
      </w:r>
      <w:proofErr w:type="spellEnd"/>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361" w:name="_Toc54946296"/>
      <w:proofErr w:type="spellStart"/>
      <w:r>
        <w:t>LandisData</w:t>
      </w:r>
      <w:bookmarkEnd w:id="361"/>
      <w:proofErr w:type="spellEnd"/>
    </w:p>
    <w:p w14:paraId="18BBAE97" w14:textId="2536BFB9" w:rsidR="00EB6893" w:rsidRDefault="00EB6893" w:rsidP="00694040">
      <w:pPr>
        <w:pStyle w:val="textbody"/>
        <w:ind w:left="720" w:right="76"/>
      </w:pPr>
      <w:r>
        <w:t>This parameter’s value must be “</w:t>
      </w:r>
      <w:proofErr w:type="spellStart"/>
      <w:r w:rsidRPr="00EB6893">
        <w:t>DisturbanceReductions</w:t>
      </w:r>
      <w:proofErr w:type="spellEnd"/>
      <w:r>
        <w:t>”.</w:t>
      </w:r>
    </w:p>
    <w:p w14:paraId="0DB3A2D6" w14:textId="35C5E71B" w:rsidR="00EB6893" w:rsidRDefault="00EB6893" w:rsidP="00694040">
      <w:pPr>
        <w:pStyle w:val="Heading2"/>
        <w:tabs>
          <w:tab w:val="clear" w:pos="1116"/>
          <w:tab w:val="num" w:pos="0"/>
          <w:tab w:val="num" w:pos="4716"/>
        </w:tabs>
        <w:ind w:left="648" w:right="76" w:hanging="648"/>
      </w:pPr>
      <w:bookmarkStart w:id="362" w:name="_Toc54946297"/>
      <w:proofErr w:type="spellStart"/>
      <w:r>
        <w:t>DisturbanceReductions</w:t>
      </w:r>
      <w:proofErr w:type="spellEnd"/>
      <w:r>
        <w:t xml:space="preserve"> Table</w:t>
      </w:r>
      <w:bookmarkEnd w:id="362"/>
    </w:p>
    <w:p w14:paraId="54575788" w14:textId="7AC0741B" w:rsidR="00EB6893" w:rsidRDefault="00EB6893" w:rsidP="00694040">
      <w:pPr>
        <w:pStyle w:val="textbody"/>
        <w:ind w:left="720" w:right="76"/>
      </w:pPr>
      <w:r>
        <w:t>This table contains the proportional reductions that should be applied to wood, root and foliage biomass as well as dead wood and litter when different disturbance types are applied.  The first value in the table should be ‘</w:t>
      </w:r>
      <w:proofErr w:type="spellStart"/>
      <w:r>
        <w:t>DisturbanceReductions</w:t>
      </w:r>
      <w:proofErr w:type="spellEnd"/>
      <w:r>
        <w:t>’.</w:t>
      </w:r>
    </w:p>
    <w:p w14:paraId="6348CBD4" w14:textId="09DCA358" w:rsidR="00EB6893" w:rsidRDefault="00EB6893" w:rsidP="00694040">
      <w:pPr>
        <w:pStyle w:val="textbody"/>
        <w:ind w:left="720" w:right="76"/>
      </w:pPr>
      <w:r>
        <w:t xml:space="preserve">The columns of the table represent the different disturbance types.  These can be any disturbance types that are in use in the model.  Including disturbance types in this table that are not used </w:t>
      </w:r>
      <w:proofErr w:type="gramStart"/>
      <w:r>
        <w:t>in a given</w:t>
      </w:r>
      <w:proofErr w:type="gramEnd"/>
      <w:r>
        <w:t xml:space="preserve"> simulation scenario is acceptable and has no impact.</w:t>
      </w:r>
    </w:p>
    <w:p w14:paraId="70732E39" w14:textId="78CB11AF" w:rsidR="00EB6893" w:rsidRDefault="00EB6893" w:rsidP="00694040">
      <w:pPr>
        <w:pStyle w:val="textbody"/>
        <w:ind w:left="720" w:right="76"/>
      </w:pPr>
      <w:r>
        <w:t>The rows of the table represent the different impacts on biomass or dead pools that disturbances might have.</w:t>
      </w:r>
      <w:r w:rsidR="008545DB">
        <w:t xml:space="preserve">  The five rows should be labeled: ‘</w:t>
      </w:r>
      <w:proofErr w:type="spellStart"/>
      <w:r w:rsidR="008545DB" w:rsidRPr="008545DB">
        <w:t>WoodReduction</w:t>
      </w:r>
      <w:proofErr w:type="spellEnd"/>
      <w:r w:rsidR="008545DB">
        <w:t>’, ‘</w:t>
      </w:r>
      <w:proofErr w:type="spellStart"/>
      <w:r w:rsidR="008545DB" w:rsidRPr="008545DB">
        <w:t>FolReduction</w:t>
      </w:r>
      <w:proofErr w:type="spellEnd"/>
      <w:r w:rsidR="008545DB">
        <w:t>’, ‘</w:t>
      </w:r>
      <w:proofErr w:type="spellStart"/>
      <w:r w:rsidR="008545DB" w:rsidRPr="008545DB">
        <w:t>RootReduction</w:t>
      </w:r>
      <w:proofErr w:type="spellEnd"/>
      <w:r w:rsidR="008545DB">
        <w:t>’, ‘</w:t>
      </w:r>
      <w:proofErr w:type="spellStart"/>
      <w:r w:rsidR="008545DB" w:rsidRPr="008545DB">
        <w:t>DeadWoodReduction</w:t>
      </w:r>
      <w:proofErr w:type="spellEnd"/>
      <w:r w:rsidR="008545DB">
        <w:t>’</w:t>
      </w:r>
      <w:r w:rsidR="008545DB" w:rsidRPr="008545DB">
        <w:t xml:space="preserve"> </w:t>
      </w:r>
      <w:r w:rsidR="008545DB">
        <w:t>and ‘</w:t>
      </w:r>
      <w:proofErr w:type="spellStart"/>
      <w:r w:rsidR="008545DB" w:rsidRPr="008545DB">
        <w:t>LitterReduction</w:t>
      </w:r>
      <w:proofErr w:type="spellEnd"/>
      <w:r w:rsidR="008545DB">
        <w:t xml:space="preserve">’.  The values for </w:t>
      </w:r>
      <w:proofErr w:type="spellStart"/>
      <w:r w:rsidR="008545DB" w:rsidRPr="008545DB">
        <w:t>WoodReduction</w:t>
      </w:r>
      <w:proofErr w:type="spellEnd"/>
      <w:r w:rsidR="008545DB">
        <w:t>,</w:t>
      </w:r>
      <w:r w:rsidR="008545DB" w:rsidRPr="008545DB">
        <w:t xml:space="preserve"> </w:t>
      </w:r>
      <w:proofErr w:type="spellStart"/>
      <w:r w:rsidR="008545DB" w:rsidRPr="008545DB">
        <w:t>RootReduction</w:t>
      </w:r>
      <w:proofErr w:type="spellEnd"/>
      <w:r w:rsidR="008545DB">
        <w:t xml:space="preserve"> and </w:t>
      </w:r>
      <w:proofErr w:type="spellStart"/>
      <w:r w:rsidR="008545DB" w:rsidRPr="008545DB">
        <w:t>FolReduction</w:t>
      </w:r>
      <w:proofErr w:type="spellEnd"/>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Default="008545DB" w:rsidP="00694040">
      <w:pPr>
        <w:pStyle w:val="textbody"/>
        <w:ind w:left="720" w:right="76"/>
      </w:pPr>
      <w:r>
        <w:t xml:space="preserve">The values for </w:t>
      </w:r>
      <w:proofErr w:type="spellStart"/>
      <w:r w:rsidRPr="008545DB">
        <w:t>DeadWoodReduction</w:t>
      </w:r>
      <w:proofErr w:type="spellEnd"/>
      <w:r w:rsidRPr="008545DB">
        <w:t xml:space="preserve"> </w:t>
      </w:r>
      <w:r>
        <w:t xml:space="preserve">and </w:t>
      </w:r>
      <w:proofErr w:type="spellStart"/>
      <w:r w:rsidRPr="008545DB">
        <w:t>LitterReduction</w:t>
      </w:r>
      <w:proofErr w:type="spellEnd"/>
      <w:r>
        <w:t xml:space="preserve"> represent the proportion of the dead pool mass that is consumed or reduced due to the disturbance.  The reductions of the dead pools are applied to the existing pool masses prior to additions caused by a new disturbance.</w:t>
      </w:r>
    </w:p>
    <w:p w14:paraId="408A5B3C" w14:textId="77777777" w:rsidR="00AE18A3" w:rsidRPr="00EB6893" w:rsidRDefault="00AE18A3" w:rsidP="00694040">
      <w:pPr>
        <w:pStyle w:val="textbody"/>
        <w:ind w:left="720" w:right="76"/>
      </w:pPr>
    </w:p>
    <w:p w14:paraId="23BA640E" w14:textId="77777777" w:rsidR="009244F4" w:rsidRDefault="009244F4" w:rsidP="00A85C15">
      <w:pPr>
        <w:pStyle w:val="Heading1"/>
        <w:pageBreakBefore w:val="0"/>
      </w:pPr>
      <w:bookmarkStart w:id="363" w:name="_Toc54946298"/>
      <w:r>
        <w:lastRenderedPageBreak/>
        <w:t xml:space="preserve">Input File - </w:t>
      </w:r>
      <w:r w:rsidRPr="00B3583A">
        <w:t>Output-</w:t>
      </w:r>
      <w:proofErr w:type="spellStart"/>
      <w:r w:rsidRPr="00B3583A">
        <w:t>PnET</w:t>
      </w:r>
      <w:bookmarkEnd w:id="357"/>
      <w:bookmarkEnd w:id="358"/>
      <w:bookmarkEnd w:id="363"/>
      <w:proofErr w:type="spellEnd"/>
      <w:r w:rsidRPr="00B3583A">
        <w:t xml:space="preserve"> </w:t>
      </w:r>
    </w:p>
    <w:p w14:paraId="409D2EB9" w14:textId="77777777" w:rsidR="009244F4" w:rsidRDefault="009244F4" w:rsidP="00694040">
      <w:pPr>
        <w:pStyle w:val="textbody"/>
        <w:ind w:left="720" w:right="76"/>
      </w:pPr>
      <w:r>
        <w:t xml:space="preserve">This file contains parameters for the optional </w:t>
      </w:r>
      <w:proofErr w:type="spellStart"/>
      <w:r>
        <w:t>PnET</w:t>
      </w:r>
      <w:proofErr w:type="spellEnd"/>
      <w:r>
        <w: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364" w:name="_Toc451248974"/>
      <w:bookmarkStart w:id="365" w:name="_Toc503173349"/>
      <w:bookmarkStart w:id="366" w:name="_Toc54946299"/>
      <w:r>
        <w:t>Example file:</w:t>
      </w:r>
      <w:bookmarkEnd w:id="364"/>
      <w:bookmarkEnd w:id="365"/>
      <w:bookmarkEnd w:id="366"/>
    </w:p>
    <w:p w14:paraId="17A99B46" w14:textId="77777777" w:rsidR="009244F4" w:rsidRPr="00B3583A" w:rsidRDefault="009244F4" w:rsidP="00694040">
      <w:pPr>
        <w:pStyle w:val="textbody"/>
        <w:ind w:left="0" w:right="-734"/>
        <w:rPr>
          <w:rFonts w:ascii="Courier New" w:hAnsi="Courier New" w:cs="Courier New"/>
          <w:sz w:val="20"/>
          <w:szCs w:val="20"/>
        </w:rPr>
      </w:pPr>
      <w:proofErr w:type="spellStart"/>
      <w:proofErr w:type="gramStart"/>
      <w:r>
        <w:rPr>
          <w:rFonts w:ascii="Courier New" w:hAnsi="Courier New" w:cs="Courier New"/>
          <w:sz w:val="20"/>
          <w:szCs w:val="20"/>
        </w:rPr>
        <w:t>LandisData</w:t>
      </w:r>
      <w:proofErr w:type="spellEnd"/>
      <w:r>
        <w:rPr>
          <w:rFonts w:ascii="Courier New" w:hAnsi="Courier New" w:cs="Courier New"/>
          <w:sz w:val="20"/>
          <w:szCs w:val="20"/>
        </w:rPr>
        <w:t xml:space="preserve">  "</w:t>
      </w:r>
      <w:proofErr w:type="gramEnd"/>
      <w:r>
        <w:rPr>
          <w:rFonts w:ascii="Courier New" w:hAnsi="Courier New" w:cs="Courier New"/>
          <w:sz w:val="20"/>
          <w:szCs w:val="20"/>
        </w:rPr>
        <w:t>Output-</w:t>
      </w:r>
      <w:proofErr w:type="spellStart"/>
      <w:r>
        <w:rPr>
          <w:rFonts w:ascii="Courier New" w:hAnsi="Courier New" w:cs="Courier New"/>
          <w:sz w:val="20"/>
          <w:szCs w:val="20"/>
        </w:rPr>
        <w:t>PnET</w:t>
      </w:r>
      <w:proofErr w:type="spellEnd"/>
      <w:r>
        <w:rPr>
          <w:rFonts w:ascii="Courier New" w:hAnsi="Courier New" w:cs="Courier New"/>
          <w:sz w:val="20"/>
          <w:szCs w:val="20"/>
        </w:rPr>
        <w:t>"</w:t>
      </w:r>
    </w:p>
    <w:p w14:paraId="60B694BC"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Species All</w:t>
      </w:r>
    </w:p>
    <w:p w14:paraId="381C3FA3" w14:textId="1AD8012D" w:rsidR="009244F4"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 xml:space="preserve">Biomass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output/biomass/{species}/Biomass_{timestep}.</w:t>
      </w:r>
      <w:proofErr w:type="spellStart"/>
      <w:r w:rsidRPr="00B3583A">
        <w:rPr>
          <w:rFonts w:ascii="Courier New" w:hAnsi="Courier New" w:cs="Courier New"/>
          <w:sz w:val="20"/>
          <w:szCs w:val="20"/>
        </w:rPr>
        <w:t>img</w:t>
      </w:r>
      <w:proofErr w:type="spellEnd"/>
    </w:p>
    <w:p w14:paraId="54425D7E" w14:textId="0683A90B" w:rsidR="001A15A5" w:rsidRPr="00C134C8" w:rsidRDefault="001A15A5" w:rsidP="00694040">
      <w:pPr>
        <w:pStyle w:val="textbody"/>
        <w:ind w:left="0" w:right="-734"/>
        <w:rPr>
          <w:rFonts w:ascii="Courier New" w:hAnsi="Courier New" w:cs="Courier New"/>
          <w:sz w:val="20"/>
          <w:szCs w:val="20"/>
        </w:rPr>
      </w:pPr>
      <w:proofErr w:type="spellStart"/>
      <w:r w:rsidRPr="00C134C8">
        <w:rPr>
          <w:rFonts w:ascii="Courier New" w:hAnsi="Courier New" w:cs="Courier New"/>
          <w:sz w:val="20"/>
          <w:szCs w:val="20"/>
        </w:rPr>
        <w:t>FoliageSenescence</w:t>
      </w:r>
      <w:proofErr w:type="spellEnd"/>
      <w:r w:rsidR="00694040">
        <w:rPr>
          <w:rFonts w:ascii="Courier New" w:hAnsi="Courier New" w:cs="Courier New"/>
          <w:sz w:val="20"/>
          <w:szCs w:val="20"/>
        </w:rPr>
        <w:tab/>
      </w:r>
      <w:r w:rsidRPr="00C134C8">
        <w:rPr>
          <w:rFonts w:ascii="Courier New" w:hAnsi="Courier New" w:cs="Courier New"/>
          <w:sz w:val="20"/>
          <w:szCs w:val="20"/>
        </w:rPr>
        <w:t>output/Senescence/{species}/</w:t>
      </w:r>
      <w:proofErr w:type="spellStart"/>
      <w:r w:rsidRPr="00C134C8">
        <w:rPr>
          <w:rFonts w:ascii="Courier New" w:hAnsi="Courier New" w:cs="Courier New"/>
          <w:sz w:val="20"/>
          <w:szCs w:val="20"/>
        </w:rPr>
        <w:t>FolSenescence</w:t>
      </w:r>
      <w:proofErr w:type="spellEnd"/>
      <w:r w:rsidRPr="00C134C8">
        <w:rPr>
          <w:rFonts w:ascii="Courier New" w:hAnsi="Courier New" w:cs="Courier New"/>
          <w:sz w:val="20"/>
          <w:szCs w:val="20"/>
        </w:rPr>
        <w:t>_{timestep}.</w:t>
      </w:r>
      <w:proofErr w:type="spellStart"/>
      <w:r w:rsidRPr="00C134C8">
        <w:rPr>
          <w:rFonts w:ascii="Courier New" w:hAnsi="Courier New" w:cs="Courier New"/>
          <w:sz w:val="20"/>
          <w:szCs w:val="20"/>
        </w:rPr>
        <w:t>img</w:t>
      </w:r>
      <w:proofErr w:type="spellEnd"/>
    </w:p>
    <w:p w14:paraId="139B9F7E" w14:textId="77FDE069" w:rsidR="001A15A5" w:rsidRPr="00B3583A" w:rsidRDefault="001A15A5" w:rsidP="00694040">
      <w:pPr>
        <w:pStyle w:val="textbody"/>
        <w:ind w:left="0" w:right="-734"/>
        <w:rPr>
          <w:rFonts w:ascii="Courier New" w:hAnsi="Courier New" w:cs="Courier New"/>
          <w:sz w:val="20"/>
          <w:szCs w:val="20"/>
        </w:rPr>
      </w:pPr>
      <w:proofErr w:type="spellStart"/>
      <w:proofErr w:type="gramStart"/>
      <w:r w:rsidRPr="00C134C8">
        <w:rPr>
          <w:rFonts w:ascii="Courier New" w:hAnsi="Courier New" w:cs="Courier New"/>
          <w:sz w:val="20"/>
          <w:szCs w:val="20"/>
        </w:rPr>
        <w:t>WoodySenescence</w:t>
      </w:r>
      <w:proofErr w:type="spellEnd"/>
      <w:r w:rsidRPr="00C134C8">
        <w:rPr>
          <w:rFonts w:ascii="Courier New" w:hAnsi="Courier New" w:cs="Courier New"/>
          <w:sz w:val="20"/>
          <w:szCs w:val="20"/>
        </w:rPr>
        <w:t xml:space="preserve">  </w:t>
      </w:r>
      <w:r w:rsidR="00694040">
        <w:rPr>
          <w:rFonts w:ascii="Courier New" w:hAnsi="Courier New" w:cs="Courier New"/>
          <w:sz w:val="20"/>
          <w:szCs w:val="20"/>
        </w:rPr>
        <w:tab/>
      </w:r>
      <w:proofErr w:type="gramEnd"/>
      <w:r w:rsidRPr="00C134C8">
        <w:rPr>
          <w:rFonts w:ascii="Courier New" w:hAnsi="Courier New" w:cs="Courier New"/>
          <w:sz w:val="20"/>
          <w:szCs w:val="20"/>
        </w:rPr>
        <w:t>output/Senescence/{species}/</w:t>
      </w:r>
      <w:proofErr w:type="spellStart"/>
      <w:r w:rsidRPr="00C134C8">
        <w:rPr>
          <w:rFonts w:ascii="Courier New" w:hAnsi="Courier New" w:cs="Courier New"/>
          <w:sz w:val="20"/>
          <w:szCs w:val="20"/>
        </w:rPr>
        <w:t>WoodSenescence</w:t>
      </w:r>
      <w:proofErr w:type="spellEnd"/>
      <w:r w:rsidRPr="00C134C8">
        <w:rPr>
          <w:rFonts w:ascii="Courier New" w:hAnsi="Courier New" w:cs="Courier New"/>
          <w:sz w:val="20"/>
          <w:szCs w:val="20"/>
        </w:rPr>
        <w:t>_{timestep}.</w:t>
      </w:r>
      <w:proofErr w:type="spellStart"/>
      <w:r w:rsidRPr="00C134C8">
        <w:rPr>
          <w:rFonts w:ascii="Courier New" w:hAnsi="Courier New" w:cs="Courier New"/>
          <w:sz w:val="20"/>
          <w:szCs w:val="20"/>
        </w:rPr>
        <w:t>img</w:t>
      </w:r>
      <w:proofErr w:type="spellEnd"/>
    </w:p>
    <w:p w14:paraId="2EC21380" w14:textId="2C78763E" w:rsidR="009244F4" w:rsidRPr="00B3583A" w:rsidRDefault="009244F4" w:rsidP="00694040">
      <w:pPr>
        <w:pStyle w:val="textbody"/>
        <w:ind w:left="0" w:right="-734"/>
        <w:rPr>
          <w:rFonts w:ascii="Courier New" w:hAnsi="Courier New" w:cs="Courier New"/>
          <w:sz w:val="20"/>
          <w:szCs w:val="20"/>
        </w:rPr>
      </w:pPr>
      <w:proofErr w:type="spellStart"/>
      <w:r w:rsidRPr="00AB26CF">
        <w:rPr>
          <w:rFonts w:ascii="Courier New" w:hAnsi="Courier New" w:cs="Courier New"/>
          <w:sz w:val="20"/>
          <w:szCs w:val="20"/>
        </w:rPr>
        <w:t>AnnualPsn</w:t>
      </w:r>
      <w:proofErr w:type="spellEnd"/>
      <w:r w:rsidRPr="00B3583A">
        <w:rPr>
          <w:rFonts w:ascii="Courier New" w:hAnsi="Courier New" w:cs="Courier New"/>
          <w:sz w:val="20"/>
          <w:szCs w:val="20"/>
        </w:rPr>
        <w:t xml:space="preserve">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w:t>
      </w:r>
      <w:proofErr w:type="spellStart"/>
      <w:r w:rsidRPr="00AB26CF">
        <w:rPr>
          <w:rFonts w:ascii="Courier New" w:hAnsi="Courier New" w:cs="Courier New"/>
          <w:sz w:val="20"/>
          <w:szCs w:val="20"/>
        </w:rPr>
        <w:t>AnnualPsn</w:t>
      </w:r>
      <w:proofErr w:type="spellEnd"/>
      <w:r>
        <w:rPr>
          <w:rFonts w:ascii="Courier New" w:hAnsi="Courier New" w:cs="Courier New"/>
          <w:sz w:val="20"/>
          <w:szCs w:val="20"/>
        </w:rPr>
        <w:t>/{species}/</w:t>
      </w:r>
      <w:proofErr w:type="spellStart"/>
      <w:r>
        <w:rPr>
          <w:rFonts w:ascii="Courier New" w:hAnsi="Courier New" w:cs="Courier New"/>
          <w:sz w:val="20"/>
          <w:szCs w:val="20"/>
        </w:rPr>
        <w:t>Psn</w:t>
      </w:r>
      <w:proofErr w:type="spellEnd"/>
      <w:r>
        <w:rPr>
          <w:rFonts w:ascii="Courier New" w:hAnsi="Courier New" w:cs="Courier New"/>
          <w:sz w:val="20"/>
          <w:szCs w:val="20"/>
        </w:rPr>
        <w:t>_{timestep}.</w:t>
      </w:r>
      <w:proofErr w:type="spellStart"/>
      <w:r>
        <w:rPr>
          <w:rFonts w:ascii="Courier New" w:hAnsi="Courier New" w:cs="Courier New"/>
          <w:sz w:val="20"/>
          <w:szCs w:val="20"/>
        </w:rPr>
        <w:t>img</w:t>
      </w:r>
      <w:proofErr w:type="spellEnd"/>
    </w:p>
    <w:p w14:paraId="6672F3AF" w14:textId="03F8D22F" w:rsidR="009244F4" w:rsidRPr="00B3583A" w:rsidRDefault="009244F4" w:rsidP="00694040">
      <w:pPr>
        <w:pStyle w:val="textbody"/>
        <w:ind w:left="0" w:right="-734"/>
        <w:rPr>
          <w:rFonts w:ascii="Courier New" w:hAnsi="Courier New" w:cs="Courier New"/>
          <w:sz w:val="20"/>
          <w:szCs w:val="20"/>
        </w:rPr>
      </w:pPr>
      <w:proofErr w:type="spellStart"/>
      <w:r w:rsidRPr="00B3583A">
        <w:rPr>
          <w:rFonts w:ascii="Courier New" w:hAnsi="Courier New" w:cs="Courier New"/>
          <w:sz w:val="20"/>
          <w:szCs w:val="20"/>
        </w:rPr>
        <w:t>BelowgroundBiomass</w:t>
      </w:r>
      <w:proofErr w:type="spellEnd"/>
      <w:r w:rsidR="00694040">
        <w:rPr>
          <w:rFonts w:ascii="Courier New" w:hAnsi="Courier New" w:cs="Courier New"/>
          <w:sz w:val="20"/>
          <w:szCs w:val="20"/>
        </w:rPr>
        <w:tab/>
      </w:r>
      <w:r w:rsidRPr="00B3583A">
        <w:rPr>
          <w:rFonts w:ascii="Courier New" w:hAnsi="Courier New" w:cs="Courier New"/>
          <w:sz w:val="20"/>
          <w:szCs w:val="20"/>
        </w:rPr>
        <w:t>output/BGB/BGB-{timestep}.</w:t>
      </w:r>
      <w:proofErr w:type="spellStart"/>
      <w:r w:rsidRPr="00B3583A">
        <w:rPr>
          <w:rFonts w:ascii="Courier New" w:hAnsi="Courier New" w:cs="Courier New"/>
          <w:sz w:val="20"/>
          <w:szCs w:val="20"/>
        </w:rPr>
        <w:t>img</w:t>
      </w:r>
      <w:proofErr w:type="spellEnd"/>
    </w:p>
    <w:p w14:paraId="62FB66C6" w14:textId="05622199" w:rsidR="009244F4" w:rsidRPr="00B3583A" w:rsidRDefault="009244F4" w:rsidP="00694040">
      <w:pPr>
        <w:pStyle w:val="textbody"/>
        <w:ind w:left="0" w:right="-734"/>
        <w:rPr>
          <w:rFonts w:ascii="Courier New" w:hAnsi="Courier New" w:cs="Courier New"/>
          <w:sz w:val="20"/>
          <w:szCs w:val="20"/>
        </w:rPr>
      </w:pPr>
      <w:proofErr w:type="spellStart"/>
      <w:r w:rsidRPr="00B3583A">
        <w:rPr>
          <w:rFonts w:ascii="Courier New" w:hAnsi="Courier New" w:cs="Courier New"/>
          <w:sz w:val="20"/>
          <w:szCs w:val="20"/>
        </w:rPr>
        <w:t>WoodyDebris</w:t>
      </w:r>
      <w:proofErr w:type="spellEnd"/>
      <w:r w:rsidRPr="00B3583A">
        <w:rPr>
          <w:rFonts w:ascii="Courier New" w:hAnsi="Courier New" w:cs="Courier New"/>
          <w:sz w:val="20"/>
          <w:szCs w:val="20"/>
        </w:rPr>
        <w:t xml:space="preserve"> </w:t>
      </w:r>
      <w:r w:rsidR="00694040">
        <w:rPr>
          <w:rFonts w:ascii="Courier New" w:hAnsi="Courier New" w:cs="Courier New"/>
          <w:sz w:val="20"/>
          <w:szCs w:val="20"/>
        </w:rPr>
        <w:tab/>
      </w:r>
      <w:r w:rsidRPr="00B3583A">
        <w:rPr>
          <w:rFonts w:ascii="Courier New" w:hAnsi="Courier New" w:cs="Courier New"/>
          <w:sz w:val="20"/>
          <w:szCs w:val="20"/>
        </w:rPr>
        <w:t>output/</w:t>
      </w:r>
      <w:proofErr w:type="spellStart"/>
      <w:r w:rsidRPr="00B3583A">
        <w:rPr>
          <w:rFonts w:ascii="Courier New" w:hAnsi="Courier New" w:cs="Courier New"/>
          <w:sz w:val="20"/>
          <w:szCs w:val="20"/>
        </w:rPr>
        <w:t>WoodyDebris</w:t>
      </w:r>
      <w:proofErr w:type="spellEnd"/>
      <w:r w:rsidRPr="00B3583A">
        <w:rPr>
          <w:rFonts w:ascii="Courier New" w:hAnsi="Courier New" w:cs="Courier New"/>
          <w:sz w:val="20"/>
          <w:szCs w:val="20"/>
        </w:rPr>
        <w:t>/</w:t>
      </w:r>
      <w:proofErr w:type="spellStart"/>
      <w:r w:rsidRPr="00B3583A">
        <w:rPr>
          <w:rFonts w:ascii="Courier New" w:hAnsi="Courier New" w:cs="Courier New"/>
          <w:sz w:val="20"/>
          <w:szCs w:val="20"/>
        </w:rPr>
        <w:t>WoodyDebris</w:t>
      </w:r>
      <w:proofErr w:type="spellEnd"/>
      <w:r w:rsidRPr="00B3583A">
        <w:rPr>
          <w:rFonts w:ascii="Courier New" w:hAnsi="Courier New" w:cs="Courier New"/>
          <w:sz w:val="20"/>
          <w:szCs w:val="20"/>
        </w:rPr>
        <w:t>-{timestep}.</w:t>
      </w:r>
      <w:proofErr w:type="spellStart"/>
      <w:r w:rsidRPr="00B3583A">
        <w:rPr>
          <w:rFonts w:ascii="Courier New" w:hAnsi="Courier New" w:cs="Courier New"/>
          <w:sz w:val="20"/>
          <w:szCs w:val="20"/>
        </w:rPr>
        <w:t>img</w:t>
      </w:r>
      <w:proofErr w:type="spellEnd"/>
    </w:p>
    <w:p w14:paraId="61A2B0D7" w14:textId="3FE2C44A" w:rsidR="009244F4" w:rsidRPr="00B3583A" w:rsidRDefault="009244F4" w:rsidP="00694040">
      <w:pPr>
        <w:pStyle w:val="textbody"/>
        <w:ind w:left="0" w:right="-734"/>
        <w:rPr>
          <w:rFonts w:ascii="Courier New" w:hAnsi="Courier New" w:cs="Courier New"/>
          <w:sz w:val="20"/>
          <w:szCs w:val="20"/>
        </w:rPr>
      </w:pPr>
      <w:r w:rsidRPr="00B3583A">
        <w:rPr>
          <w:rFonts w:ascii="Courier New" w:hAnsi="Courier New" w:cs="Courier New"/>
          <w:sz w:val="20"/>
          <w:szCs w:val="20"/>
        </w:rPr>
        <w:t xml:space="preserve">Litter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w:t>
      </w:r>
      <w:proofErr w:type="spellStart"/>
      <w:r w:rsidRPr="00B3583A">
        <w:rPr>
          <w:rFonts w:ascii="Courier New" w:hAnsi="Courier New" w:cs="Courier New"/>
          <w:sz w:val="20"/>
          <w:szCs w:val="20"/>
        </w:rPr>
        <w:t>NonWoodyDebris</w:t>
      </w:r>
      <w:proofErr w:type="spellEnd"/>
      <w:r w:rsidRPr="00B3583A">
        <w:rPr>
          <w:rFonts w:ascii="Courier New" w:hAnsi="Courier New" w:cs="Courier New"/>
          <w:sz w:val="20"/>
          <w:szCs w:val="20"/>
        </w:rPr>
        <w:t>/Litter-{timestep}.</w:t>
      </w:r>
      <w:proofErr w:type="spellStart"/>
      <w:r w:rsidRPr="00B3583A">
        <w:rPr>
          <w:rFonts w:ascii="Courier New" w:hAnsi="Courier New" w:cs="Courier New"/>
          <w:sz w:val="20"/>
          <w:szCs w:val="20"/>
        </w:rPr>
        <w:t>img</w:t>
      </w:r>
      <w:proofErr w:type="spellEnd"/>
    </w:p>
    <w:p w14:paraId="39670C0F" w14:textId="4EDE37A3" w:rsidR="009244F4" w:rsidRDefault="009244F4" w:rsidP="00694040">
      <w:pPr>
        <w:pStyle w:val="textbody"/>
        <w:ind w:left="0" w:right="-734"/>
        <w:rPr>
          <w:rFonts w:ascii="Courier New" w:hAnsi="Courier New" w:cs="Courier New"/>
          <w:sz w:val="20"/>
          <w:szCs w:val="20"/>
        </w:rPr>
      </w:pPr>
      <w:proofErr w:type="spellStart"/>
      <w:r>
        <w:rPr>
          <w:rFonts w:ascii="Courier New" w:hAnsi="Courier New" w:cs="Courier New"/>
          <w:sz w:val="20"/>
          <w:szCs w:val="20"/>
        </w:rPr>
        <w:t>CohortBalance</w:t>
      </w:r>
      <w:proofErr w:type="spellEnd"/>
      <w:r>
        <w:rPr>
          <w:rFonts w:ascii="Courier New" w:hAnsi="Courier New" w:cs="Courier New"/>
          <w:sz w:val="20"/>
          <w:szCs w:val="20"/>
        </w:rPr>
        <w:t xml:space="preserve"> </w:t>
      </w:r>
      <w:r w:rsidR="00694040">
        <w:rPr>
          <w:rFonts w:ascii="Courier New" w:hAnsi="Courier New" w:cs="Courier New"/>
          <w:sz w:val="20"/>
          <w:szCs w:val="20"/>
        </w:rPr>
        <w:tab/>
      </w:r>
      <w:r w:rsidRPr="00B3583A">
        <w:rPr>
          <w:rFonts w:ascii="Courier New" w:hAnsi="Courier New" w:cs="Courier New"/>
          <w:sz w:val="20"/>
          <w:szCs w:val="20"/>
        </w:rPr>
        <w:t>output/TotalCohorts.txt</w:t>
      </w:r>
    </w:p>
    <w:p w14:paraId="5387E8FE" w14:textId="77777777" w:rsidR="006B02E7" w:rsidRPr="008137CB" w:rsidRDefault="006B02E7" w:rsidP="00694040">
      <w:pPr>
        <w:pStyle w:val="textbody"/>
        <w:ind w:left="0" w:right="-734"/>
        <w:rPr>
          <w:rFonts w:ascii="Courier New" w:hAnsi="Courier New" w:cs="Courier New"/>
          <w:sz w:val="20"/>
          <w:szCs w:val="20"/>
        </w:rPr>
      </w:pPr>
      <w:proofErr w:type="spellStart"/>
      <w:r w:rsidRPr="008137CB">
        <w:rPr>
          <w:rFonts w:ascii="Courier New" w:hAnsi="Courier New" w:cs="Courier New"/>
          <w:sz w:val="20"/>
          <w:szCs w:val="20"/>
        </w:rPr>
        <w:t>EstablishmentTable</w:t>
      </w:r>
      <w:proofErr w:type="spellEnd"/>
      <w:r w:rsidRPr="008137CB">
        <w:rPr>
          <w:rFonts w:ascii="Courier New" w:hAnsi="Courier New" w:cs="Courier New"/>
          <w:sz w:val="20"/>
          <w:szCs w:val="20"/>
        </w:rPr>
        <w:tab/>
        <w:t>output/EstablishTable.txt</w:t>
      </w:r>
    </w:p>
    <w:p w14:paraId="50C292D5" w14:textId="7BA3F79D" w:rsidR="006B02E7" w:rsidRPr="00B3583A" w:rsidRDefault="006B02E7" w:rsidP="00694040">
      <w:pPr>
        <w:pStyle w:val="textbody"/>
        <w:ind w:left="0" w:right="-734"/>
        <w:rPr>
          <w:rFonts w:ascii="Courier New" w:hAnsi="Courier New" w:cs="Courier New"/>
          <w:sz w:val="20"/>
          <w:szCs w:val="20"/>
        </w:rPr>
      </w:pPr>
      <w:proofErr w:type="spellStart"/>
      <w:r w:rsidRPr="008137CB">
        <w:rPr>
          <w:rFonts w:ascii="Courier New" w:hAnsi="Courier New" w:cs="Courier New"/>
          <w:sz w:val="20"/>
          <w:szCs w:val="20"/>
        </w:rPr>
        <w:t>MortalityTable</w:t>
      </w:r>
      <w:proofErr w:type="spellEnd"/>
      <w:r w:rsidRPr="008137CB">
        <w:rPr>
          <w:rFonts w:ascii="Courier New" w:hAnsi="Courier New" w:cs="Courier New"/>
          <w:sz w:val="20"/>
          <w:szCs w:val="20"/>
        </w:rPr>
        <w:tab/>
        <w:t>output/MortalityTable.txt</w:t>
      </w:r>
    </w:p>
    <w:p w14:paraId="41468121" w14:textId="05DE6545" w:rsidR="009244F4" w:rsidRPr="003D7488" w:rsidRDefault="009244F4" w:rsidP="00694040">
      <w:pPr>
        <w:pStyle w:val="textbody"/>
        <w:spacing w:after="0"/>
        <w:ind w:left="0" w:right="-734"/>
        <w:rPr>
          <w:rFonts w:ascii="Courier New" w:hAnsi="Courier New" w:cs="Courier New"/>
          <w:sz w:val="20"/>
          <w:szCs w:val="20"/>
        </w:rPr>
      </w:pPr>
      <w:r w:rsidRPr="00B3583A">
        <w:rPr>
          <w:rFonts w:ascii="Courier New" w:hAnsi="Courier New" w:cs="Courier New"/>
          <w:sz w:val="20"/>
          <w:szCs w:val="20"/>
        </w:rPr>
        <w:t xml:space="preserve">Water </w:t>
      </w:r>
      <w:r w:rsidR="00694040">
        <w:rPr>
          <w:rFonts w:ascii="Courier New" w:hAnsi="Courier New" w:cs="Courier New"/>
          <w:sz w:val="20"/>
          <w:szCs w:val="20"/>
        </w:rPr>
        <w:tab/>
      </w:r>
      <w:r w:rsidR="00694040">
        <w:rPr>
          <w:rFonts w:ascii="Courier New" w:hAnsi="Courier New" w:cs="Courier New"/>
          <w:sz w:val="20"/>
          <w:szCs w:val="20"/>
        </w:rPr>
        <w:tab/>
      </w:r>
      <w:r w:rsidRPr="00B3583A">
        <w:rPr>
          <w:rFonts w:ascii="Courier New" w:hAnsi="Courier New" w:cs="Courier New"/>
          <w:sz w:val="20"/>
          <w:szCs w:val="20"/>
        </w:rPr>
        <w:t>output</w:t>
      </w:r>
      <w:r>
        <w:rPr>
          <w:rFonts w:ascii="Courier New" w:hAnsi="Courier New" w:cs="Courier New"/>
          <w:sz w:val="20"/>
          <w:szCs w:val="20"/>
        </w:rPr>
        <w:t>/</w:t>
      </w:r>
      <w:proofErr w:type="spellStart"/>
      <w:r>
        <w:rPr>
          <w:rFonts w:ascii="Courier New" w:hAnsi="Courier New" w:cs="Courier New"/>
          <w:sz w:val="20"/>
          <w:szCs w:val="20"/>
        </w:rPr>
        <w:t>SoilWater</w:t>
      </w:r>
      <w:proofErr w:type="spellEnd"/>
      <w:r>
        <w:rPr>
          <w:rFonts w:ascii="Courier New" w:hAnsi="Courier New" w:cs="Courier New"/>
          <w:sz w:val="20"/>
          <w:szCs w:val="20"/>
        </w:rPr>
        <w:t>/water_{timestep}.</w:t>
      </w:r>
      <w:proofErr w:type="spellStart"/>
      <w:r>
        <w:rPr>
          <w:rFonts w:ascii="Courier New" w:hAnsi="Courier New" w:cs="Courier New"/>
          <w:sz w:val="20"/>
          <w:szCs w:val="20"/>
        </w:rPr>
        <w:t>img</w:t>
      </w:r>
      <w:proofErr w:type="spellEnd"/>
    </w:p>
    <w:p w14:paraId="48D4951F" w14:textId="77777777" w:rsidR="009244F4" w:rsidRDefault="009244F4" w:rsidP="009244F4">
      <w:pPr>
        <w:pStyle w:val="Heading2"/>
        <w:tabs>
          <w:tab w:val="clear" w:pos="1116"/>
          <w:tab w:val="num" w:pos="0"/>
          <w:tab w:val="num" w:pos="4716"/>
        </w:tabs>
        <w:ind w:left="648" w:hanging="648"/>
      </w:pPr>
      <w:bookmarkStart w:id="367" w:name="_Toc451248975"/>
      <w:bookmarkStart w:id="368" w:name="_Toc503173350"/>
      <w:bookmarkStart w:id="369" w:name="_Toc54946300"/>
      <w:proofErr w:type="spellStart"/>
      <w:r>
        <w:t>LandisData</w:t>
      </w:r>
      <w:bookmarkEnd w:id="367"/>
      <w:bookmarkEnd w:id="368"/>
      <w:bookmarkEnd w:id="369"/>
      <w:proofErr w:type="spellEnd"/>
    </w:p>
    <w:p w14:paraId="1E69A0B4" w14:textId="77777777" w:rsidR="009244F4" w:rsidRDefault="009244F4"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w:t>
      </w:r>
      <w:proofErr w:type="spellStart"/>
      <w:r w:rsidRPr="00913363">
        <w:rPr>
          <w:sz w:val="23"/>
          <w:szCs w:val="23"/>
        </w:rPr>
        <w:t>PnET</w:t>
      </w:r>
      <w:proofErr w:type="spellEnd"/>
      <w:r w:rsidRPr="00061C32">
        <w:rPr>
          <w:sz w:val="23"/>
          <w:szCs w:val="23"/>
        </w:rPr>
        <w:t>"</w:t>
      </w:r>
      <w:r>
        <w:rPr>
          <w:sz w:val="23"/>
          <w:szCs w:val="23"/>
        </w:rPr>
        <w:t>.</w:t>
      </w:r>
    </w:p>
    <w:p w14:paraId="5546D615" w14:textId="77777777" w:rsidR="009244F4" w:rsidRDefault="009244F4" w:rsidP="00694040">
      <w:pPr>
        <w:pStyle w:val="Heading2"/>
        <w:tabs>
          <w:tab w:val="clear" w:pos="1116"/>
          <w:tab w:val="num" w:pos="0"/>
          <w:tab w:val="num" w:pos="4716"/>
        </w:tabs>
        <w:ind w:left="648" w:right="76" w:hanging="648"/>
      </w:pPr>
      <w:bookmarkStart w:id="370" w:name="_Toc451248976"/>
      <w:bookmarkStart w:id="371" w:name="_Toc503173351"/>
      <w:bookmarkStart w:id="372" w:name="_Toc54946301"/>
      <w:r>
        <w:t>Timestep</w:t>
      </w:r>
      <w:bookmarkEnd w:id="370"/>
      <w:bookmarkEnd w:id="371"/>
      <w:bookmarkEnd w:id="372"/>
    </w:p>
    <w:p w14:paraId="198FC26A" w14:textId="77777777" w:rsidR="009244F4" w:rsidRDefault="009244F4" w:rsidP="00694040">
      <w:pPr>
        <w:pStyle w:val="textbody"/>
        <w:ind w:left="720" w:right="76"/>
        <w:rPr>
          <w:sz w:val="23"/>
          <w:szCs w:val="23"/>
        </w:rPr>
      </w:pPr>
      <w:r>
        <w:t>This parameter is the time step of the extension.  Value: integer &gt; 0.  Units: years.</w:t>
      </w:r>
    </w:p>
    <w:p w14:paraId="3B222DBB" w14:textId="77777777" w:rsidR="009244F4" w:rsidRDefault="009244F4" w:rsidP="00694040">
      <w:pPr>
        <w:pStyle w:val="Heading2"/>
        <w:tabs>
          <w:tab w:val="clear" w:pos="1116"/>
          <w:tab w:val="num" w:pos="0"/>
          <w:tab w:val="num" w:pos="4716"/>
        </w:tabs>
        <w:ind w:left="648" w:right="76" w:hanging="648"/>
      </w:pPr>
      <w:bookmarkStart w:id="373" w:name="_Toc451248977"/>
      <w:bookmarkStart w:id="374" w:name="_Toc503173352"/>
      <w:bookmarkStart w:id="375" w:name="_Toc54946302"/>
      <w:r w:rsidRPr="00AB26CF">
        <w:t>Species</w:t>
      </w:r>
      <w:bookmarkEnd w:id="373"/>
      <w:bookmarkEnd w:id="374"/>
      <w:bookmarkEnd w:id="375"/>
    </w:p>
    <w:p w14:paraId="294134E1" w14:textId="77777777" w:rsidR="009244F4" w:rsidRDefault="009244F4" w:rsidP="00694040">
      <w:pPr>
        <w:pStyle w:val="textbody"/>
        <w:ind w:left="720" w:right="76"/>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9C0387C" w:rsidR="009244F4" w:rsidRDefault="00A55530" w:rsidP="00694040">
      <w:pPr>
        <w:pStyle w:val="Heading2"/>
        <w:tabs>
          <w:tab w:val="clear" w:pos="1116"/>
          <w:tab w:val="num" w:pos="0"/>
          <w:tab w:val="num" w:pos="4716"/>
        </w:tabs>
        <w:ind w:left="648" w:right="76" w:hanging="648"/>
      </w:pPr>
      <w:bookmarkStart w:id="376" w:name="_Toc451248978"/>
      <w:bookmarkStart w:id="377" w:name="_Toc503173353"/>
      <w:bookmarkStart w:id="378" w:name="_Toc54946303"/>
      <w:r>
        <w:t xml:space="preserve">Output File </w:t>
      </w:r>
      <w:r w:rsidR="009244F4">
        <w:t>Name Template</w:t>
      </w:r>
      <w:bookmarkEnd w:id="376"/>
      <w:bookmarkEnd w:id="377"/>
      <w:r w:rsidR="00E6405A">
        <w:t>s</w:t>
      </w:r>
      <w:bookmarkEnd w:id="378"/>
    </w:p>
    <w:p w14:paraId="3460CC05" w14:textId="5E43DEDD" w:rsidR="009244F4" w:rsidRPr="00AB26CF" w:rsidRDefault="009244F4" w:rsidP="00694040">
      <w:pPr>
        <w:pStyle w:val="textbody"/>
        <w:ind w:left="720" w:right="76"/>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proofErr w:type="spellStart"/>
      <w:r w:rsidRPr="00B3583A">
        <w:rPr>
          <w:rFonts w:ascii="Courier New" w:hAnsi="Courier New" w:cs="Courier New"/>
          <w:color w:val="000000"/>
          <w:sz w:val="22"/>
          <w:szCs w:val="22"/>
        </w:rPr>
        <w:t>agemaps</w:t>
      </w:r>
      <w:proofErr w:type="spellEnd"/>
      <w:r w:rsidRPr="00B3583A">
        <w:rPr>
          <w:rFonts w:ascii="Courier New" w:hAnsi="Courier New" w:cs="Courier New"/>
          <w:color w:val="000000"/>
          <w:sz w:val="22"/>
          <w:szCs w:val="22"/>
        </w:rPr>
        <w:t>/</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proofErr w:type="spellStart"/>
      <w:r>
        <w:rPr>
          <w:rFonts w:ascii="Courier New" w:hAnsi="Courier New" w:cs="Courier New"/>
          <w:color w:val="000000"/>
          <w:sz w:val="22"/>
          <w:szCs w:val="22"/>
        </w:rPr>
        <w:t>img</w:t>
      </w:r>
      <w:proofErr w:type="spellEnd"/>
      <w:r>
        <w:rPr>
          <w:rFonts w:ascii="Courier New" w:hAnsi="Courier New" w:cs="Courier New"/>
          <w:color w:val="000000"/>
          <w:sz w:val="22"/>
          <w:szCs w:val="22"/>
        </w:rPr>
        <w:t>,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694040">
      <w:pPr>
        <w:autoSpaceDE w:val="0"/>
        <w:autoSpaceDN w:val="0"/>
        <w:adjustRightInd w:val="0"/>
        <w:ind w:left="1260" w:right="76"/>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w:t>
      </w:r>
      <w:proofErr w:type="spellStart"/>
      <w:r>
        <w:rPr>
          <w:rFonts w:ascii="Courier New" w:hAnsi="Courier New" w:cs="Courier New"/>
          <w:sz w:val="20"/>
          <w:szCs w:val="20"/>
        </w:rPr>
        <w:t>SoilWater</w:t>
      </w:r>
      <w:proofErr w:type="spellEnd"/>
      <w:r>
        <w:rPr>
          <w:rFonts w:ascii="Courier New" w:hAnsi="Courier New" w:cs="Courier New"/>
          <w:sz w:val="20"/>
          <w:szCs w:val="20"/>
        </w:rPr>
        <w:t>/water-{timestep}.</w:t>
      </w:r>
      <w:proofErr w:type="spellStart"/>
      <w:r>
        <w:rPr>
          <w:rFonts w:ascii="Courier New" w:hAnsi="Courier New" w:cs="Courier New"/>
          <w:sz w:val="20"/>
          <w:szCs w:val="20"/>
        </w:rPr>
        <w:t>img</w:t>
      </w:r>
      <w:proofErr w:type="spellEnd"/>
      <w:r w:rsidRPr="00B3583A">
        <w:rPr>
          <w:rFonts w:ascii="Courier New" w:hAnsi="Courier New" w:cs="Courier New"/>
          <w:color w:val="000000"/>
          <w:sz w:val="20"/>
          <w:szCs w:val="20"/>
        </w:rPr>
        <w:t xml:space="preserve"> </w:t>
      </w:r>
    </w:p>
    <w:p w14:paraId="3F7F9329" w14:textId="77777777" w:rsidR="009244F4" w:rsidRPr="00B3583A" w:rsidRDefault="009244F4" w:rsidP="00694040">
      <w:pPr>
        <w:autoSpaceDE w:val="0"/>
        <w:autoSpaceDN w:val="0"/>
        <w:adjustRightInd w:val="0"/>
        <w:ind w:left="1260" w:right="76"/>
        <w:rPr>
          <w:rFonts w:ascii="Courier New" w:hAnsi="Courier New" w:cs="Courier New"/>
          <w:color w:val="000000"/>
          <w:sz w:val="20"/>
          <w:szCs w:val="20"/>
        </w:rPr>
      </w:pPr>
    </w:p>
    <w:p w14:paraId="1C3D552E" w14:textId="77777777" w:rsidR="009244F4" w:rsidRDefault="009244F4" w:rsidP="00694040">
      <w:pPr>
        <w:pStyle w:val="textbody"/>
        <w:ind w:left="720" w:right="76"/>
        <w:rPr>
          <w:b/>
          <w:bCs/>
          <w:color w:val="000000"/>
          <w:sz w:val="23"/>
          <w:szCs w:val="23"/>
        </w:rPr>
      </w:pPr>
      <w:r w:rsidRPr="00B3583A">
        <w:rPr>
          <w:b/>
          <w:bCs/>
          <w:color w:val="000000"/>
          <w:sz w:val="23"/>
          <w:szCs w:val="23"/>
        </w:rPr>
        <w:lastRenderedPageBreak/>
        <w:t xml:space="preserve">Note: </w:t>
      </w:r>
      <w:r>
        <w:rPr>
          <w:b/>
          <w:bCs/>
          <w:color w:val="000000"/>
          <w:sz w:val="23"/>
          <w:szCs w:val="23"/>
        </w:rPr>
        <w:t>Most</w:t>
      </w:r>
      <w:r w:rsidRPr="00B3583A">
        <w:rPr>
          <w:b/>
          <w:bCs/>
          <w:color w:val="000000"/>
          <w:sz w:val="23"/>
          <w:szCs w:val="23"/>
        </w:rPr>
        <w:t xml:space="preserve"> output maps are not compatible with </w:t>
      </w:r>
      <w:proofErr w:type="gramStart"/>
      <w:r w:rsidRPr="00B3583A">
        <w:rPr>
          <w:b/>
          <w:bCs/>
          <w:color w:val="000000"/>
          <w:sz w:val="23"/>
          <w:szCs w:val="23"/>
        </w:rPr>
        <w:t>the .</w:t>
      </w:r>
      <w:proofErr w:type="spellStart"/>
      <w:r w:rsidRPr="00B3583A">
        <w:rPr>
          <w:b/>
          <w:bCs/>
          <w:color w:val="000000"/>
          <w:sz w:val="23"/>
          <w:szCs w:val="23"/>
        </w:rPr>
        <w:t>gis</w:t>
      </w:r>
      <w:proofErr w:type="spellEnd"/>
      <w:proofErr w:type="gramEnd"/>
      <w:r w:rsidRPr="00B3583A">
        <w:rPr>
          <w:b/>
          <w:bCs/>
          <w:color w:val="000000"/>
          <w:sz w:val="23"/>
          <w:szCs w:val="23"/>
        </w:rPr>
        <w:t xml:space="preserve">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694040">
      <w:pPr>
        <w:pStyle w:val="textbody"/>
        <w:ind w:left="720" w:right="76"/>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12805B76" w14:textId="6CC99AD3" w:rsidR="006B02E7" w:rsidRDefault="006B02E7" w:rsidP="00694040">
      <w:pPr>
        <w:pStyle w:val="textbody"/>
        <w:ind w:left="1080" w:right="76" w:hanging="360"/>
        <w:rPr>
          <w:rStyle w:val="pl-s"/>
        </w:rPr>
      </w:pPr>
      <w:r>
        <w:rPr>
          <w:rStyle w:val="pl-s"/>
        </w:rPr>
        <w:t>Biomass, path/</w:t>
      </w:r>
      <w:r w:rsidRPr="00D07168">
        <w:rPr>
          <w:rStyle w:val="pl-s"/>
        </w:rPr>
        <w:t>{species}</w:t>
      </w:r>
      <w:r>
        <w:rPr>
          <w:rStyle w:val="pl-s"/>
        </w:rPr>
        <w:t>/filename-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r>
        <w:rPr>
          <w:rStyle w:val="pl-s"/>
        </w:rPr>
        <w:t xml:space="preserve">  Biomass is the sum of wood and roots, but not foliage biomass.</w:t>
      </w:r>
    </w:p>
    <w:p w14:paraId="61416A39" w14:textId="0D4588FE" w:rsidR="006B02E7" w:rsidRPr="00D07168" w:rsidRDefault="006B02E7" w:rsidP="00694040">
      <w:pPr>
        <w:pStyle w:val="textbody"/>
        <w:ind w:left="1080" w:right="76" w:hanging="360"/>
        <w:rPr>
          <w:rStyle w:val="pl-s"/>
        </w:rPr>
      </w:pPr>
      <w:proofErr w:type="spellStart"/>
      <w:r>
        <w:rPr>
          <w:rStyle w:val="pl-s"/>
        </w:rPr>
        <w:t>AbovegroundBiomass</w:t>
      </w:r>
      <w:proofErr w:type="spellEnd"/>
      <w:r>
        <w:rPr>
          <w:rStyle w:val="pl-s"/>
        </w:rPr>
        <w:t>, path/</w:t>
      </w:r>
      <w:r w:rsidRPr="00D07168">
        <w:rPr>
          <w:rStyle w:val="pl-s"/>
        </w:rPr>
        <w:t>{species}</w:t>
      </w:r>
      <w:r>
        <w:rPr>
          <w:rStyle w:val="pl-s"/>
        </w:rPr>
        <w:t>/filename-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r>
        <w:rPr>
          <w:rStyle w:val="pl-s"/>
        </w:rPr>
        <w:t xml:space="preserve">  </w:t>
      </w:r>
      <w:proofErr w:type="spellStart"/>
      <w:r>
        <w:rPr>
          <w:rStyle w:val="pl-s"/>
        </w:rPr>
        <w:t>AbovegroundBiomass</w:t>
      </w:r>
      <w:proofErr w:type="spellEnd"/>
      <w:r>
        <w:rPr>
          <w:rStyle w:val="pl-s"/>
        </w:rPr>
        <w:t xml:space="preserve"> includes aboveground wood and foliage.</w:t>
      </w:r>
    </w:p>
    <w:p w14:paraId="2594FAEE" w14:textId="1C75165F" w:rsidR="006B02E7" w:rsidRDefault="006B02E7" w:rsidP="00694040">
      <w:pPr>
        <w:pStyle w:val="textbody"/>
        <w:ind w:left="1080" w:right="76" w:hanging="360"/>
        <w:rPr>
          <w:rStyle w:val="pl-s"/>
        </w:rPr>
      </w:pPr>
      <w:proofErr w:type="spellStart"/>
      <w:r>
        <w:rPr>
          <w:rStyle w:val="pl-s"/>
        </w:rPr>
        <w:t>BelowgroundBiomass</w:t>
      </w:r>
      <w:proofErr w:type="spellEnd"/>
      <w:r>
        <w:rPr>
          <w:rStyle w:val="pl-s"/>
        </w:rPr>
        <w:t>, 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r>
        <w:rPr>
          <w:rStyle w:val="pl-s"/>
        </w:rPr>
        <w:t xml:space="preserve">  </w:t>
      </w:r>
      <w:proofErr w:type="spellStart"/>
      <w:r>
        <w:rPr>
          <w:rStyle w:val="pl-s"/>
        </w:rPr>
        <w:t>BelowgroundBiomass</w:t>
      </w:r>
      <w:proofErr w:type="spellEnd"/>
      <w:r>
        <w:rPr>
          <w:rStyle w:val="pl-s"/>
        </w:rPr>
        <w:t xml:space="preserve"> includes roots only.</w:t>
      </w:r>
    </w:p>
    <w:p w14:paraId="5F6B375A" w14:textId="52E7F927" w:rsidR="006B02E7" w:rsidRPr="00D13B8A" w:rsidRDefault="006B02E7" w:rsidP="00694040">
      <w:pPr>
        <w:pStyle w:val="textbody"/>
        <w:ind w:left="1080" w:right="76" w:hanging="360"/>
        <w:rPr>
          <w:rStyle w:val="pl-s"/>
        </w:rPr>
      </w:pPr>
      <w:proofErr w:type="spellStart"/>
      <w:r w:rsidRPr="00D13B8A">
        <w:rPr>
          <w:rStyle w:val="pl-s"/>
        </w:rPr>
        <w:t>WoodySenescence</w:t>
      </w:r>
      <w:proofErr w:type="spellEnd"/>
      <w:r w:rsidRPr="00D13B8A">
        <w:rPr>
          <w:rStyle w:val="pl-s"/>
        </w:rPr>
        <w:t xml:space="preserve">, </w:t>
      </w:r>
      <w:r>
        <w:rPr>
          <w:rStyle w:val="pl-s"/>
        </w:rPr>
        <w:t>path/</w:t>
      </w:r>
      <w:r w:rsidRPr="00D07168">
        <w:rPr>
          <w:rStyle w:val="pl-s"/>
        </w:rPr>
        <w:t>{species}</w:t>
      </w:r>
      <w:r>
        <w:rPr>
          <w:rStyle w:val="pl-s"/>
        </w:rPr>
        <w:t>/filename-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r>
        <w:rPr>
          <w:rStyle w:val="pl-s"/>
        </w:rPr>
        <w:t xml:space="preserve">  Outputs woody biomass of the species added to woody dead pool. </w:t>
      </w:r>
    </w:p>
    <w:p w14:paraId="2F376F0F" w14:textId="284E2150" w:rsidR="006B02E7" w:rsidRDefault="006B02E7" w:rsidP="00694040">
      <w:pPr>
        <w:pStyle w:val="textbody"/>
        <w:ind w:left="1080" w:right="76" w:hanging="360"/>
        <w:rPr>
          <w:rStyle w:val="pl-s"/>
        </w:rPr>
      </w:pPr>
      <w:proofErr w:type="spellStart"/>
      <w:r w:rsidRPr="00D13B8A">
        <w:rPr>
          <w:rStyle w:val="pl-s"/>
        </w:rPr>
        <w:t>FoliageSenescence</w:t>
      </w:r>
      <w:proofErr w:type="spellEnd"/>
      <w:r w:rsidRPr="00D13B8A">
        <w:rPr>
          <w:rStyle w:val="pl-s"/>
        </w:rPr>
        <w:t xml:space="preserve">, </w:t>
      </w:r>
      <w:r>
        <w:rPr>
          <w:rStyle w:val="pl-s"/>
        </w:rPr>
        <w:t>path/</w:t>
      </w:r>
      <w:r w:rsidRPr="00D07168">
        <w:rPr>
          <w:rStyle w:val="pl-s"/>
        </w:rPr>
        <w:t>{species}</w:t>
      </w:r>
      <w:r>
        <w:rPr>
          <w:rStyle w:val="pl-s"/>
        </w:rPr>
        <w:t>/filename-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r>
        <w:rPr>
          <w:rStyle w:val="pl-s"/>
        </w:rPr>
        <w:t xml:space="preserve">  Outputs foliage biomass of the species added to litter dead pool.</w:t>
      </w:r>
    </w:p>
    <w:p w14:paraId="7CAC537C" w14:textId="722BBF3A" w:rsidR="006B02E7" w:rsidRDefault="006B02E7" w:rsidP="00694040">
      <w:pPr>
        <w:pStyle w:val="textbody"/>
        <w:ind w:left="1080" w:right="76" w:hanging="360"/>
        <w:rPr>
          <w:rStyle w:val="pl-s"/>
        </w:rPr>
      </w:pPr>
      <w:proofErr w:type="spellStart"/>
      <w:r>
        <w:rPr>
          <w:rStyle w:val="pl-s"/>
        </w:rPr>
        <w:t>LeafAreaIndex</w:t>
      </w:r>
      <w:proofErr w:type="spellEnd"/>
      <w:r>
        <w:rPr>
          <w:rStyle w:val="pl-s"/>
        </w:rPr>
        <w:t>, 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m2.</w:t>
      </w:r>
    </w:p>
    <w:p w14:paraId="7A0BAF5C" w14:textId="1354054A" w:rsidR="006B02E7" w:rsidRDefault="006B02E7" w:rsidP="00694040">
      <w:pPr>
        <w:pStyle w:val="textbody"/>
        <w:ind w:left="1080" w:right="76" w:hanging="360"/>
        <w:rPr>
          <w:rStyle w:val="pl-s"/>
        </w:rPr>
      </w:pPr>
      <w:r>
        <w:rPr>
          <w:rStyle w:val="pl-s"/>
        </w:rPr>
        <w:t>Establishment, path/</w:t>
      </w:r>
      <w:r w:rsidRPr="00D07168">
        <w:rPr>
          <w:rStyle w:val="pl-s"/>
        </w:rPr>
        <w:t>{species}</w:t>
      </w:r>
      <w:r>
        <w:rPr>
          <w:rStyle w:val="pl-s"/>
        </w:rPr>
        <w:t>/filename-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 xml:space="preserve">Map.  Units: </w:t>
      </w:r>
      <w:r w:rsidRPr="00C86624">
        <w:rPr>
          <w:rStyle w:val="pl-s"/>
        </w:rPr>
        <w:t>#</w:t>
      </w:r>
      <w:r>
        <w:rPr>
          <w:rStyle w:val="pl-s"/>
        </w:rPr>
        <w:t xml:space="preserve"> </w:t>
      </w:r>
      <w:r w:rsidRPr="00C86624">
        <w:rPr>
          <w:rStyle w:val="pl-s"/>
        </w:rPr>
        <w:t>cohorts</w:t>
      </w:r>
    </w:p>
    <w:p w14:paraId="2D534B3E" w14:textId="195BAD0B" w:rsidR="006B02E7" w:rsidRDefault="006B02E7" w:rsidP="00694040">
      <w:pPr>
        <w:pStyle w:val="textbody"/>
        <w:ind w:left="1080" w:right="76" w:hanging="360"/>
        <w:rPr>
          <w:rStyle w:val="pl-s"/>
        </w:rPr>
      </w:pPr>
      <w:proofErr w:type="spellStart"/>
      <w:r>
        <w:rPr>
          <w:rStyle w:val="pl-s"/>
        </w:rPr>
        <w:t>EstablishmentProbability</w:t>
      </w:r>
      <w:proofErr w:type="spellEnd"/>
      <w:r>
        <w:rPr>
          <w:rStyle w:val="pl-s"/>
        </w:rPr>
        <w:t>, path/</w:t>
      </w:r>
      <w:r w:rsidRPr="00D07168">
        <w:rPr>
          <w:rStyle w:val="pl-s"/>
        </w:rPr>
        <w:t>{species}</w:t>
      </w:r>
      <w:r>
        <w:rPr>
          <w:rStyle w:val="pl-s"/>
        </w:rPr>
        <w:t>/filename-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probability.</w:t>
      </w:r>
    </w:p>
    <w:p w14:paraId="6F7A55DF" w14:textId="2BC110F3" w:rsidR="006B02E7" w:rsidRDefault="006B02E7" w:rsidP="00694040">
      <w:pPr>
        <w:pStyle w:val="textbody"/>
        <w:ind w:left="1080" w:right="76" w:hanging="360"/>
        <w:rPr>
          <w:rStyle w:val="pl-s"/>
        </w:rPr>
      </w:pPr>
      <w:proofErr w:type="spellStart"/>
      <w:r>
        <w:rPr>
          <w:rStyle w:val="pl-s"/>
        </w:rPr>
        <w:t>MonthlyNetPsn</w:t>
      </w:r>
      <w:proofErr w:type="spellEnd"/>
      <w:r>
        <w:rPr>
          <w:rStyle w:val="pl-s"/>
        </w:rPr>
        <w:t>, 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r w:rsidR="00E6405A">
        <w:rPr>
          <w:rStyle w:val="pl-s"/>
        </w:rPr>
        <w:t xml:space="preserve"> *</w:t>
      </w:r>
    </w:p>
    <w:p w14:paraId="433D4FBC" w14:textId="1F213853" w:rsidR="006B02E7" w:rsidRDefault="006B02E7" w:rsidP="00694040">
      <w:pPr>
        <w:pStyle w:val="textbody"/>
        <w:ind w:left="1080" w:right="76" w:hanging="360"/>
        <w:rPr>
          <w:rStyle w:val="pl-s"/>
        </w:rPr>
      </w:pPr>
      <w:proofErr w:type="spellStart"/>
      <w:r>
        <w:rPr>
          <w:rStyle w:val="pl-s"/>
        </w:rPr>
        <w:t>MonthlyFolResp</w:t>
      </w:r>
      <w:proofErr w:type="spellEnd"/>
      <w:r>
        <w:rPr>
          <w:rStyle w:val="pl-s"/>
        </w:rPr>
        <w:t>, 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r w:rsidR="00E6405A">
        <w:rPr>
          <w:rStyle w:val="pl-s"/>
        </w:rPr>
        <w:t xml:space="preserve"> *</w:t>
      </w:r>
    </w:p>
    <w:p w14:paraId="2228C5BA" w14:textId="71F8677D" w:rsidR="006B02E7" w:rsidRDefault="006B02E7" w:rsidP="00694040">
      <w:pPr>
        <w:pStyle w:val="textbody"/>
        <w:ind w:left="1080" w:right="76" w:hanging="360"/>
        <w:rPr>
          <w:rStyle w:val="pl-s"/>
        </w:rPr>
      </w:pPr>
      <w:proofErr w:type="spellStart"/>
      <w:r>
        <w:rPr>
          <w:rStyle w:val="pl-s"/>
        </w:rPr>
        <w:t>MonthlyGrossPsn</w:t>
      </w:r>
      <w:proofErr w:type="spellEnd"/>
      <w:r>
        <w:rPr>
          <w:rStyle w:val="pl-s"/>
        </w:rPr>
        <w:t>, 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r w:rsidR="00E6405A">
        <w:rPr>
          <w:rStyle w:val="pl-s"/>
        </w:rPr>
        <w:t xml:space="preserve"> *</w:t>
      </w:r>
    </w:p>
    <w:p w14:paraId="11362FAA" w14:textId="7BB432BF" w:rsidR="006B02E7" w:rsidRDefault="006B02E7" w:rsidP="00694040">
      <w:pPr>
        <w:pStyle w:val="textbody"/>
        <w:ind w:left="1080" w:right="76" w:hanging="360"/>
        <w:rPr>
          <w:rStyle w:val="pl-s"/>
        </w:rPr>
      </w:pPr>
      <w:proofErr w:type="spellStart"/>
      <w:r>
        <w:rPr>
          <w:rStyle w:val="pl-s"/>
        </w:rPr>
        <w:t>MonthlyMaintResp</w:t>
      </w:r>
      <w:proofErr w:type="spellEnd"/>
      <w:r>
        <w:rPr>
          <w:rStyle w:val="pl-s"/>
        </w:rPr>
        <w:t>, 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r w:rsidR="00E6405A">
        <w:rPr>
          <w:rStyle w:val="pl-s"/>
        </w:rPr>
        <w:t xml:space="preserve"> *</w:t>
      </w:r>
    </w:p>
    <w:p w14:paraId="736F1DB1" w14:textId="08072D05" w:rsidR="00E6405A" w:rsidRPr="00AB26CF" w:rsidRDefault="00E6405A" w:rsidP="00694040">
      <w:pPr>
        <w:pStyle w:val="textbody"/>
        <w:ind w:left="1080" w:right="76" w:hanging="360"/>
        <w:rPr>
          <w:rStyle w:val="pl-s"/>
        </w:rPr>
      </w:pPr>
      <w:r>
        <w:rPr>
          <w:rStyle w:val="pl-s"/>
        </w:rPr>
        <w:t xml:space="preserve">*  NOTE: for variables above denoted </w:t>
      </w:r>
      <w:proofErr w:type="spellStart"/>
      <w:r>
        <w:rPr>
          <w:rStyle w:val="pl-s"/>
        </w:rPr>
        <w:t>MonthlyX</w:t>
      </w:r>
      <w:proofErr w:type="spellEnd"/>
      <w:r>
        <w:rPr>
          <w:rStyle w:val="pl-s"/>
        </w:rPr>
        <w:t xml:space="preserve">, </w:t>
      </w:r>
      <w:r>
        <w:t xml:space="preserve">all outputs represent the monthly values for the last year of the timestep, including </w:t>
      </w:r>
      <w:proofErr w:type="spellStart"/>
      <w:r>
        <w:t>spinup</w:t>
      </w:r>
      <w:proofErr w:type="spellEnd"/>
      <w:r>
        <w:t>.</w:t>
      </w:r>
    </w:p>
    <w:p w14:paraId="4CB42B0D" w14:textId="77777777" w:rsidR="00E6405A" w:rsidRDefault="00E6405A" w:rsidP="00694040">
      <w:pPr>
        <w:pStyle w:val="textbody"/>
        <w:ind w:left="1080" w:right="76" w:hanging="360"/>
        <w:rPr>
          <w:rStyle w:val="pl-s"/>
        </w:rPr>
      </w:pPr>
    </w:p>
    <w:p w14:paraId="66CF3DFC" w14:textId="10DCFA54" w:rsidR="006B02E7" w:rsidRDefault="006B02E7" w:rsidP="00694040">
      <w:pPr>
        <w:pStyle w:val="textbody"/>
        <w:ind w:left="1080" w:right="76" w:hanging="360"/>
        <w:rPr>
          <w:rStyle w:val="pl-s"/>
        </w:rPr>
      </w:pPr>
      <w:r>
        <w:rPr>
          <w:rStyle w:val="pl-s"/>
        </w:rPr>
        <w:t>Water, 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mm.</w:t>
      </w:r>
    </w:p>
    <w:p w14:paraId="3789D359" w14:textId="51513610" w:rsidR="006B02E7" w:rsidRDefault="006B02E7" w:rsidP="00694040">
      <w:pPr>
        <w:pStyle w:val="textbody"/>
        <w:ind w:left="1080" w:right="76" w:hanging="360"/>
        <w:rPr>
          <w:rStyle w:val="pl-s"/>
        </w:rPr>
      </w:pPr>
      <w:proofErr w:type="spellStart"/>
      <w:r>
        <w:rPr>
          <w:rStyle w:val="pl-s"/>
        </w:rPr>
        <w:t>SubCanopyPAR</w:t>
      </w:r>
      <w:proofErr w:type="spellEnd"/>
      <w:r>
        <w:rPr>
          <w:rStyle w:val="pl-s"/>
        </w:rPr>
        <w:t>, 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W/m2 or mmol/m2, depending on input units.</w:t>
      </w:r>
    </w:p>
    <w:p w14:paraId="3D7DDF44" w14:textId="3393EC30" w:rsidR="006B02E7" w:rsidRDefault="006B02E7" w:rsidP="00694040">
      <w:pPr>
        <w:pStyle w:val="textbody"/>
        <w:ind w:left="1080" w:right="76" w:hanging="360"/>
        <w:rPr>
          <w:rStyle w:val="pl-s"/>
        </w:rPr>
      </w:pPr>
      <w:proofErr w:type="spellStart"/>
      <w:r>
        <w:rPr>
          <w:rStyle w:val="pl-s"/>
        </w:rPr>
        <w:lastRenderedPageBreak/>
        <w:t>CohortsPerSpecies</w:t>
      </w:r>
      <w:proofErr w:type="spellEnd"/>
      <w:r>
        <w:rPr>
          <w:rStyle w:val="pl-s"/>
        </w:rPr>
        <w:t>, path/</w:t>
      </w:r>
      <w:r w:rsidRPr="00D07168">
        <w:rPr>
          <w:rStyle w:val="pl-s"/>
        </w:rPr>
        <w:t>{species}</w:t>
      </w:r>
      <w:r>
        <w:rPr>
          <w:rStyle w:val="pl-s"/>
        </w:rPr>
        <w:t>/filename-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count.</w:t>
      </w:r>
    </w:p>
    <w:p w14:paraId="20EAF6B1" w14:textId="4CD8C840" w:rsidR="006B02E7" w:rsidRDefault="006B02E7" w:rsidP="00694040">
      <w:pPr>
        <w:pStyle w:val="textbody"/>
        <w:ind w:left="1080" w:right="76" w:hanging="360"/>
        <w:rPr>
          <w:rStyle w:val="pl-s"/>
        </w:rPr>
      </w:pPr>
      <w:proofErr w:type="spellStart"/>
      <w:r>
        <w:rPr>
          <w:rStyle w:val="pl-s"/>
        </w:rPr>
        <w:t>AnnualPsn</w:t>
      </w:r>
      <w:proofErr w:type="spellEnd"/>
      <w:r>
        <w:rPr>
          <w:rStyle w:val="pl-s"/>
        </w:rPr>
        <w:t>, path/</w:t>
      </w:r>
      <w:r w:rsidRPr="00D07168">
        <w:rPr>
          <w:rStyle w:val="pl-s"/>
        </w:rPr>
        <w:t>{species}</w:t>
      </w:r>
      <w:r>
        <w:rPr>
          <w:rStyle w:val="pl-s"/>
        </w:rPr>
        <w:t>/filename-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p>
    <w:p w14:paraId="7106A69C" w14:textId="707DAA9F" w:rsidR="006B02E7" w:rsidRDefault="006B02E7" w:rsidP="00694040">
      <w:pPr>
        <w:pStyle w:val="textbody"/>
        <w:ind w:left="1080" w:right="76" w:hanging="360"/>
        <w:rPr>
          <w:rStyle w:val="pl-s"/>
        </w:rPr>
      </w:pPr>
      <w:proofErr w:type="spellStart"/>
      <w:r>
        <w:rPr>
          <w:rStyle w:val="pl-s"/>
        </w:rPr>
        <w:t>WoodyDebris</w:t>
      </w:r>
      <w:proofErr w:type="spellEnd"/>
      <w:r>
        <w:rPr>
          <w:rStyle w:val="pl-s"/>
        </w:rPr>
        <w:t>, 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p>
    <w:p w14:paraId="2732A55C" w14:textId="2AD8F030" w:rsidR="006B02E7" w:rsidRDefault="006B02E7" w:rsidP="00694040">
      <w:pPr>
        <w:pStyle w:val="textbody"/>
        <w:ind w:left="1080" w:right="76" w:hanging="360"/>
        <w:rPr>
          <w:rStyle w:val="pl-s"/>
        </w:rPr>
      </w:pPr>
      <w:r>
        <w:rPr>
          <w:rStyle w:val="pl-s"/>
        </w:rPr>
        <w:t>Litter, 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p>
    <w:p w14:paraId="5CFE8978" w14:textId="10C02C87" w:rsidR="006B02E7" w:rsidRDefault="006B02E7" w:rsidP="00694040">
      <w:pPr>
        <w:pStyle w:val="textbody"/>
        <w:ind w:left="1080" w:right="76" w:hanging="360"/>
        <w:rPr>
          <w:rStyle w:val="pl-s"/>
        </w:rPr>
      </w:pPr>
      <w:proofErr w:type="spellStart"/>
      <w:r w:rsidRPr="00121CFA">
        <w:rPr>
          <w:rStyle w:val="pl-s"/>
        </w:rPr>
        <w:t>AgeDistribution</w:t>
      </w:r>
      <w:proofErr w:type="spellEnd"/>
      <w:r w:rsidRPr="0059192B">
        <w:rPr>
          <w:rStyle w:val="pl-s"/>
        </w:rPr>
        <w:t xml:space="preserve">, </w:t>
      </w:r>
      <w:r>
        <w:rPr>
          <w:rStyle w:val="pl-s"/>
        </w:rPr>
        <w:t>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2BECB2A3" w14:textId="3778F10A" w:rsidR="006B02E7" w:rsidRPr="00A85C15" w:rsidRDefault="006B02E7" w:rsidP="00694040">
      <w:pPr>
        <w:pStyle w:val="textbody"/>
        <w:ind w:left="1080" w:right="76" w:hanging="360"/>
        <w:rPr>
          <w:rStyle w:val="pl-s"/>
        </w:rPr>
      </w:pPr>
      <w:proofErr w:type="spellStart"/>
      <w:r w:rsidRPr="00A85C15">
        <w:rPr>
          <w:rStyle w:val="pl-s"/>
        </w:rPr>
        <w:t>WoodSenescence</w:t>
      </w:r>
      <w:proofErr w:type="spellEnd"/>
      <w:r w:rsidRPr="00A85C15">
        <w:rPr>
          <w:rStyle w:val="pl-s"/>
        </w:rPr>
        <w:t xml:space="preserve">, </w:t>
      </w:r>
      <w:r>
        <w:rPr>
          <w:rStyle w:val="pl-s"/>
        </w:rPr>
        <w:t>path/</w:t>
      </w:r>
      <w:r w:rsidRPr="00D07168">
        <w:rPr>
          <w:rStyle w:val="pl-s"/>
        </w:rPr>
        <w:t>{species}</w:t>
      </w:r>
      <w:r>
        <w:rPr>
          <w:rStyle w:val="pl-s"/>
        </w:rPr>
        <w:t>/filename-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A85C15">
        <w:rPr>
          <w:rStyle w:val="pl-s"/>
        </w:rPr>
        <w:t>Map.  Units: g/m2.</w:t>
      </w:r>
    </w:p>
    <w:p w14:paraId="328DDC3A" w14:textId="35C3D6BD" w:rsidR="006B02E7" w:rsidRDefault="006B02E7" w:rsidP="00694040">
      <w:pPr>
        <w:pStyle w:val="textbody"/>
        <w:ind w:left="1080" w:right="76" w:hanging="360"/>
        <w:rPr>
          <w:rStyle w:val="pl-s"/>
        </w:rPr>
      </w:pPr>
      <w:proofErr w:type="spellStart"/>
      <w:r w:rsidRPr="00A85C15">
        <w:rPr>
          <w:rStyle w:val="pl-s"/>
        </w:rPr>
        <w:t>FoliageSenescence</w:t>
      </w:r>
      <w:proofErr w:type="spellEnd"/>
      <w:r w:rsidRPr="00A85C15">
        <w:rPr>
          <w:rStyle w:val="pl-s"/>
        </w:rPr>
        <w:t xml:space="preserve"> </w:t>
      </w:r>
      <w:r>
        <w:rPr>
          <w:rStyle w:val="pl-s"/>
        </w:rPr>
        <w:t>path/</w:t>
      </w:r>
      <w:r w:rsidRPr="00D07168">
        <w:rPr>
          <w:rStyle w:val="pl-s"/>
        </w:rPr>
        <w:t>{species}</w:t>
      </w:r>
      <w:r>
        <w:rPr>
          <w:rStyle w:val="pl-s"/>
        </w:rPr>
        <w:t>/filename-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A85C15">
        <w:rPr>
          <w:rStyle w:val="pl-s"/>
        </w:rPr>
        <w:t>Map.  Units: g/m2.</w:t>
      </w:r>
    </w:p>
    <w:p w14:paraId="6A414377" w14:textId="4AAD7AFE" w:rsidR="006B02E7" w:rsidRPr="00D07168" w:rsidRDefault="006B02E7" w:rsidP="00694040">
      <w:pPr>
        <w:pStyle w:val="textbody"/>
        <w:ind w:left="1080" w:right="76" w:hanging="360"/>
        <w:rPr>
          <w:rStyle w:val="pl-s"/>
        </w:rPr>
      </w:pPr>
      <w:proofErr w:type="spellStart"/>
      <w:r>
        <w:rPr>
          <w:rStyle w:val="pl-s"/>
        </w:rPr>
        <w:t>CohortBalance</w:t>
      </w:r>
      <w:proofErr w:type="spellEnd"/>
      <w:r>
        <w:rPr>
          <w:rStyle w:val="pl-s"/>
        </w:rPr>
        <w:t>, path/</w:t>
      </w:r>
      <w:proofErr w:type="spellStart"/>
      <w:r>
        <w:rPr>
          <w:rStyle w:val="pl-s"/>
        </w:rPr>
        <w:t>filename.</w:t>
      </w:r>
      <w:r w:rsidR="00E6405A">
        <w:rPr>
          <w:rStyle w:val="pl-s"/>
        </w:rPr>
        <w:t>text</w:t>
      </w:r>
      <w:r>
        <w:rPr>
          <w:rStyle w:val="pl-s"/>
        </w:rPr>
        <w:t>ext</w:t>
      </w:r>
      <w:r w:rsidR="00E6405A">
        <w:rPr>
          <w:rStyle w:val="pl-s"/>
        </w:rPr>
        <w:t>ension</w:t>
      </w:r>
      <w:proofErr w:type="spellEnd"/>
      <w:r w:rsidR="00E6405A">
        <w:rPr>
          <w:rStyle w:val="pl-s"/>
        </w:rPr>
        <w:br/>
      </w:r>
      <w:r>
        <w:rPr>
          <w:rStyle w:val="pl-s"/>
        </w:rPr>
        <w:t>Tab-delimited</w:t>
      </w:r>
      <w:r w:rsidRPr="00D07168">
        <w:rPr>
          <w:rStyle w:val="pl-s"/>
        </w:rPr>
        <w:t xml:space="preserve"> text file containing landscape total or average values of the following variables for each time step.</w:t>
      </w:r>
    </w:p>
    <w:p w14:paraId="64C62277" w14:textId="77777777" w:rsidR="006B02E7" w:rsidRDefault="006B02E7" w:rsidP="00694040">
      <w:pPr>
        <w:pStyle w:val="textbody"/>
        <w:ind w:left="1440" w:right="76"/>
        <w:rPr>
          <w:rStyle w:val="pl-s"/>
        </w:rPr>
      </w:pPr>
      <w:r>
        <w:rPr>
          <w:rStyle w:val="pl-s"/>
        </w:rPr>
        <w:t># of cohorts (landscape total)</w:t>
      </w:r>
    </w:p>
    <w:p w14:paraId="20252133" w14:textId="77777777" w:rsidR="006B02E7" w:rsidRDefault="006B02E7" w:rsidP="00694040">
      <w:pPr>
        <w:pStyle w:val="textbody"/>
        <w:ind w:left="1440" w:right="76"/>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4B775F91" w14:textId="77777777" w:rsidR="006B02E7" w:rsidRPr="00AB26CF" w:rsidRDefault="006B02E7" w:rsidP="00694040">
      <w:pPr>
        <w:pStyle w:val="textbody"/>
        <w:ind w:left="1440" w:right="76"/>
        <w:rPr>
          <w:rStyle w:val="pl-s"/>
        </w:rPr>
      </w:pPr>
      <w:r w:rsidRPr="00AB26CF">
        <w:rPr>
          <w:rStyle w:val="pl-s"/>
        </w:rPr>
        <w:t>Average Biomass / site</w:t>
      </w:r>
      <w:r>
        <w:rPr>
          <w:rStyle w:val="pl-s"/>
        </w:rPr>
        <w:t xml:space="preserve"> </w:t>
      </w:r>
      <w:r w:rsidRPr="00AB26CF">
        <w:rPr>
          <w:rStyle w:val="pl-s"/>
        </w:rPr>
        <w:t>(g/m2)</w:t>
      </w:r>
    </w:p>
    <w:p w14:paraId="3D9A26CD"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5DCF5A3E"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6C5D935" w14:textId="77777777" w:rsidR="006B02E7" w:rsidRPr="00AB26CF" w:rsidRDefault="006B02E7" w:rsidP="00694040">
      <w:pPr>
        <w:pStyle w:val="textbody"/>
        <w:ind w:left="1440" w:right="76"/>
        <w:rPr>
          <w:rStyle w:val="pl-s"/>
        </w:rPr>
      </w:pPr>
      <w:proofErr w:type="spellStart"/>
      <w:r w:rsidRPr="00AB26CF">
        <w:rPr>
          <w:rStyle w:val="pl-s"/>
        </w:rPr>
        <w:t>SubCanopy</w:t>
      </w:r>
      <w:proofErr w:type="spellEnd"/>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1F2ABA8C" w14:textId="77777777" w:rsidR="006B02E7" w:rsidRPr="00AB26CF" w:rsidRDefault="006B02E7" w:rsidP="00694040">
      <w:pPr>
        <w:pStyle w:val="textbody"/>
        <w:ind w:left="1440" w:right="76"/>
        <w:rPr>
          <w:rStyle w:val="pl-s"/>
        </w:rPr>
      </w:pPr>
      <w:r w:rsidRPr="00AB26CF">
        <w:rPr>
          <w:rStyle w:val="pl-s"/>
        </w:rPr>
        <w:t>Litter</w:t>
      </w:r>
      <w:r>
        <w:rPr>
          <w:rStyle w:val="pl-s"/>
        </w:rPr>
        <w:t xml:space="preserve"> / site </w:t>
      </w:r>
      <w:r w:rsidRPr="00AB26CF">
        <w:rPr>
          <w:rStyle w:val="pl-s"/>
        </w:rPr>
        <w:t>(</w:t>
      </w:r>
      <w:proofErr w:type="spellStart"/>
      <w:r w:rsidRPr="00AB26CF">
        <w:rPr>
          <w:rStyle w:val="pl-s"/>
        </w:rPr>
        <w:t>gDW</w:t>
      </w:r>
      <w:proofErr w:type="spellEnd"/>
      <w:r w:rsidRPr="00AB26CF">
        <w:rPr>
          <w:rStyle w:val="pl-s"/>
        </w:rPr>
        <w:t>/m2)</w:t>
      </w:r>
    </w:p>
    <w:p w14:paraId="45433CBD" w14:textId="77777777" w:rsidR="006B02E7" w:rsidRPr="00AB26CF" w:rsidRDefault="006B02E7" w:rsidP="00694040">
      <w:pPr>
        <w:pStyle w:val="textbody"/>
        <w:ind w:left="1440" w:right="76"/>
        <w:rPr>
          <w:rStyle w:val="pl-s"/>
        </w:rPr>
      </w:pPr>
      <w:proofErr w:type="spellStart"/>
      <w:r w:rsidRPr="00AB26CF">
        <w:rPr>
          <w:rStyle w:val="pl-s"/>
        </w:rPr>
        <w:t>WoodyDebris</w:t>
      </w:r>
      <w:proofErr w:type="spellEnd"/>
      <w:r>
        <w:rPr>
          <w:rStyle w:val="pl-s"/>
        </w:rPr>
        <w:t xml:space="preserve"> / site </w:t>
      </w:r>
      <w:r w:rsidRPr="00AB26CF">
        <w:rPr>
          <w:rStyle w:val="pl-s"/>
        </w:rPr>
        <w:t>(</w:t>
      </w:r>
      <w:proofErr w:type="spellStart"/>
      <w:r w:rsidRPr="00AB26CF">
        <w:rPr>
          <w:rStyle w:val="pl-s"/>
        </w:rPr>
        <w:t>gDW</w:t>
      </w:r>
      <w:proofErr w:type="spellEnd"/>
      <w:r w:rsidRPr="00AB26CF">
        <w:rPr>
          <w:rStyle w:val="pl-s"/>
        </w:rPr>
        <w:t>/m2)</w:t>
      </w:r>
    </w:p>
    <w:p w14:paraId="3F7DFB1F" w14:textId="77777777" w:rsidR="006B02E7" w:rsidRDefault="006B02E7" w:rsidP="00694040">
      <w:pPr>
        <w:pStyle w:val="textbody"/>
        <w:ind w:left="1440" w:right="76"/>
        <w:rPr>
          <w:rStyle w:val="pl-s"/>
        </w:rPr>
      </w:pPr>
      <w:proofErr w:type="spellStart"/>
      <w:r w:rsidRPr="00412CF5">
        <w:rPr>
          <w:rStyle w:val="pl-s"/>
        </w:rPr>
        <w:t>AverageBelowGround</w:t>
      </w:r>
      <w:proofErr w:type="spellEnd"/>
      <w:r>
        <w:rPr>
          <w:rStyle w:val="pl-s"/>
        </w:rPr>
        <w:t xml:space="preserve"> / site </w:t>
      </w:r>
      <w:r w:rsidRPr="00412CF5">
        <w:rPr>
          <w:rStyle w:val="pl-s"/>
        </w:rPr>
        <w:t>(g/m2)</w:t>
      </w:r>
    </w:p>
    <w:p w14:paraId="5F17B3A5" w14:textId="77777777" w:rsidR="006B02E7" w:rsidRDefault="006B02E7" w:rsidP="00694040">
      <w:pPr>
        <w:pStyle w:val="textbody"/>
        <w:ind w:left="1440" w:right="76"/>
        <w:rPr>
          <w:rStyle w:val="pl-s"/>
        </w:rPr>
      </w:pPr>
      <w:proofErr w:type="spellStart"/>
      <w:r w:rsidRPr="00412CF5">
        <w:rPr>
          <w:rStyle w:val="pl-s"/>
        </w:rPr>
        <w:t>AverageFoliage</w:t>
      </w:r>
      <w:proofErr w:type="spellEnd"/>
      <w:r>
        <w:rPr>
          <w:rStyle w:val="pl-s"/>
        </w:rPr>
        <w:t xml:space="preserve"> / site </w:t>
      </w:r>
      <w:r w:rsidRPr="00412CF5">
        <w:rPr>
          <w:rStyle w:val="pl-s"/>
        </w:rPr>
        <w:t>(g/m2)</w:t>
      </w:r>
    </w:p>
    <w:p w14:paraId="2B53A38C" w14:textId="77777777" w:rsidR="006B02E7" w:rsidRDefault="006B02E7" w:rsidP="00694040">
      <w:pPr>
        <w:pStyle w:val="textbody"/>
        <w:ind w:left="1440" w:right="76"/>
        <w:rPr>
          <w:rStyle w:val="pl-s"/>
        </w:rPr>
      </w:pPr>
      <w:proofErr w:type="spellStart"/>
      <w:r w:rsidRPr="00412CF5">
        <w:rPr>
          <w:rStyle w:val="pl-s"/>
        </w:rPr>
        <w:t>AverageNSC</w:t>
      </w:r>
      <w:proofErr w:type="spellEnd"/>
      <w:r>
        <w:rPr>
          <w:rStyle w:val="pl-s"/>
        </w:rPr>
        <w:t xml:space="preserve"> / site </w:t>
      </w:r>
      <w:r w:rsidRPr="00412CF5">
        <w:rPr>
          <w:rStyle w:val="pl-s"/>
        </w:rPr>
        <w:t>(</w:t>
      </w:r>
      <w:proofErr w:type="spellStart"/>
      <w:r w:rsidRPr="00412CF5">
        <w:rPr>
          <w:rStyle w:val="pl-s"/>
        </w:rPr>
        <w:t>gC</w:t>
      </w:r>
      <w:proofErr w:type="spellEnd"/>
      <w:r>
        <w:rPr>
          <w:rStyle w:val="pl-s"/>
        </w:rPr>
        <w:t>/m2</w:t>
      </w:r>
      <w:r w:rsidRPr="00412CF5">
        <w:rPr>
          <w:rStyle w:val="pl-s"/>
        </w:rPr>
        <w:t>)</w:t>
      </w:r>
    </w:p>
    <w:p w14:paraId="42B60D32" w14:textId="77777777" w:rsidR="006B02E7" w:rsidRPr="00AB26CF" w:rsidRDefault="006B02E7" w:rsidP="00694040">
      <w:pPr>
        <w:pStyle w:val="textbody"/>
        <w:ind w:left="1440" w:right="76"/>
        <w:rPr>
          <w:rStyle w:val="pl-s"/>
        </w:rPr>
      </w:pPr>
      <w:proofErr w:type="spellStart"/>
      <w:r>
        <w:rPr>
          <w:rStyle w:val="pl-s"/>
        </w:rPr>
        <w:t>AverageAET</w:t>
      </w:r>
      <w:proofErr w:type="spellEnd"/>
      <w:r>
        <w:rPr>
          <w:rStyle w:val="pl-s"/>
        </w:rPr>
        <w:t xml:space="preserve"> / site (mm/</w:t>
      </w:r>
      <w:proofErr w:type="spellStart"/>
      <w:r>
        <w:rPr>
          <w:rStyle w:val="pl-s"/>
        </w:rPr>
        <w:t>yr</w:t>
      </w:r>
      <w:proofErr w:type="spellEnd"/>
      <w:r>
        <w:rPr>
          <w:rStyle w:val="pl-s"/>
        </w:rPr>
        <w:t>)</w:t>
      </w:r>
    </w:p>
    <w:p w14:paraId="5D25211C" w14:textId="41C5928E" w:rsidR="006B02E7" w:rsidRPr="00D07168" w:rsidRDefault="006B02E7" w:rsidP="00694040">
      <w:pPr>
        <w:pStyle w:val="textbody"/>
        <w:ind w:left="1080" w:right="76" w:hanging="360"/>
        <w:rPr>
          <w:rStyle w:val="pl-s"/>
        </w:rPr>
      </w:pPr>
      <w:proofErr w:type="spellStart"/>
      <w:r>
        <w:rPr>
          <w:rStyle w:val="pl-s"/>
        </w:rPr>
        <w:t>EstablishmentTable</w:t>
      </w:r>
      <w:proofErr w:type="spellEnd"/>
      <w:r>
        <w:rPr>
          <w:rStyle w:val="pl-s"/>
        </w:rPr>
        <w:t>, path/</w:t>
      </w:r>
      <w:proofErr w:type="spellStart"/>
      <w:r>
        <w:rPr>
          <w:rStyle w:val="pl-s"/>
        </w:rPr>
        <w:t>filename.</w:t>
      </w:r>
      <w:r w:rsidR="00E6405A">
        <w:rPr>
          <w:rStyle w:val="pl-s"/>
        </w:rPr>
        <w:t>t</w:t>
      </w:r>
      <w:r>
        <w:rPr>
          <w:rStyle w:val="pl-s"/>
        </w:rPr>
        <w:t>ext</w:t>
      </w:r>
      <w:r w:rsidR="00E6405A">
        <w:rPr>
          <w:rStyle w:val="pl-s"/>
        </w:rPr>
        <w:t>extension</w:t>
      </w:r>
      <w:proofErr w:type="spellEnd"/>
      <w:r w:rsidR="00E6405A">
        <w:rPr>
          <w:rStyle w:val="pl-s"/>
        </w:rPr>
        <w:br/>
      </w:r>
      <w:r>
        <w:rPr>
          <w:rStyle w:val="pl-s"/>
        </w:rPr>
        <w:t>Tab-delimited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p>
    <w:p w14:paraId="7474293A" w14:textId="53D499B2" w:rsidR="006B02E7" w:rsidRPr="00D07168" w:rsidRDefault="006B02E7" w:rsidP="00694040">
      <w:pPr>
        <w:pStyle w:val="textbody"/>
        <w:ind w:left="1080" w:right="76" w:hanging="360"/>
        <w:rPr>
          <w:rStyle w:val="pl-s"/>
        </w:rPr>
      </w:pPr>
      <w:proofErr w:type="spellStart"/>
      <w:r>
        <w:rPr>
          <w:rStyle w:val="pl-s"/>
        </w:rPr>
        <w:t>MortalityTable</w:t>
      </w:r>
      <w:proofErr w:type="spellEnd"/>
      <w:r>
        <w:rPr>
          <w:rStyle w:val="pl-s"/>
        </w:rPr>
        <w:t>, path/filename.</w:t>
      </w:r>
      <w:r w:rsidR="00E6405A" w:rsidRPr="00E6405A">
        <w:rPr>
          <w:rStyle w:val="pl-s"/>
        </w:rPr>
        <w:t xml:space="preserve"> </w:t>
      </w:r>
      <w:proofErr w:type="spellStart"/>
      <w:r w:rsidR="00E6405A">
        <w:rPr>
          <w:rStyle w:val="pl-s"/>
        </w:rPr>
        <w:t>textextension</w:t>
      </w:r>
      <w:proofErr w:type="spellEnd"/>
      <w:r w:rsidR="00E6405A">
        <w:rPr>
          <w:rStyle w:val="pl-s"/>
        </w:rPr>
        <w:br/>
        <w:t>T</w:t>
      </w:r>
      <w:r>
        <w:rPr>
          <w:rStyle w:val="pl-s"/>
        </w:rPr>
        <w:t>ab-delimited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p>
    <w:p w14:paraId="765B33CA" w14:textId="77777777" w:rsidR="00387B66" w:rsidRDefault="00387B66" w:rsidP="00E6405A">
      <w:pPr>
        <w:pStyle w:val="textbody"/>
        <w:ind w:left="1440" w:right="76"/>
        <w:rPr>
          <w:rStyle w:val="pl-s"/>
        </w:rPr>
      </w:pPr>
    </w:p>
    <w:p w14:paraId="5CFF895F" w14:textId="50F2F9D0" w:rsidR="00F13975" w:rsidRDefault="00F13975" w:rsidP="00F13975">
      <w:pPr>
        <w:pStyle w:val="Heading1"/>
      </w:pPr>
      <w:bookmarkStart w:id="379" w:name="_Toc503173354"/>
      <w:bookmarkStart w:id="380" w:name="_Toc54946304"/>
      <w:r>
        <w:lastRenderedPageBreak/>
        <w:t xml:space="preserve">Input File – </w:t>
      </w:r>
      <w:proofErr w:type="spellStart"/>
      <w:r w:rsidRPr="00F13975">
        <w:t>PNEToutputsites</w:t>
      </w:r>
      <w:bookmarkEnd w:id="379"/>
      <w:bookmarkEnd w:id="380"/>
      <w:proofErr w:type="spellEnd"/>
    </w:p>
    <w:p w14:paraId="5245E338" w14:textId="1314BBF0" w:rsidR="00F13975" w:rsidRDefault="00F13975" w:rsidP="00694040">
      <w:pPr>
        <w:pStyle w:val="textbody"/>
        <w:ind w:left="720" w:right="76"/>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381" w:name="_Toc503173355"/>
      <w:bookmarkStart w:id="382" w:name="_Toc54946305"/>
      <w:r>
        <w:t>Example file:</w:t>
      </w:r>
      <w:bookmarkEnd w:id="381"/>
      <w:bookmarkEnd w:id="382"/>
    </w:p>
    <w:p w14:paraId="5B72179E" w14:textId="77777777" w:rsidR="00F13975" w:rsidRPr="00EE3E48" w:rsidRDefault="00F13975" w:rsidP="00694040">
      <w:pPr>
        <w:pStyle w:val="textbody"/>
        <w:spacing w:after="0"/>
        <w:ind w:left="-720" w:right="-734"/>
        <w:rPr>
          <w:rFonts w:ascii="Courier New" w:hAnsi="Courier New" w:cs="Courier New"/>
          <w:sz w:val="16"/>
          <w:szCs w:val="20"/>
        </w:rPr>
      </w:pPr>
      <w:proofErr w:type="spellStart"/>
      <w:r w:rsidRPr="00EE3E48">
        <w:rPr>
          <w:rFonts w:ascii="Courier New" w:hAnsi="Courier New" w:cs="Courier New"/>
          <w:sz w:val="16"/>
          <w:szCs w:val="20"/>
        </w:rPr>
        <w:t>LandisData</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PNEToutputsites</w:t>
      </w:r>
      <w:proofErr w:type="spellEnd"/>
    </w:p>
    <w:p w14:paraId="4300E828" w14:textId="77777777" w:rsidR="00F13975" w:rsidRPr="00EE3E48" w:rsidRDefault="00F13975" w:rsidP="00694040">
      <w:pPr>
        <w:pStyle w:val="textbody"/>
        <w:spacing w:after="0"/>
        <w:ind w:left="-720" w:right="-734"/>
        <w:rPr>
          <w:rFonts w:ascii="Courier New" w:hAnsi="Courier New" w:cs="Courier New"/>
          <w:sz w:val="16"/>
          <w:szCs w:val="20"/>
        </w:rPr>
      </w:pPr>
    </w:p>
    <w:p w14:paraId="1CCAE522" w14:textId="5C5F381F"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w:t>
      </w:r>
      <w:proofErr w:type="spellStart"/>
      <w:r w:rsidRPr="00EE3E48">
        <w:rPr>
          <w:rFonts w:ascii="Courier New" w:hAnsi="Courier New" w:cs="Courier New"/>
          <w:sz w:val="16"/>
          <w:szCs w:val="20"/>
        </w:rPr>
        <w:t>PNEToutputsites</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MapCoordinatesX</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MapCoordinatesY</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MapCoordinatesMaxX</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MapCoordinatesMaxY</w:t>
      </w:r>
      <w:proofErr w:type="spellEnd"/>
      <w:r w:rsidRPr="00EE3E48">
        <w:rPr>
          <w:rFonts w:ascii="Courier New" w:hAnsi="Courier New" w:cs="Courier New"/>
          <w:sz w:val="16"/>
          <w:szCs w:val="20"/>
        </w:rPr>
        <w:tab/>
        <w:t>&gt;&gt;-----------------------</w:t>
      </w:r>
      <w:r w:rsidR="003D7488" w:rsidRPr="00EE3E48">
        <w:rPr>
          <w:rFonts w:ascii="Courier New" w:hAnsi="Courier New" w:cs="Courier New"/>
          <w:sz w:val="16"/>
          <w:szCs w:val="20"/>
        </w:rPr>
        <w:t>---------------</w:t>
      </w:r>
      <w:r w:rsidRPr="00EE3E48">
        <w:rPr>
          <w:rFonts w:ascii="Courier New" w:hAnsi="Courier New" w:cs="Courier New"/>
          <w:sz w:val="16"/>
          <w:szCs w:val="20"/>
        </w:rPr>
        <w:t>----------------</w:t>
      </w:r>
    </w:p>
    <w:p w14:paraId="2EC50ED0" w14:textId="409F5AF8" w:rsidR="00F13975" w:rsidRPr="00EE3E48" w:rsidRDefault="008B39A3"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&gt;&gt;Site1</w:t>
      </w:r>
      <w:r w:rsidRPr="00EE3E48">
        <w:rPr>
          <w:rFonts w:ascii="Courier New" w:hAnsi="Courier New" w:cs="Courier New"/>
          <w:sz w:val="16"/>
          <w:szCs w:val="20"/>
        </w:rPr>
        <w:tab/>
      </w:r>
      <w:r w:rsidR="00F13975" w:rsidRPr="00EE3E48">
        <w:rPr>
          <w:rFonts w:ascii="Courier New" w:hAnsi="Courier New" w:cs="Courier New"/>
          <w:sz w:val="16"/>
          <w:szCs w:val="20"/>
        </w:rPr>
        <w:t>715,187.037 4,413,258.694</w:t>
      </w:r>
      <w:r w:rsidR="00F13975" w:rsidRPr="00EE3E48">
        <w:rPr>
          <w:rFonts w:ascii="Courier New" w:hAnsi="Courier New" w:cs="Courier New"/>
          <w:sz w:val="16"/>
          <w:szCs w:val="20"/>
        </w:rPr>
        <w:tab/>
        <w:t>734284.375 4413934</w:t>
      </w:r>
    </w:p>
    <w:p w14:paraId="58D603A6" w14:textId="5D8BD928" w:rsidR="00F13975" w:rsidRPr="00EE3E48" w:rsidRDefault="00F13975" w:rsidP="00694040">
      <w:pPr>
        <w:pStyle w:val="textbody"/>
        <w:spacing w:after="0"/>
        <w:ind w:left="-720" w:right="-734"/>
        <w:rPr>
          <w:rFonts w:ascii="Courier New" w:hAnsi="Courier New" w:cs="Courier New"/>
          <w:sz w:val="16"/>
          <w:szCs w:val="20"/>
        </w:rPr>
      </w:pPr>
    </w:p>
    <w:p w14:paraId="0FD2FC68" w14:textId="77777777" w:rsidR="00F13975" w:rsidRPr="00EE3E48" w:rsidRDefault="00F13975" w:rsidP="00694040">
      <w:pPr>
        <w:pStyle w:val="textbody"/>
        <w:spacing w:after="0"/>
        <w:ind w:left="-720" w:right="-734"/>
        <w:rPr>
          <w:rFonts w:ascii="Courier New" w:hAnsi="Courier New" w:cs="Courier New"/>
          <w:sz w:val="16"/>
          <w:szCs w:val="20"/>
        </w:rPr>
      </w:pPr>
      <w:proofErr w:type="spellStart"/>
      <w:r w:rsidRPr="00EE3E48">
        <w:rPr>
          <w:rFonts w:ascii="Courier New" w:hAnsi="Courier New" w:cs="Courier New"/>
          <w:sz w:val="16"/>
          <w:szCs w:val="20"/>
        </w:rPr>
        <w:t>PNEToutputsites</w:t>
      </w:r>
      <w:proofErr w:type="spellEnd"/>
      <w:r w:rsidRPr="00EE3E48">
        <w:rPr>
          <w:rFonts w:ascii="Courier New" w:hAnsi="Courier New" w:cs="Courier New"/>
          <w:sz w:val="16"/>
          <w:szCs w:val="20"/>
        </w:rPr>
        <w:tab/>
        <w:t>Row</w:t>
      </w:r>
      <w:r w:rsidRPr="00EE3E48">
        <w:rPr>
          <w:rFonts w:ascii="Courier New" w:hAnsi="Courier New" w:cs="Courier New"/>
          <w:sz w:val="16"/>
          <w:szCs w:val="20"/>
        </w:rPr>
        <w:tab/>
        <w:t>Column</w:t>
      </w:r>
      <w:r w:rsidRPr="00EE3E48">
        <w:rPr>
          <w:rFonts w:ascii="Courier New" w:hAnsi="Courier New" w:cs="Courier New"/>
          <w:sz w:val="16"/>
          <w:szCs w:val="20"/>
        </w:rPr>
        <w:tab/>
      </w:r>
    </w:p>
    <w:p w14:paraId="2C29EC56" w14:textId="0131BA21"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w:t>
      </w:r>
    </w:p>
    <w:p w14:paraId="5F5C6ED0"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Site1 1</w:t>
      </w:r>
      <w:r w:rsidRPr="00EE3E48">
        <w:rPr>
          <w:rFonts w:ascii="Courier New" w:hAnsi="Courier New" w:cs="Courier New"/>
          <w:sz w:val="16"/>
          <w:szCs w:val="20"/>
        </w:rPr>
        <w:tab/>
        <w:t>1</w:t>
      </w:r>
    </w:p>
    <w:p w14:paraId="44E267D4" w14:textId="3CB5FCF8" w:rsidR="00F13975" w:rsidRPr="00EE3E48" w:rsidRDefault="00F13975" w:rsidP="00694040">
      <w:pPr>
        <w:pStyle w:val="textbody"/>
        <w:spacing w:after="0"/>
        <w:ind w:left="-720" w:right="-374"/>
        <w:rPr>
          <w:rFonts w:ascii="Courier New" w:hAnsi="Courier New" w:cs="Courier New"/>
          <w:sz w:val="16"/>
          <w:szCs w:val="20"/>
        </w:rPr>
      </w:pPr>
      <w:r w:rsidRPr="00EE3E48">
        <w:rPr>
          <w:rFonts w:ascii="Courier New" w:hAnsi="Courier New" w:cs="Courier New"/>
          <w:sz w:val="16"/>
          <w:szCs w:val="20"/>
        </w:rPr>
        <w:t>Site2 1</w:t>
      </w:r>
      <w:r w:rsidRPr="00EE3E48">
        <w:rPr>
          <w:rFonts w:ascii="Courier New" w:hAnsi="Courier New" w:cs="Courier New"/>
          <w:sz w:val="16"/>
          <w:szCs w:val="20"/>
        </w:rPr>
        <w:tab/>
        <w:t>2</w:t>
      </w:r>
    </w:p>
    <w:p w14:paraId="0DF343B6" w14:textId="2A153C59" w:rsidR="00F13975" w:rsidRDefault="00E1488F" w:rsidP="008166A4">
      <w:pPr>
        <w:pStyle w:val="Heading2"/>
        <w:tabs>
          <w:tab w:val="clear" w:pos="1116"/>
          <w:tab w:val="num" w:pos="0"/>
          <w:tab w:val="num" w:pos="4716"/>
        </w:tabs>
        <w:ind w:left="648" w:hanging="648"/>
      </w:pPr>
      <w:bookmarkStart w:id="383" w:name="_Toc503173356"/>
      <w:bookmarkStart w:id="384" w:name="_Toc54946306"/>
      <w:proofErr w:type="spellStart"/>
      <w:r>
        <w:t>LandisData</w:t>
      </w:r>
      <w:bookmarkEnd w:id="383"/>
      <w:bookmarkEnd w:id="384"/>
      <w:proofErr w:type="spellEnd"/>
    </w:p>
    <w:p w14:paraId="48794547" w14:textId="5150456F" w:rsidR="00F13975" w:rsidRDefault="00F13975"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proofErr w:type="spellStart"/>
      <w:r w:rsidRPr="003F4D2A">
        <w:rPr>
          <w:sz w:val="23"/>
          <w:szCs w:val="23"/>
        </w:rPr>
        <w:t>PnET</w:t>
      </w:r>
      <w:r w:rsidR="00E1488F">
        <w:rPr>
          <w:sz w:val="23"/>
          <w:szCs w:val="23"/>
        </w:rPr>
        <w:t>outputsite</w:t>
      </w:r>
      <w:r w:rsidRPr="003F4D2A">
        <w:rPr>
          <w:sz w:val="23"/>
          <w:szCs w:val="23"/>
        </w:rPr>
        <w:t>s</w:t>
      </w:r>
      <w:proofErr w:type="spellEnd"/>
      <w:r w:rsidRPr="00061C32">
        <w:rPr>
          <w:sz w:val="23"/>
          <w:szCs w:val="23"/>
        </w:rPr>
        <w:t>"</w:t>
      </w:r>
      <w:r>
        <w:rPr>
          <w:sz w:val="23"/>
          <w:szCs w:val="23"/>
        </w:rPr>
        <w:t>.</w:t>
      </w:r>
    </w:p>
    <w:p w14:paraId="3066DD99" w14:textId="0A80C428" w:rsidR="00E1488F" w:rsidRDefault="00E1488F" w:rsidP="00694040">
      <w:pPr>
        <w:pStyle w:val="Heading2"/>
        <w:tabs>
          <w:tab w:val="clear" w:pos="1116"/>
          <w:tab w:val="num" w:pos="0"/>
          <w:tab w:val="num" w:pos="4716"/>
        </w:tabs>
        <w:ind w:left="648" w:right="76" w:hanging="648"/>
      </w:pPr>
      <w:bookmarkStart w:id="385" w:name="_Toc503173357"/>
      <w:bookmarkStart w:id="386" w:name="_Toc54946307"/>
      <w:proofErr w:type="spellStart"/>
      <w:r w:rsidRPr="00E1488F">
        <w:t>PnEToutputsites</w:t>
      </w:r>
      <w:bookmarkEnd w:id="385"/>
      <w:bookmarkEnd w:id="386"/>
      <w:proofErr w:type="spellEnd"/>
    </w:p>
    <w:p w14:paraId="75500F72" w14:textId="12620658" w:rsidR="00E1488F" w:rsidRDefault="00E1488F" w:rsidP="00694040">
      <w:pPr>
        <w:pStyle w:val="textbody"/>
        <w:ind w:left="720" w:right="76"/>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Default="00E1488F" w:rsidP="00F13975">
      <w:pPr>
        <w:pStyle w:val="textbody"/>
        <w:rPr>
          <w:sz w:val="23"/>
          <w:szCs w:val="23"/>
        </w:rPr>
      </w:pPr>
    </w:p>
    <w:p w14:paraId="35F9BC8C" w14:textId="77777777" w:rsidR="00AE18A3" w:rsidRPr="00061C32" w:rsidRDefault="00AE18A3" w:rsidP="00F13975">
      <w:pPr>
        <w:pStyle w:val="textbody"/>
        <w:rPr>
          <w:sz w:val="23"/>
          <w:szCs w:val="23"/>
        </w:rPr>
      </w:pPr>
    </w:p>
    <w:p w14:paraId="4337FE1E" w14:textId="59B26BD8" w:rsidR="00FE0D30" w:rsidRDefault="0055593B" w:rsidP="00AE18A3">
      <w:pPr>
        <w:pStyle w:val="Heading1"/>
        <w:pageBreakBefore w:val="0"/>
      </w:pPr>
      <w:bookmarkStart w:id="387" w:name="_Toc503173358"/>
      <w:bookmarkStart w:id="388" w:name="_Toc54946308"/>
      <w:r>
        <w:t xml:space="preserve">Output file - </w:t>
      </w:r>
      <w:proofErr w:type="spellStart"/>
      <w:r w:rsidR="00D218BA">
        <w:t>SiteData</w:t>
      </w:r>
      <w:proofErr w:type="spellEnd"/>
      <w:r w:rsidR="00D218BA">
        <w:t xml:space="preserve"> </w:t>
      </w:r>
      <w:r w:rsidR="00FE0D30">
        <w:t>Table</w:t>
      </w:r>
      <w:r w:rsidR="00791E6A">
        <w:t xml:space="preserve"> (Optional</w:t>
      </w:r>
      <w:r w:rsidR="007D04BB">
        <w:t xml:space="preserve"> </w:t>
      </w:r>
      <w:proofErr w:type="spellStart"/>
      <w:r w:rsidR="007D04BB" w:rsidRPr="00F13975">
        <w:t>PNEToutputsites</w:t>
      </w:r>
      <w:proofErr w:type="spellEnd"/>
      <w:r w:rsidR="007D04BB">
        <w:t xml:space="preserve"> output</w:t>
      </w:r>
      <w:r w:rsidR="00791E6A">
        <w:t>)</w:t>
      </w:r>
      <w:bookmarkEnd w:id="359"/>
      <w:bookmarkEnd w:id="387"/>
      <w:bookmarkEnd w:id="388"/>
    </w:p>
    <w:p w14:paraId="561C8E1A" w14:textId="77777777" w:rsidR="00FE0D30" w:rsidRDefault="00D218BA" w:rsidP="00694040">
      <w:pPr>
        <w:pStyle w:val="textbody"/>
        <w:ind w:left="720" w:right="76"/>
      </w:pPr>
      <w:r>
        <w:t xml:space="preserve">This comma-delimited table contains site-level </w:t>
      </w:r>
      <w:proofErr w:type="spellStart"/>
      <w:r>
        <w:t>PnET</w:t>
      </w:r>
      <w:proofErr w:type="spellEnd"/>
      <w:r>
        <w:t xml:space="preserve">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proofErr w:type="spellStart"/>
      <w:r w:rsidR="005106C3">
        <w:t>PnET</w:t>
      </w:r>
      <w:proofErr w:type="spellEnd"/>
      <w:r w:rsidR="005106C3">
        <w:t>-Succession</w:t>
      </w:r>
      <w:r w:rsidR="00791E6A">
        <w:t xml:space="preserve"> Input File by specifying the cell(s) to be output</w:t>
      </w:r>
      <w:r w:rsidR="00C212AA">
        <w:t>.</w:t>
      </w:r>
    </w:p>
    <w:p w14:paraId="3FEF97AB" w14:textId="659A4154" w:rsidR="00BF6814" w:rsidRDefault="00BF6814" w:rsidP="00694040">
      <w:pPr>
        <w:pStyle w:val="Heading2"/>
        <w:tabs>
          <w:tab w:val="num" w:pos="0"/>
        </w:tabs>
        <w:ind w:left="648" w:right="76" w:hanging="648"/>
      </w:pPr>
      <w:bookmarkStart w:id="389" w:name="_Toc503173359"/>
      <w:bookmarkStart w:id="390" w:name="_Toc54946309"/>
      <w:bookmarkStart w:id="391" w:name="_Toc393188861"/>
      <w:r>
        <w:t>Time</w:t>
      </w:r>
      <w:bookmarkEnd w:id="389"/>
      <w:bookmarkEnd w:id="390"/>
    </w:p>
    <w:p w14:paraId="4A8397C0" w14:textId="35616D1A" w:rsidR="001F63D2" w:rsidRPr="001F63D2" w:rsidRDefault="001F63D2" w:rsidP="00694040">
      <w:pPr>
        <w:pStyle w:val="textbody"/>
        <w:ind w:left="720" w:right="76"/>
      </w:pPr>
      <w:r>
        <w:t>Simulation year.</w:t>
      </w:r>
    </w:p>
    <w:p w14:paraId="69C914EC" w14:textId="602CCB42" w:rsidR="00BF6814" w:rsidRDefault="00BF6814" w:rsidP="00694040">
      <w:pPr>
        <w:pStyle w:val="Heading2"/>
        <w:tabs>
          <w:tab w:val="num" w:pos="0"/>
        </w:tabs>
        <w:ind w:left="648" w:right="76" w:hanging="648"/>
      </w:pPr>
      <w:bookmarkStart w:id="392" w:name="_Toc503173360"/>
      <w:bookmarkStart w:id="393" w:name="_Toc54946310"/>
      <w:r>
        <w:t>Ecoregion</w:t>
      </w:r>
      <w:bookmarkEnd w:id="392"/>
      <w:bookmarkEnd w:id="393"/>
    </w:p>
    <w:p w14:paraId="55A73420" w14:textId="136AEB4B" w:rsidR="001F63D2" w:rsidRPr="001F63D2" w:rsidRDefault="001F63D2" w:rsidP="00694040">
      <w:pPr>
        <w:pStyle w:val="textbody"/>
        <w:ind w:left="720" w:right="76"/>
      </w:pPr>
      <w:r>
        <w:t>Ecoregion for the cell.</w:t>
      </w:r>
    </w:p>
    <w:p w14:paraId="317E8BCD" w14:textId="5EC615BB" w:rsidR="00BF6814" w:rsidRDefault="00BF6814" w:rsidP="00694040">
      <w:pPr>
        <w:pStyle w:val="Heading2"/>
        <w:tabs>
          <w:tab w:val="num" w:pos="0"/>
        </w:tabs>
        <w:ind w:left="648" w:right="76" w:hanging="648"/>
      </w:pPr>
      <w:bookmarkStart w:id="394" w:name="_Toc503173361"/>
      <w:bookmarkStart w:id="395" w:name="_Toc54946311"/>
      <w:proofErr w:type="spellStart"/>
      <w:r>
        <w:t>SoilType</w:t>
      </w:r>
      <w:bookmarkEnd w:id="394"/>
      <w:bookmarkEnd w:id="395"/>
      <w:proofErr w:type="spellEnd"/>
    </w:p>
    <w:p w14:paraId="0EA2B588" w14:textId="37DA572E" w:rsidR="001F63D2" w:rsidRPr="001F63D2" w:rsidRDefault="001F63D2" w:rsidP="00694040">
      <w:pPr>
        <w:pStyle w:val="textbody"/>
        <w:ind w:left="720" w:right="76"/>
      </w:pPr>
      <w:r>
        <w:t>Soil type assigned to the cell’s ecoregion.</w:t>
      </w:r>
    </w:p>
    <w:p w14:paraId="2084670B" w14:textId="77777777" w:rsidR="00D35715" w:rsidRDefault="00D35715" w:rsidP="00694040">
      <w:pPr>
        <w:pStyle w:val="Heading2"/>
        <w:tabs>
          <w:tab w:val="num" w:pos="0"/>
        </w:tabs>
        <w:ind w:left="648" w:right="76" w:hanging="648"/>
      </w:pPr>
      <w:bookmarkStart w:id="396" w:name="_Toc503173362"/>
      <w:bookmarkStart w:id="397" w:name="_Toc54946312"/>
      <w:proofErr w:type="spellStart"/>
      <w:r>
        <w:lastRenderedPageBreak/>
        <w:t>NrOfCohorts</w:t>
      </w:r>
      <w:bookmarkEnd w:id="391"/>
      <w:bookmarkEnd w:id="396"/>
      <w:bookmarkEnd w:id="397"/>
      <w:proofErr w:type="spellEnd"/>
      <w:r>
        <w:t xml:space="preserve"> </w:t>
      </w:r>
    </w:p>
    <w:p w14:paraId="1271E48B" w14:textId="77777777" w:rsidR="00D35715" w:rsidRDefault="00D35715" w:rsidP="00694040">
      <w:pPr>
        <w:pStyle w:val="textbody"/>
        <w:ind w:left="720" w:right="76"/>
      </w:pPr>
      <w:r>
        <w:t>Number of cohorts (all species) occurring on the cell</w:t>
      </w:r>
      <w:r w:rsidRPr="00E92A6F">
        <w:t>.</w:t>
      </w:r>
    </w:p>
    <w:p w14:paraId="1458C0B7" w14:textId="196F86AB" w:rsidR="00215381" w:rsidRDefault="00215381" w:rsidP="00694040">
      <w:pPr>
        <w:pStyle w:val="Heading2"/>
        <w:tabs>
          <w:tab w:val="num" w:pos="0"/>
        </w:tabs>
        <w:ind w:left="648" w:right="76" w:hanging="648"/>
      </w:pPr>
      <w:bookmarkStart w:id="398" w:name="_Toc503173363"/>
      <w:bookmarkStart w:id="399" w:name="_Toc54946313"/>
      <w:bookmarkStart w:id="400" w:name="_Toc393188862"/>
      <w:proofErr w:type="spellStart"/>
      <w:r w:rsidRPr="00215381">
        <w:t>MaxLayerStdev</w:t>
      </w:r>
      <w:bookmarkEnd w:id="398"/>
      <w:bookmarkEnd w:id="399"/>
      <w:proofErr w:type="spellEnd"/>
      <w:r>
        <w:t xml:space="preserve"> </w:t>
      </w:r>
    </w:p>
    <w:p w14:paraId="2BE5ECFF" w14:textId="4D793CBA" w:rsidR="00215381" w:rsidRDefault="00215381" w:rsidP="00694040">
      <w:pPr>
        <w:pStyle w:val="textbody"/>
        <w:ind w:left="720" w:right="76"/>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94040">
      <w:pPr>
        <w:pStyle w:val="Heading2"/>
        <w:tabs>
          <w:tab w:val="num" w:pos="0"/>
        </w:tabs>
        <w:ind w:left="648" w:right="76" w:hanging="648"/>
      </w:pPr>
      <w:bookmarkStart w:id="401" w:name="_Toc503173364"/>
      <w:bookmarkStart w:id="402" w:name="_Toc54946314"/>
      <w:r>
        <w:t>L</w:t>
      </w:r>
      <w:r w:rsidR="00631AA3">
        <w:t>ayers</w:t>
      </w:r>
      <w:bookmarkEnd w:id="401"/>
      <w:bookmarkEnd w:id="402"/>
      <w:r w:rsidR="00631AA3">
        <w:t xml:space="preserve"> </w:t>
      </w:r>
    </w:p>
    <w:p w14:paraId="028DE08B" w14:textId="77777777" w:rsidR="00631AA3" w:rsidRDefault="00631AA3" w:rsidP="00694040">
      <w:pPr>
        <w:pStyle w:val="textbody"/>
        <w:ind w:left="720" w:right="76"/>
      </w:pPr>
      <w:r>
        <w:t>Number of canopy layers on the cell</w:t>
      </w:r>
      <w:r w:rsidRPr="00E92A6F">
        <w:t>.</w:t>
      </w:r>
    </w:p>
    <w:p w14:paraId="2ACF3B25" w14:textId="56D9A4EE" w:rsidR="00631AA3" w:rsidRDefault="00631AA3" w:rsidP="00694040">
      <w:pPr>
        <w:pStyle w:val="Heading2"/>
        <w:tabs>
          <w:tab w:val="num" w:pos="0"/>
        </w:tabs>
        <w:ind w:left="648" w:right="76" w:hanging="648"/>
      </w:pPr>
      <w:bookmarkStart w:id="403" w:name="_Toc503173365"/>
      <w:bookmarkStart w:id="404" w:name="_Toc54946315"/>
      <w:r>
        <w:t>PAR0</w:t>
      </w:r>
      <w:bookmarkEnd w:id="403"/>
      <w:bookmarkEnd w:id="404"/>
      <w:r>
        <w:t xml:space="preserve"> </w:t>
      </w:r>
    </w:p>
    <w:p w14:paraId="6B1CC9A3" w14:textId="1A22B111" w:rsidR="00631AA3" w:rsidRDefault="00631AA3" w:rsidP="00694040">
      <w:pPr>
        <w:pStyle w:val="textbody"/>
        <w:ind w:left="720" w:right="76"/>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694040">
      <w:pPr>
        <w:pStyle w:val="Heading2"/>
        <w:tabs>
          <w:tab w:val="clear" w:pos="1116"/>
          <w:tab w:val="num" w:pos="0"/>
          <w:tab w:val="num" w:pos="1296"/>
        </w:tabs>
        <w:ind w:left="648" w:right="76" w:hanging="648"/>
      </w:pPr>
      <w:bookmarkStart w:id="405" w:name="_Toc6575276"/>
      <w:bookmarkStart w:id="406" w:name="_Toc54946316"/>
      <w:proofErr w:type="spellStart"/>
      <w:r>
        <w:t>Tmin</w:t>
      </w:r>
      <w:proofErr w:type="spellEnd"/>
      <w:r>
        <w:t>(C)</w:t>
      </w:r>
      <w:bookmarkEnd w:id="405"/>
      <w:bookmarkEnd w:id="406"/>
    </w:p>
    <w:p w14:paraId="08D73A5E" w14:textId="77777777" w:rsidR="006B02E7" w:rsidRDefault="006B02E7" w:rsidP="00694040">
      <w:pPr>
        <w:pStyle w:val="textbody"/>
        <w:ind w:left="720" w:right="76"/>
      </w:pPr>
      <w:proofErr w:type="spellStart"/>
      <w:r>
        <w:t>Tmin</w:t>
      </w:r>
      <w:proofErr w:type="spellEnd"/>
      <w:r>
        <w:t xml:space="preserve"> from the climate file.</w:t>
      </w:r>
    </w:p>
    <w:p w14:paraId="43E6DC99" w14:textId="77777777" w:rsidR="006B02E7" w:rsidRDefault="006B02E7" w:rsidP="00694040">
      <w:pPr>
        <w:pStyle w:val="Heading2"/>
        <w:tabs>
          <w:tab w:val="clear" w:pos="1116"/>
          <w:tab w:val="num" w:pos="0"/>
          <w:tab w:val="num" w:pos="1296"/>
        </w:tabs>
        <w:ind w:left="648" w:right="76" w:hanging="648"/>
      </w:pPr>
      <w:bookmarkStart w:id="407" w:name="_Toc6575277"/>
      <w:bookmarkStart w:id="408" w:name="_Toc54946317"/>
      <w:proofErr w:type="spellStart"/>
      <w:r>
        <w:t>Tave</w:t>
      </w:r>
      <w:proofErr w:type="spellEnd"/>
      <w:r>
        <w:t>(C)</w:t>
      </w:r>
      <w:bookmarkEnd w:id="407"/>
      <w:bookmarkEnd w:id="408"/>
    </w:p>
    <w:p w14:paraId="2C2F7E14" w14:textId="57502DEA" w:rsidR="006B02E7" w:rsidRDefault="006B02E7" w:rsidP="00694040">
      <w:pPr>
        <w:pStyle w:val="textbody"/>
        <w:ind w:left="720" w:right="76"/>
      </w:pPr>
      <w:r>
        <w:t>Mean air temperature (</w:t>
      </w:r>
      <w:proofErr w:type="spellStart"/>
      <w:r w:rsidRPr="00B15DF6">
        <w:rPr>
          <w:vertAlign w:val="superscript"/>
        </w:rPr>
        <w:t>o</w:t>
      </w:r>
      <w:r>
        <w:t>C</w:t>
      </w:r>
      <w:proofErr w:type="spellEnd"/>
      <w:r>
        <w:t xml:space="preserve">), computed as the average of </w:t>
      </w:r>
      <w:proofErr w:type="spellStart"/>
      <w:r>
        <w:t>TMin</w:t>
      </w:r>
      <w:proofErr w:type="spellEnd"/>
      <w:r>
        <w:t xml:space="preserve"> and </w:t>
      </w:r>
      <w:proofErr w:type="spellStart"/>
      <w:r>
        <w:t>TMax</w:t>
      </w:r>
      <w:proofErr w:type="spellEnd"/>
      <w:r>
        <w:t xml:space="preserve"> from the climate file.</w:t>
      </w:r>
    </w:p>
    <w:p w14:paraId="591998A7" w14:textId="77777777" w:rsidR="006B02E7" w:rsidRDefault="006B02E7" w:rsidP="00694040">
      <w:pPr>
        <w:pStyle w:val="textbody"/>
        <w:ind w:left="720" w:right="76"/>
      </w:pPr>
    </w:p>
    <w:p w14:paraId="36597047" w14:textId="77777777" w:rsidR="00A52A41" w:rsidRDefault="0074741C" w:rsidP="00694040">
      <w:pPr>
        <w:pStyle w:val="Heading2"/>
        <w:tabs>
          <w:tab w:val="num" w:pos="0"/>
        </w:tabs>
        <w:ind w:left="648" w:right="76" w:hanging="648"/>
      </w:pPr>
      <w:bookmarkStart w:id="409" w:name="_Toc503173366"/>
      <w:bookmarkStart w:id="410" w:name="_Toc54946318"/>
      <w:proofErr w:type="spellStart"/>
      <w:r>
        <w:t>Tday</w:t>
      </w:r>
      <w:proofErr w:type="spellEnd"/>
      <w:r w:rsidR="00E034C3">
        <w:t>(C)</w:t>
      </w:r>
      <w:bookmarkEnd w:id="400"/>
      <w:bookmarkEnd w:id="409"/>
      <w:bookmarkEnd w:id="410"/>
    </w:p>
    <w:p w14:paraId="20352E15" w14:textId="45D50BE2" w:rsidR="00A52A41" w:rsidRDefault="00DA0A52" w:rsidP="00694040">
      <w:pPr>
        <w:pStyle w:val="textbody"/>
        <w:ind w:left="720" w:right="76"/>
      </w:pPr>
      <w:r>
        <w:t>Mean a</w:t>
      </w:r>
      <w:r w:rsidR="0074741C">
        <w:t xml:space="preserve">ir temperature </w:t>
      </w:r>
      <w:r w:rsidR="00E034C3">
        <w:t>(</w:t>
      </w:r>
      <w:proofErr w:type="spellStart"/>
      <w:r w:rsidR="00E034C3" w:rsidRPr="00B15DF6">
        <w:rPr>
          <w:vertAlign w:val="superscript"/>
        </w:rPr>
        <w:t>o</w:t>
      </w:r>
      <w:r w:rsidR="00E034C3">
        <w:t>C</w:t>
      </w:r>
      <w:proofErr w:type="spellEnd"/>
      <w:r w:rsidR="00E034C3">
        <w:t xml:space="preserve">) </w:t>
      </w:r>
      <w:r w:rsidR="0074741C">
        <w:t xml:space="preserve">in the daytime, derived </w:t>
      </w:r>
      <w:r w:rsidR="006B02E7">
        <w:t xml:space="preserve">as the average of </w:t>
      </w:r>
      <w:proofErr w:type="spellStart"/>
      <w:r w:rsidR="006B02E7">
        <w:t>Tave</w:t>
      </w:r>
      <w:proofErr w:type="spellEnd"/>
      <w:r w:rsidR="006B02E7">
        <w:t xml:space="preserve"> and </w:t>
      </w:r>
      <w:proofErr w:type="spellStart"/>
      <w:r w:rsidR="006B02E7">
        <w:t>TMax</w:t>
      </w:r>
      <w:proofErr w:type="spellEnd"/>
      <w:r w:rsidR="00A52A41">
        <w:t>.</w:t>
      </w:r>
    </w:p>
    <w:p w14:paraId="6364822D" w14:textId="77777777" w:rsidR="006B02E7" w:rsidRDefault="006B02E7" w:rsidP="00694040">
      <w:pPr>
        <w:pStyle w:val="Heading2"/>
        <w:tabs>
          <w:tab w:val="clear" w:pos="1116"/>
          <w:tab w:val="num" w:pos="0"/>
          <w:tab w:val="num" w:pos="1296"/>
        </w:tabs>
        <w:ind w:left="648" w:right="76" w:hanging="648"/>
      </w:pPr>
      <w:bookmarkStart w:id="411" w:name="_Toc6575279"/>
      <w:bookmarkStart w:id="412" w:name="_Toc54946319"/>
      <w:proofErr w:type="spellStart"/>
      <w:r>
        <w:t>Tmax</w:t>
      </w:r>
      <w:proofErr w:type="spellEnd"/>
      <w:r>
        <w:t>(C)</w:t>
      </w:r>
      <w:bookmarkEnd w:id="411"/>
      <w:bookmarkEnd w:id="412"/>
    </w:p>
    <w:p w14:paraId="7B897543" w14:textId="1624C76C" w:rsidR="006B02E7" w:rsidRDefault="006B02E7" w:rsidP="00694040">
      <w:pPr>
        <w:pStyle w:val="textbody"/>
        <w:ind w:left="720" w:right="76"/>
      </w:pPr>
      <w:proofErr w:type="spellStart"/>
      <w:r>
        <w:t>Tmax</w:t>
      </w:r>
      <w:proofErr w:type="spellEnd"/>
      <w:r>
        <w:t xml:space="preserve"> from the climate file.</w:t>
      </w:r>
    </w:p>
    <w:p w14:paraId="3335B0C0" w14:textId="77777777" w:rsidR="00576040" w:rsidRDefault="00576040" w:rsidP="00694040">
      <w:pPr>
        <w:pStyle w:val="Heading2"/>
        <w:tabs>
          <w:tab w:val="num" w:pos="0"/>
        </w:tabs>
        <w:ind w:left="648" w:right="76" w:hanging="648"/>
      </w:pPr>
      <w:bookmarkStart w:id="413" w:name="_Toc382310236"/>
      <w:bookmarkStart w:id="414" w:name="_Toc393188863"/>
      <w:bookmarkStart w:id="415" w:name="_Toc503173367"/>
      <w:bookmarkStart w:id="416" w:name="_Toc54946320"/>
      <w:bookmarkEnd w:id="413"/>
      <w:proofErr w:type="spellStart"/>
      <w:r>
        <w:t>Precip</w:t>
      </w:r>
      <w:proofErr w:type="spellEnd"/>
      <w:r>
        <w:t>(</w:t>
      </w:r>
      <w:proofErr w:type="spellStart"/>
      <w:r>
        <w:t>mm_mo</w:t>
      </w:r>
      <w:proofErr w:type="spellEnd"/>
      <w:r>
        <w:t>)</w:t>
      </w:r>
      <w:bookmarkEnd w:id="414"/>
      <w:bookmarkEnd w:id="415"/>
      <w:bookmarkEnd w:id="416"/>
      <w:r>
        <w:t xml:space="preserve"> </w:t>
      </w:r>
    </w:p>
    <w:p w14:paraId="2DCA766A" w14:textId="77777777" w:rsidR="00576040" w:rsidRDefault="00576040" w:rsidP="00694040">
      <w:pPr>
        <w:pStyle w:val="textbody"/>
        <w:ind w:left="720" w:right="76"/>
      </w:pPr>
      <w:r w:rsidRPr="00E92A6F">
        <w:t>The monthly precipitation (as read from the climate file</w:t>
      </w:r>
      <w:r>
        <w:t>, mm</w:t>
      </w:r>
      <w:r w:rsidR="00F104B3">
        <w:t>/</w:t>
      </w:r>
      <w:proofErr w:type="spellStart"/>
      <w:r w:rsidR="00F104B3">
        <w:t>mo</w:t>
      </w:r>
      <w:proofErr w:type="spellEnd"/>
      <w:r w:rsidRPr="00E92A6F">
        <w:t>).</w:t>
      </w:r>
    </w:p>
    <w:p w14:paraId="703C941A" w14:textId="75B433BC" w:rsidR="00BF6814" w:rsidRDefault="00BF6814" w:rsidP="00694040">
      <w:pPr>
        <w:pStyle w:val="Heading2"/>
        <w:tabs>
          <w:tab w:val="clear" w:pos="1116"/>
          <w:tab w:val="num" w:pos="0"/>
        </w:tabs>
        <w:ind w:left="648" w:right="76" w:hanging="648"/>
      </w:pPr>
      <w:bookmarkStart w:id="417" w:name="_Toc382310238"/>
      <w:bookmarkStart w:id="418" w:name="_Toc503173368"/>
      <w:bookmarkStart w:id="419" w:name="_Toc54946321"/>
      <w:bookmarkStart w:id="420" w:name="_Toc393188864"/>
      <w:bookmarkEnd w:id="417"/>
      <w:proofErr w:type="gramStart"/>
      <w:r>
        <w:t>CO2</w:t>
      </w:r>
      <w:r w:rsidR="00FB6887">
        <w:t>(</w:t>
      </w:r>
      <w:proofErr w:type="gramEnd"/>
      <w:r w:rsidR="00FB6887">
        <w:t>ppm)</w:t>
      </w:r>
      <w:bookmarkEnd w:id="418"/>
      <w:bookmarkEnd w:id="419"/>
    </w:p>
    <w:p w14:paraId="1D62E33C" w14:textId="32F64CB7" w:rsidR="00FB6887" w:rsidRPr="00FB6887" w:rsidRDefault="00FB6887" w:rsidP="00694040">
      <w:pPr>
        <w:pStyle w:val="textbody"/>
        <w:ind w:left="720" w:right="76"/>
      </w:pPr>
      <w:r>
        <w:t>Monthly CO</w:t>
      </w:r>
      <w:r>
        <w:rPr>
          <w:vertAlign w:val="subscript"/>
        </w:rPr>
        <w:t>2</w:t>
      </w:r>
      <w:r>
        <w:t xml:space="preserve"> concentration (as read from the climate file, parts per million)</w:t>
      </w:r>
    </w:p>
    <w:p w14:paraId="35188E20" w14:textId="19FDD623" w:rsidR="00BF6814" w:rsidRDefault="00BF6814" w:rsidP="00694040">
      <w:pPr>
        <w:pStyle w:val="Heading2"/>
        <w:tabs>
          <w:tab w:val="num" w:pos="0"/>
        </w:tabs>
        <w:ind w:left="648" w:right="76" w:hanging="648"/>
      </w:pPr>
      <w:bookmarkStart w:id="421" w:name="_Toc503173369"/>
      <w:bookmarkStart w:id="422" w:name="_Toc54946322"/>
      <w:r>
        <w:t>O3</w:t>
      </w:r>
      <w:r w:rsidR="00FB6887">
        <w:t>(</w:t>
      </w:r>
      <w:proofErr w:type="spellStart"/>
      <w:r w:rsidR="00FB6887">
        <w:t>cum_ppb_h</w:t>
      </w:r>
      <w:proofErr w:type="spellEnd"/>
      <w:r w:rsidR="00FB6887">
        <w:t>)</w:t>
      </w:r>
      <w:bookmarkEnd w:id="421"/>
      <w:bookmarkEnd w:id="422"/>
    </w:p>
    <w:p w14:paraId="7D073EB6" w14:textId="4A4BEA7D" w:rsidR="00FB6887" w:rsidRPr="00FB6887" w:rsidRDefault="00FB6887" w:rsidP="00694040">
      <w:pPr>
        <w:pStyle w:val="textbody"/>
        <w:ind w:left="720" w:right="76"/>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94040">
      <w:pPr>
        <w:pStyle w:val="Heading2"/>
        <w:tabs>
          <w:tab w:val="num" w:pos="0"/>
        </w:tabs>
        <w:ind w:left="648" w:right="76" w:hanging="648"/>
      </w:pPr>
      <w:bookmarkStart w:id="423" w:name="_Toc503173370"/>
      <w:bookmarkStart w:id="424" w:name="_Toc54946323"/>
      <w:proofErr w:type="spellStart"/>
      <w:r>
        <w:t>RunOff</w:t>
      </w:r>
      <w:proofErr w:type="spellEnd"/>
      <w:r>
        <w:t>(</w:t>
      </w:r>
      <w:proofErr w:type="spellStart"/>
      <w:r>
        <w:t>mm_mo</w:t>
      </w:r>
      <w:proofErr w:type="spellEnd"/>
      <w:r>
        <w:t>)</w:t>
      </w:r>
      <w:bookmarkEnd w:id="420"/>
      <w:bookmarkEnd w:id="423"/>
      <w:bookmarkEnd w:id="424"/>
      <w:r>
        <w:t xml:space="preserve"> </w:t>
      </w:r>
    </w:p>
    <w:p w14:paraId="2E1FCA2C" w14:textId="77777777" w:rsidR="00576040" w:rsidRDefault="00576040" w:rsidP="00694040">
      <w:pPr>
        <w:pStyle w:val="textbody"/>
        <w:ind w:left="720" w:right="76"/>
      </w:pPr>
      <w:r>
        <w:t xml:space="preserve">Monthly runoff that occurs </w:t>
      </w:r>
      <w:r w:rsidR="00F104B3">
        <w:t xml:space="preserve">from </w:t>
      </w:r>
      <w:r>
        <w:t>precipitation when the soil is saturated (mm</w:t>
      </w:r>
      <w:r w:rsidR="00F104B3">
        <w:t>/</w:t>
      </w:r>
      <w:proofErr w:type="spellStart"/>
      <w:r w:rsidR="00F104B3">
        <w:t>mo</w:t>
      </w:r>
      <w:proofErr w:type="spellEnd"/>
      <w:r>
        <w:t>).</w:t>
      </w:r>
    </w:p>
    <w:p w14:paraId="768D2299" w14:textId="6AB4DAF0" w:rsidR="00631AA3" w:rsidRDefault="00631AA3" w:rsidP="00694040">
      <w:pPr>
        <w:pStyle w:val="Heading2"/>
        <w:tabs>
          <w:tab w:val="num" w:pos="0"/>
        </w:tabs>
        <w:ind w:left="648" w:right="76" w:hanging="648"/>
      </w:pPr>
      <w:bookmarkStart w:id="425" w:name="_Toc382310241"/>
      <w:bookmarkStart w:id="426" w:name="_Toc503173372"/>
      <w:bookmarkStart w:id="427" w:name="_Toc54946324"/>
      <w:bookmarkStart w:id="428" w:name="_Toc393188866"/>
      <w:bookmarkEnd w:id="425"/>
      <w:r>
        <w:lastRenderedPageBreak/>
        <w:t>Leakage(mm)</w:t>
      </w:r>
      <w:bookmarkEnd w:id="426"/>
      <w:bookmarkEnd w:id="427"/>
    </w:p>
    <w:p w14:paraId="1F7532A8" w14:textId="3397B1F7" w:rsidR="00631AA3" w:rsidRDefault="00631AA3" w:rsidP="00694040">
      <w:pPr>
        <w:pStyle w:val="textbody"/>
        <w:ind w:left="720" w:right="76"/>
      </w:pPr>
      <w:r>
        <w:t>Water lost out of the bottom of the rooting zone.</w:t>
      </w:r>
    </w:p>
    <w:p w14:paraId="6E25203C" w14:textId="7292AC2C" w:rsidR="00631AA3" w:rsidRDefault="00631AA3" w:rsidP="00694040">
      <w:pPr>
        <w:pStyle w:val="Heading2"/>
        <w:tabs>
          <w:tab w:val="num" w:pos="0"/>
        </w:tabs>
        <w:ind w:left="648" w:right="76" w:hanging="648"/>
      </w:pPr>
      <w:bookmarkStart w:id="429" w:name="_Toc503173373"/>
      <w:bookmarkStart w:id="430" w:name="_Toc54946325"/>
      <w:proofErr w:type="gramStart"/>
      <w:r>
        <w:t>PET(</w:t>
      </w:r>
      <w:proofErr w:type="gramEnd"/>
      <w:r>
        <w:t>mm)</w:t>
      </w:r>
      <w:bookmarkEnd w:id="429"/>
      <w:bookmarkEnd w:id="430"/>
    </w:p>
    <w:p w14:paraId="21528965" w14:textId="2AB9CB1C" w:rsidR="00631AA3" w:rsidRDefault="00631AA3" w:rsidP="00694040">
      <w:pPr>
        <w:pStyle w:val="textbody"/>
        <w:ind w:left="720" w:right="76"/>
      </w:pPr>
      <w:r>
        <w:t xml:space="preserve">Potential </w:t>
      </w:r>
      <w:proofErr w:type="spellStart"/>
      <w:r>
        <w:t>EvapoTranspiration</w:t>
      </w:r>
      <w:proofErr w:type="spellEnd"/>
      <w:r>
        <w:t xml:space="preserve">. </w:t>
      </w:r>
      <w:r w:rsidR="00B80918">
        <w:t xml:space="preserve"> </w:t>
      </w:r>
      <w:r w:rsidR="00973EBA" w:rsidRPr="00456BE9">
        <w:t xml:space="preserve">Potential evaporation is </w:t>
      </w:r>
      <w:r w:rsidR="00973EBA" w:rsidRPr="00A91ECE">
        <w:t xml:space="preserve">calculated as </w:t>
      </w:r>
      <w:r w:rsidR="00973EBA" w:rsidRPr="00564466">
        <w:t>a</w:t>
      </w:r>
      <w:r w:rsidR="00973EBA" w:rsidRPr="00A91ECE">
        <w:t xml:space="preserve"> simplified </w:t>
      </w:r>
      <w:proofErr w:type="spellStart"/>
      <w:r w:rsidR="00973EBA" w:rsidRPr="00A91ECE">
        <w:t>Penmann</w:t>
      </w:r>
      <w:proofErr w:type="spellEnd"/>
      <w:r w:rsidR="00973EBA" w:rsidRPr="00A91ECE">
        <w:t>-Monteith calculation according to</w:t>
      </w:r>
      <w:r w:rsidR="00973EBA">
        <w:t xml:space="preserve"> Stewart and Rouse (1976)</w:t>
      </w:r>
      <w:r w:rsidR="00973EBA" w:rsidRPr="00FB24CD">
        <w:t xml:space="preserve"> as </w:t>
      </w:r>
      <w:r w:rsidR="00973EBA">
        <w:t>presented</w:t>
      </w:r>
      <w:r w:rsidR="00973EBA" w:rsidRPr="00FB24CD">
        <w:t xml:space="preserve"> in </w:t>
      </w:r>
      <w:r w:rsidR="00973EBA">
        <w:t xml:space="preserve">Cabrera et al. </w:t>
      </w:r>
      <w:r w:rsidR="00973EBA" w:rsidRPr="00FB24CD">
        <w:t>(</w:t>
      </w:r>
      <w:r w:rsidR="00973EBA">
        <w:t>2016</w:t>
      </w:r>
      <w:r w:rsidR="00973EBA" w:rsidRPr="00FB24CD">
        <w:t>).</w:t>
      </w:r>
    </w:p>
    <w:p w14:paraId="645A313C" w14:textId="3E412BAA" w:rsidR="002359D6" w:rsidRDefault="002359D6" w:rsidP="00694040">
      <w:pPr>
        <w:pStyle w:val="Heading2"/>
        <w:tabs>
          <w:tab w:val="num" w:pos="0"/>
        </w:tabs>
        <w:ind w:left="648" w:right="76" w:hanging="648"/>
      </w:pPr>
      <w:bookmarkStart w:id="431" w:name="_Toc503173374"/>
      <w:bookmarkStart w:id="432" w:name="_Toc54946326"/>
      <w:r>
        <w:t>Evaporation(mm)</w:t>
      </w:r>
      <w:bookmarkEnd w:id="431"/>
      <w:bookmarkEnd w:id="432"/>
      <w:r>
        <w:t xml:space="preserve"> </w:t>
      </w:r>
    </w:p>
    <w:p w14:paraId="731FC7DA" w14:textId="4CE52398" w:rsidR="002359D6" w:rsidRPr="00576040" w:rsidRDefault="002359D6" w:rsidP="00694040">
      <w:pPr>
        <w:pStyle w:val="textbody"/>
        <w:ind w:left="720" w:right="76"/>
      </w:pPr>
      <w:r>
        <w:t>Precipitation lost to evaporation from the soil surface as a function of the LAI on the site.</w:t>
      </w:r>
    </w:p>
    <w:p w14:paraId="6CBFF73B" w14:textId="0FD136AA" w:rsidR="00576040" w:rsidRDefault="002359D6" w:rsidP="00694040">
      <w:pPr>
        <w:pStyle w:val="Heading2"/>
        <w:tabs>
          <w:tab w:val="num" w:pos="0"/>
        </w:tabs>
        <w:ind w:left="648" w:right="76" w:hanging="648"/>
      </w:pPr>
      <w:bookmarkStart w:id="433" w:name="_Toc503173375"/>
      <w:bookmarkStart w:id="434" w:name="_Toc54946327"/>
      <w:r>
        <w:t>Transpiration(mm</w:t>
      </w:r>
      <w:r w:rsidR="00576040">
        <w:t>)</w:t>
      </w:r>
      <w:bookmarkEnd w:id="428"/>
      <w:bookmarkEnd w:id="433"/>
      <w:bookmarkEnd w:id="434"/>
      <w:r w:rsidR="00576040">
        <w:t xml:space="preserve"> </w:t>
      </w:r>
    </w:p>
    <w:p w14:paraId="1B7C8A19" w14:textId="164C3E83" w:rsidR="00576040" w:rsidRPr="00576040" w:rsidRDefault="002359D6" w:rsidP="00694040">
      <w:pPr>
        <w:pStyle w:val="textbody"/>
        <w:ind w:left="720" w:right="76"/>
      </w:pPr>
      <w:r>
        <w:t>Transpiration of all cohorts</w:t>
      </w:r>
      <w:r w:rsidR="00576040">
        <w:t>.</w:t>
      </w:r>
    </w:p>
    <w:p w14:paraId="4C3C1334" w14:textId="747CA581" w:rsidR="00631AA3" w:rsidRDefault="00631AA3" w:rsidP="00694040">
      <w:pPr>
        <w:pStyle w:val="Heading2"/>
        <w:tabs>
          <w:tab w:val="num" w:pos="0"/>
        </w:tabs>
        <w:ind w:left="648" w:right="76" w:hanging="648"/>
      </w:pPr>
      <w:bookmarkStart w:id="435" w:name="_Toc382310243"/>
      <w:bookmarkStart w:id="436" w:name="_Toc503173376"/>
      <w:bookmarkStart w:id="437" w:name="_Toc54946328"/>
      <w:bookmarkStart w:id="438" w:name="_Toc393188867"/>
      <w:bookmarkEnd w:id="435"/>
      <w:r>
        <w:t>Interception(mm)</w:t>
      </w:r>
      <w:bookmarkEnd w:id="436"/>
      <w:bookmarkEnd w:id="437"/>
    </w:p>
    <w:p w14:paraId="37B983A3" w14:textId="2622CD6E" w:rsidR="00631AA3" w:rsidRDefault="00631AA3" w:rsidP="00694040">
      <w:pPr>
        <w:pStyle w:val="textbody"/>
        <w:ind w:left="720" w:right="76"/>
      </w:pPr>
      <w:r>
        <w:t>Precipitation intercepted by</w:t>
      </w:r>
      <w:r w:rsidR="002359D6">
        <w:t xml:space="preserve"> foliage and stems and not entering the soil</w:t>
      </w:r>
      <w:r>
        <w:t xml:space="preserve">. </w:t>
      </w:r>
    </w:p>
    <w:p w14:paraId="4068AA38" w14:textId="11409EC6" w:rsidR="00BF6814" w:rsidRDefault="008D5551" w:rsidP="00694040">
      <w:pPr>
        <w:pStyle w:val="Heading2"/>
        <w:tabs>
          <w:tab w:val="num" w:pos="0"/>
        </w:tabs>
        <w:ind w:left="648" w:right="76" w:hanging="648"/>
      </w:pPr>
      <w:bookmarkStart w:id="439" w:name="_Toc503173377"/>
      <w:bookmarkStart w:id="440" w:name="_Toc54946329"/>
      <w:proofErr w:type="spellStart"/>
      <w:r>
        <w:t>PrecLoss</w:t>
      </w:r>
      <w:proofErr w:type="spellEnd"/>
      <w:r w:rsidR="00BF6814">
        <w:t>(mm</w:t>
      </w:r>
      <w:r>
        <w:t>/</w:t>
      </w:r>
      <w:proofErr w:type="spellStart"/>
      <w:r w:rsidR="00BF6814">
        <w:t>mo</w:t>
      </w:r>
      <w:proofErr w:type="spellEnd"/>
      <w:r w:rsidR="00BF6814">
        <w:t>)</w:t>
      </w:r>
      <w:bookmarkEnd w:id="439"/>
      <w:bookmarkEnd w:id="440"/>
    </w:p>
    <w:p w14:paraId="2CEB420E" w14:textId="34B1BB6D" w:rsidR="00BF6814" w:rsidRDefault="00BF6814" w:rsidP="00694040">
      <w:pPr>
        <w:pStyle w:val="textbody"/>
        <w:ind w:left="720" w:right="76"/>
      </w:pPr>
      <w:r>
        <w:t>Monthly precipitation runoff that occurs due to surface conditions (e.g., slope, impervious surface) when the soil is not fully saturated (mm/</w:t>
      </w:r>
      <w:proofErr w:type="spellStart"/>
      <w:r>
        <w:t>mo</w:t>
      </w:r>
      <w:proofErr w:type="spellEnd"/>
      <w:r>
        <w:t>).</w:t>
      </w:r>
    </w:p>
    <w:p w14:paraId="28CF2390" w14:textId="03DBBAAA" w:rsidR="00A52A41" w:rsidRPr="00D31F89" w:rsidRDefault="00EE3E48" w:rsidP="00694040">
      <w:pPr>
        <w:pStyle w:val="Heading2"/>
        <w:tabs>
          <w:tab w:val="num" w:pos="0"/>
        </w:tabs>
        <w:ind w:left="648" w:right="76" w:hanging="648"/>
      </w:pPr>
      <w:bookmarkStart w:id="441" w:name="_Toc382310245"/>
      <w:bookmarkStart w:id="442" w:name="_Toc393188868"/>
      <w:bookmarkStart w:id="443" w:name="_Toc503173378"/>
      <w:bookmarkStart w:id="444" w:name="_Toc54946330"/>
      <w:bookmarkEnd w:id="438"/>
      <w:bookmarkEnd w:id="441"/>
      <w:r>
        <w:t>W</w:t>
      </w:r>
      <w:r w:rsidR="00A52A41" w:rsidRPr="00D31F89">
        <w:t>ater</w:t>
      </w:r>
      <w:r w:rsidR="00E034C3">
        <w:t>(mm</w:t>
      </w:r>
      <w:r w:rsidR="00973EBA">
        <w:t>/m</w:t>
      </w:r>
      <w:r w:rsidR="00E034C3">
        <w:t>)</w:t>
      </w:r>
      <w:bookmarkEnd w:id="442"/>
      <w:bookmarkEnd w:id="443"/>
      <w:bookmarkEnd w:id="444"/>
    </w:p>
    <w:p w14:paraId="2D9402E9" w14:textId="65551FF8" w:rsidR="00A52A41" w:rsidRDefault="00973EBA" w:rsidP="00694040">
      <w:pPr>
        <w:pStyle w:val="textbody"/>
        <w:ind w:left="720" w:right="76"/>
      </w:pPr>
      <w:r>
        <w:t>Proportional a</w:t>
      </w:r>
      <w:r w:rsidR="006A01C9">
        <w:t>mount of</w:t>
      </w:r>
      <w:r w:rsidR="006A01C9" w:rsidRPr="00D31F89">
        <w:t xml:space="preserve"> </w:t>
      </w:r>
      <w:r w:rsidR="00A920A5" w:rsidRPr="00D31F89">
        <w:t>soil water as calculated by the bulk hydrology model</w:t>
      </w:r>
      <w:r w:rsidR="00D31F89" w:rsidRPr="00D31F89">
        <w:t xml:space="preserve"> (</w:t>
      </w:r>
      <w:r w:rsidR="00D31F89" w:rsidRPr="00EE3E48">
        <w:t>mm</w:t>
      </w:r>
      <w:r w:rsidRPr="00EE3E48">
        <w:t>/m</w:t>
      </w:r>
      <w:r w:rsidR="00D31F89" w:rsidRPr="00D31F89">
        <w:t>)</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694040">
      <w:pPr>
        <w:pStyle w:val="Heading2"/>
        <w:tabs>
          <w:tab w:val="num" w:pos="0"/>
        </w:tabs>
        <w:ind w:left="648" w:right="76" w:hanging="648"/>
      </w:pPr>
      <w:bookmarkStart w:id="445" w:name="_Toc382310247"/>
      <w:bookmarkStart w:id="446" w:name="_Toc503173379"/>
      <w:bookmarkStart w:id="447" w:name="_Toc54946331"/>
      <w:bookmarkStart w:id="448" w:name="_Toc393188869"/>
      <w:bookmarkEnd w:id="445"/>
      <w:proofErr w:type="spellStart"/>
      <w:r>
        <w:t>P</w:t>
      </w:r>
      <w:r w:rsidR="00B80918">
        <w:t>ressureHead</w:t>
      </w:r>
      <w:proofErr w:type="spellEnd"/>
      <w:r w:rsidR="00B80918">
        <w:t>(m</w:t>
      </w:r>
      <w:r>
        <w:t>)</w:t>
      </w:r>
      <w:bookmarkEnd w:id="446"/>
      <w:bookmarkEnd w:id="447"/>
    </w:p>
    <w:p w14:paraId="22C2D1C8" w14:textId="5A6F2026" w:rsidR="00215381" w:rsidRDefault="00215381" w:rsidP="00694040">
      <w:pPr>
        <w:pStyle w:val="textbody"/>
        <w:ind w:left="720" w:right="76"/>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3B2E2669" w14:textId="296AA79B" w:rsidR="002E175F" w:rsidRPr="00D31F89" w:rsidRDefault="00EE3E48" w:rsidP="00EE3E48">
      <w:pPr>
        <w:pStyle w:val="Heading2"/>
        <w:tabs>
          <w:tab w:val="clear" w:pos="1116"/>
          <w:tab w:val="left" w:pos="990"/>
        </w:tabs>
        <w:ind w:left="540"/>
      </w:pPr>
      <w:bookmarkStart w:id="449" w:name="_Toc54946332"/>
      <w:bookmarkStart w:id="450" w:name="_Toc503173380"/>
      <w:r>
        <w:t>A</w:t>
      </w:r>
      <w:r w:rsidR="002E175F">
        <w:t>vailable water (mm)</w:t>
      </w:r>
      <w:bookmarkEnd w:id="449"/>
    </w:p>
    <w:p w14:paraId="74845692" w14:textId="6A87AE21" w:rsidR="002E175F" w:rsidRDefault="00973EBA" w:rsidP="00694040">
      <w:pPr>
        <w:pStyle w:val="textbody"/>
        <w:ind w:left="720" w:right="76"/>
      </w:pPr>
      <w:r w:rsidRPr="00EE3E48">
        <w:t xml:space="preserve">Amount of available soil water, above the soil frost line (if any).  Available water is Water * </w:t>
      </w:r>
      <w:proofErr w:type="spellStart"/>
      <w:r w:rsidRPr="00EE3E48">
        <w:t>RootingDepth</w:t>
      </w:r>
      <w:proofErr w:type="spellEnd"/>
      <w:r w:rsidRPr="00EE3E48">
        <w:t xml:space="preserve"> multiplied by the proportion of the soil that is above the frost line.</w:t>
      </w:r>
      <w:r w:rsidR="002E175F" w:rsidRPr="00973EBA">
        <w:t xml:space="preserve"> </w:t>
      </w:r>
    </w:p>
    <w:p w14:paraId="224075F2" w14:textId="723020B2" w:rsidR="00DA0A52" w:rsidRPr="00D31F89" w:rsidRDefault="00DA0A52" w:rsidP="00694040">
      <w:pPr>
        <w:pStyle w:val="Heading2"/>
        <w:tabs>
          <w:tab w:val="num" w:pos="0"/>
        </w:tabs>
        <w:ind w:left="648" w:right="76" w:hanging="648"/>
      </w:pPr>
      <w:bookmarkStart w:id="451" w:name="_Toc54946333"/>
      <w:proofErr w:type="spellStart"/>
      <w:r w:rsidRPr="00DA0A52">
        <w:t>SnowPack</w:t>
      </w:r>
      <w:proofErr w:type="spellEnd"/>
      <w:r w:rsidRPr="00DA0A52">
        <w:t>(mm)</w:t>
      </w:r>
      <w:bookmarkEnd w:id="448"/>
      <w:bookmarkEnd w:id="450"/>
      <w:bookmarkEnd w:id="451"/>
    </w:p>
    <w:p w14:paraId="1DF97B77" w14:textId="77777777" w:rsidR="00DA0A52" w:rsidRDefault="00DA0A52" w:rsidP="00694040">
      <w:pPr>
        <w:pStyle w:val="textbody"/>
        <w:ind w:left="720" w:right="76"/>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94040">
      <w:pPr>
        <w:pStyle w:val="Heading2"/>
        <w:tabs>
          <w:tab w:val="num" w:pos="0"/>
        </w:tabs>
        <w:ind w:left="648" w:right="76" w:hanging="648"/>
      </w:pPr>
      <w:bookmarkStart w:id="452" w:name="_Toc393188870"/>
      <w:bookmarkStart w:id="453" w:name="_Toc503173381"/>
      <w:bookmarkStart w:id="454" w:name="_Toc54946334"/>
      <w:r>
        <w:t>LAI</w:t>
      </w:r>
      <w:r w:rsidR="00E034C3">
        <w:t>(m2)</w:t>
      </w:r>
      <w:bookmarkEnd w:id="452"/>
      <w:bookmarkEnd w:id="453"/>
      <w:bookmarkEnd w:id="454"/>
    </w:p>
    <w:p w14:paraId="7C78DCE7" w14:textId="77777777" w:rsidR="00A52A41" w:rsidRDefault="003C43A6" w:rsidP="00694040">
      <w:pPr>
        <w:pStyle w:val="textbody"/>
        <w:ind w:left="720" w:right="76"/>
      </w:pPr>
      <w:r>
        <w:t>Leaf A</w:t>
      </w:r>
      <w:r w:rsidR="00A52A41">
        <w:t>rea Index (all species</w:t>
      </w:r>
      <w:r w:rsidR="00F104B3">
        <w:t xml:space="preserve"> combined</w:t>
      </w:r>
      <w:r w:rsidR="00A52A41">
        <w:t>)</w:t>
      </w:r>
    </w:p>
    <w:p w14:paraId="43BF8DDE" w14:textId="77777777" w:rsidR="00576040" w:rsidRDefault="00576040" w:rsidP="00694040">
      <w:pPr>
        <w:pStyle w:val="Heading2"/>
        <w:tabs>
          <w:tab w:val="num" w:pos="0"/>
        </w:tabs>
        <w:ind w:left="648" w:right="76" w:hanging="648"/>
      </w:pPr>
      <w:bookmarkStart w:id="455" w:name="_Toc382310250"/>
      <w:bookmarkStart w:id="456" w:name="_Toc393188871"/>
      <w:bookmarkStart w:id="457" w:name="_Toc503173382"/>
      <w:bookmarkStart w:id="458" w:name="_Toc54946335"/>
      <w:bookmarkEnd w:id="455"/>
      <w:proofErr w:type="gramStart"/>
      <w:r>
        <w:lastRenderedPageBreak/>
        <w:t>VPD</w:t>
      </w:r>
      <w:r w:rsidR="00E034C3">
        <w:t>(</w:t>
      </w:r>
      <w:proofErr w:type="gramEnd"/>
      <w:r w:rsidR="00E034C3">
        <w:t>kPa)</w:t>
      </w:r>
      <w:bookmarkEnd w:id="456"/>
      <w:bookmarkEnd w:id="457"/>
      <w:bookmarkEnd w:id="458"/>
    </w:p>
    <w:p w14:paraId="26B2528B" w14:textId="77777777" w:rsidR="00576040" w:rsidRDefault="00576040" w:rsidP="00694040">
      <w:pPr>
        <w:pStyle w:val="textbody"/>
        <w:ind w:left="720" w:right="76"/>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459" w:name="_Toc382310252"/>
      <w:bookmarkStart w:id="460" w:name="_Toc393188872"/>
      <w:bookmarkStart w:id="461" w:name="_Toc503173383"/>
      <w:bookmarkStart w:id="462" w:name="_Toc54946336"/>
      <w:bookmarkEnd w:id="459"/>
      <w:proofErr w:type="spellStart"/>
      <w:r>
        <w:t>GrossPsn</w:t>
      </w:r>
      <w:proofErr w:type="spellEnd"/>
      <w:r w:rsidR="00E034C3">
        <w:t>(</w:t>
      </w:r>
      <w:proofErr w:type="spellStart"/>
      <w:r w:rsidR="00E034C3">
        <w:t>gC</w:t>
      </w:r>
      <w:proofErr w:type="spellEnd"/>
      <w:r w:rsidR="00E034C3">
        <w:t>/</w:t>
      </w:r>
      <w:proofErr w:type="spellStart"/>
      <w:r w:rsidR="00E034C3">
        <w:t>mo</w:t>
      </w:r>
      <w:proofErr w:type="spellEnd"/>
      <w:r w:rsidR="00E034C3">
        <w:t>)</w:t>
      </w:r>
      <w:bookmarkEnd w:id="460"/>
      <w:bookmarkEnd w:id="461"/>
      <w:bookmarkEnd w:id="462"/>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w:t>
      </w:r>
      <w:proofErr w:type="spellStart"/>
      <w:r w:rsidR="00113139">
        <w:t>gC</w:t>
      </w:r>
      <w:proofErr w:type="spellEnd"/>
      <w:r w:rsidR="00D26DDA">
        <w:t>/</w:t>
      </w:r>
      <w:r w:rsidR="00FB6887" w:rsidRPr="00FB6887">
        <w:t xml:space="preserve"> </w:t>
      </w:r>
      <w:r w:rsidR="00FB6887">
        <w:t>m</w:t>
      </w:r>
      <w:r w:rsidR="00FB6887">
        <w:rPr>
          <w:vertAlign w:val="superscript"/>
        </w:rPr>
        <w:t>2</w:t>
      </w:r>
      <w:r w:rsidR="00FB6887">
        <w:t>/</w:t>
      </w:r>
      <w:proofErr w:type="spellStart"/>
      <w:r w:rsidR="00D26DDA">
        <w:t>mo</w:t>
      </w:r>
      <w:proofErr w:type="spellEnd"/>
      <w:r w:rsidR="00113139">
        <w:t>)</w:t>
      </w:r>
      <w:r>
        <w:t>.</w:t>
      </w:r>
    </w:p>
    <w:p w14:paraId="0A5CEBAA" w14:textId="77777777" w:rsidR="00A920A5" w:rsidRDefault="00A920A5" w:rsidP="00682A1E">
      <w:pPr>
        <w:pStyle w:val="Heading2"/>
        <w:tabs>
          <w:tab w:val="num" w:pos="0"/>
        </w:tabs>
        <w:ind w:left="648" w:hanging="648"/>
      </w:pPr>
      <w:bookmarkStart w:id="463" w:name="_Toc393188873"/>
      <w:bookmarkStart w:id="464" w:name="_Toc503173384"/>
      <w:bookmarkStart w:id="465" w:name="_Toc54946337"/>
      <w:proofErr w:type="spellStart"/>
      <w:r>
        <w:t>NetPsn</w:t>
      </w:r>
      <w:proofErr w:type="spellEnd"/>
      <w:r w:rsidR="00E034C3">
        <w:t>(</w:t>
      </w:r>
      <w:proofErr w:type="spellStart"/>
      <w:r w:rsidR="00E034C3">
        <w:t>gC</w:t>
      </w:r>
      <w:proofErr w:type="spellEnd"/>
      <w:r w:rsidR="00E034C3">
        <w:t>/</w:t>
      </w:r>
      <w:proofErr w:type="spellStart"/>
      <w:r w:rsidR="00E034C3">
        <w:t>mo</w:t>
      </w:r>
      <w:proofErr w:type="spellEnd"/>
      <w:r w:rsidR="00E034C3">
        <w:t>)</w:t>
      </w:r>
      <w:bookmarkEnd w:id="463"/>
      <w:bookmarkEnd w:id="464"/>
      <w:bookmarkEnd w:id="465"/>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w:t>
      </w:r>
      <w:proofErr w:type="spellStart"/>
      <w:r w:rsidR="00113139">
        <w:t>gC</w:t>
      </w:r>
      <w:proofErr w:type="spellEnd"/>
      <w:r w:rsidR="00D26DDA">
        <w:t>/</w:t>
      </w:r>
      <w:r w:rsidR="00FB6887">
        <w:t>m</w:t>
      </w:r>
      <w:r w:rsidR="00FB6887">
        <w:rPr>
          <w:vertAlign w:val="superscript"/>
        </w:rPr>
        <w:t>2</w:t>
      </w:r>
      <w:r w:rsidR="00FB6887">
        <w:t>/</w:t>
      </w:r>
      <w:proofErr w:type="spellStart"/>
      <w:r w:rsidR="00D26DDA">
        <w:t>mo</w:t>
      </w:r>
      <w:proofErr w:type="spellEnd"/>
      <w:r w:rsidR="00113139">
        <w:t>)</w:t>
      </w:r>
      <w:r>
        <w:t>.</w:t>
      </w:r>
    </w:p>
    <w:p w14:paraId="324F7FE7" w14:textId="75D1BE16" w:rsidR="00A920A5" w:rsidRDefault="00215381" w:rsidP="00682A1E">
      <w:pPr>
        <w:pStyle w:val="Heading2"/>
        <w:tabs>
          <w:tab w:val="num" w:pos="0"/>
        </w:tabs>
        <w:ind w:left="648" w:hanging="648"/>
      </w:pPr>
      <w:bookmarkStart w:id="466" w:name="_Toc393188874"/>
      <w:bookmarkStart w:id="467" w:name="_Toc503173385"/>
      <w:bookmarkStart w:id="468" w:name="_Toc54946338"/>
      <w:proofErr w:type="spellStart"/>
      <w:r>
        <w:t>Maintenance</w:t>
      </w:r>
      <w:r w:rsidR="00A920A5">
        <w:t>Resp</w:t>
      </w:r>
      <w:r w:rsidR="006A01C9">
        <w:t>iration</w:t>
      </w:r>
      <w:proofErr w:type="spellEnd"/>
      <w:r w:rsidR="00E034C3">
        <w:t>(</w:t>
      </w:r>
      <w:proofErr w:type="spellStart"/>
      <w:r w:rsidR="00E034C3">
        <w:t>gC</w:t>
      </w:r>
      <w:proofErr w:type="spellEnd"/>
      <w:r w:rsidR="00E034C3">
        <w:t>/</w:t>
      </w:r>
      <w:proofErr w:type="spellStart"/>
      <w:r w:rsidR="00E034C3">
        <w:t>mo</w:t>
      </w:r>
      <w:proofErr w:type="spellEnd"/>
      <w:r w:rsidR="00E034C3">
        <w:t>)</w:t>
      </w:r>
      <w:bookmarkEnd w:id="466"/>
      <w:bookmarkEnd w:id="467"/>
      <w:bookmarkEnd w:id="468"/>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w:t>
      </w:r>
      <w:proofErr w:type="spellStart"/>
      <w:r w:rsidR="00D26DDA">
        <w:t>gC</w:t>
      </w:r>
      <w:proofErr w:type="spellEnd"/>
      <w:r w:rsidR="00D26DDA">
        <w:t>/</w:t>
      </w:r>
      <w:proofErr w:type="spellStart"/>
      <w:r w:rsidR="00D26DDA">
        <w:t>mo</w:t>
      </w:r>
      <w:proofErr w:type="spellEnd"/>
      <w:r w:rsidR="00D26DDA">
        <w:t>)</w:t>
      </w:r>
      <w:r w:rsidR="00A920A5">
        <w:t>.</w:t>
      </w:r>
    </w:p>
    <w:p w14:paraId="6D998D68" w14:textId="46EECB8F" w:rsidR="00576040" w:rsidRDefault="006A01C9" w:rsidP="00682A1E">
      <w:pPr>
        <w:pStyle w:val="Heading2"/>
        <w:tabs>
          <w:tab w:val="num" w:pos="0"/>
        </w:tabs>
        <w:ind w:left="648" w:hanging="648"/>
      </w:pPr>
      <w:bookmarkStart w:id="469" w:name="_Toc382310257"/>
      <w:bookmarkStart w:id="470" w:name="_Toc393188876"/>
      <w:bookmarkStart w:id="471" w:name="_Toc503173386"/>
      <w:bookmarkStart w:id="472" w:name="_Toc54946339"/>
      <w:bookmarkEnd w:id="469"/>
      <w:r>
        <w:t>Wood</w:t>
      </w:r>
      <w:r w:rsidR="00576040">
        <w:t>(</w:t>
      </w:r>
      <w:proofErr w:type="spellStart"/>
      <w:r w:rsidR="00576040">
        <w:t>gDW</w:t>
      </w:r>
      <w:proofErr w:type="spellEnd"/>
      <w:r w:rsidR="00576040">
        <w:t>)</w:t>
      </w:r>
      <w:bookmarkEnd w:id="470"/>
      <w:bookmarkEnd w:id="471"/>
      <w:bookmarkEnd w:id="472"/>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w:t>
      </w:r>
      <w:proofErr w:type="spellStart"/>
      <w:r>
        <w:t>gDW</w:t>
      </w:r>
      <w:proofErr w:type="spellEnd"/>
      <w:r>
        <w:t>).</w:t>
      </w:r>
    </w:p>
    <w:p w14:paraId="4E58E25E" w14:textId="7EC1CDD8" w:rsidR="00576040" w:rsidRDefault="00576040" w:rsidP="00682A1E">
      <w:pPr>
        <w:pStyle w:val="Heading2"/>
        <w:tabs>
          <w:tab w:val="num" w:pos="0"/>
        </w:tabs>
        <w:ind w:left="648" w:hanging="648"/>
      </w:pPr>
      <w:bookmarkStart w:id="473" w:name="_Toc382310259"/>
      <w:bookmarkStart w:id="474" w:name="_Toc393188877"/>
      <w:bookmarkStart w:id="475" w:name="_Toc503173387"/>
      <w:bookmarkStart w:id="476" w:name="_Toc54946340"/>
      <w:bookmarkEnd w:id="473"/>
      <w:r>
        <w:t>Root</w:t>
      </w:r>
      <w:r w:rsidR="00BA09BA">
        <w:t>(</w:t>
      </w:r>
      <w:proofErr w:type="spellStart"/>
      <w:r w:rsidR="00BA09BA">
        <w:t>gDW</w:t>
      </w:r>
      <w:proofErr w:type="spellEnd"/>
      <w:r w:rsidR="00BA09BA">
        <w:t>)</w:t>
      </w:r>
      <w:bookmarkEnd w:id="474"/>
      <w:bookmarkEnd w:id="475"/>
      <w:bookmarkEnd w:id="476"/>
    </w:p>
    <w:p w14:paraId="42F1124E" w14:textId="77777777" w:rsidR="00576040" w:rsidRDefault="00576040" w:rsidP="00B31338">
      <w:pPr>
        <w:pStyle w:val="textbody"/>
        <w:ind w:left="720"/>
      </w:pPr>
      <w:r>
        <w:t>Sum of root biomass of all species (</w:t>
      </w:r>
      <w:proofErr w:type="spellStart"/>
      <w:r>
        <w:t>gDW</w:t>
      </w:r>
      <w:proofErr w:type="spellEnd"/>
      <w:r>
        <w:t>)</w:t>
      </w:r>
    </w:p>
    <w:p w14:paraId="3558123A" w14:textId="6C02E2E8" w:rsidR="00576040" w:rsidRDefault="00576040" w:rsidP="00682A1E">
      <w:pPr>
        <w:pStyle w:val="Heading2"/>
        <w:tabs>
          <w:tab w:val="num" w:pos="0"/>
        </w:tabs>
        <w:ind w:left="648" w:hanging="648"/>
      </w:pPr>
      <w:bookmarkStart w:id="477" w:name="_Toc393188878"/>
      <w:bookmarkStart w:id="478" w:name="_Toc503173388"/>
      <w:bookmarkStart w:id="479" w:name="_Toc54946341"/>
      <w:proofErr w:type="spellStart"/>
      <w:r>
        <w:t>Fol</w:t>
      </w:r>
      <w:proofErr w:type="spellEnd"/>
      <w:r w:rsidR="00BA09BA">
        <w:t>(</w:t>
      </w:r>
      <w:proofErr w:type="spellStart"/>
      <w:r w:rsidR="00BA09BA">
        <w:t>gDW</w:t>
      </w:r>
      <w:proofErr w:type="spellEnd"/>
      <w:r w:rsidR="00BA09BA">
        <w:t>)</w:t>
      </w:r>
      <w:bookmarkEnd w:id="477"/>
      <w:bookmarkEnd w:id="478"/>
      <w:bookmarkEnd w:id="479"/>
    </w:p>
    <w:p w14:paraId="0EC01763" w14:textId="77777777" w:rsidR="00576040" w:rsidRPr="00576040" w:rsidRDefault="00576040" w:rsidP="00B31338">
      <w:pPr>
        <w:pStyle w:val="textbody"/>
        <w:ind w:left="720"/>
      </w:pPr>
      <w:r>
        <w:t>Sum of foliage biomass of all species (</w:t>
      </w:r>
      <w:proofErr w:type="spellStart"/>
      <w:r>
        <w:t>gDW</w:t>
      </w:r>
      <w:proofErr w:type="spellEnd"/>
      <w:r>
        <w:t>).</w:t>
      </w:r>
    </w:p>
    <w:p w14:paraId="7A4DDC0C" w14:textId="45C7DFD5" w:rsidR="00576040" w:rsidRPr="00576040" w:rsidRDefault="00576040" w:rsidP="00682A1E">
      <w:pPr>
        <w:pStyle w:val="Heading2"/>
        <w:tabs>
          <w:tab w:val="num" w:pos="0"/>
        </w:tabs>
        <w:ind w:left="648" w:hanging="648"/>
      </w:pPr>
      <w:bookmarkStart w:id="480" w:name="_Toc393188879"/>
      <w:bookmarkStart w:id="481" w:name="_Toc503173389"/>
      <w:bookmarkStart w:id="482" w:name="_Toc54946342"/>
      <w:proofErr w:type="gramStart"/>
      <w:r>
        <w:t>NSC</w:t>
      </w:r>
      <w:r w:rsidR="00BA09BA">
        <w:t>(</w:t>
      </w:r>
      <w:proofErr w:type="spellStart"/>
      <w:proofErr w:type="gramEnd"/>
      <w:r w:rsidR="00BA09BA">
        <w:t>gC</w:t>
      </w:r>
      <w:proofErr w:type="spellEnd"/>
      <w:r w:rsidR="00BA09BA">
        <w:t>)</w:t>
      </w:r>
      <w:bookmarkEnd w:id="480"/>
      <w:bookmarkEnd w:id="481"/>
      <w:bookmarkEnd w:id="482"/>
    </w:p>
    <w:p w14:paraId="17FFA336" w14:textId="77777777" w:rsidR="00576040" w:rsidRDefault="00BD6404" w:rsidP="00B31338">
      <w:pPr>
        <w:pStyle w:val="textbody"/>
        <w:ind w:left="720"/>
      </w:pPr>
      <w:r>
        <w:t>Sum of NSC (Non-</w:t>
      </w:r>
      <w:r w:rsidR="00576040">
        <w:t>structural carbon) of all species (</w:t>
      </w:r>
      <w:proofErr w:type="spellStart"/>
      <w:r w:rsidR="00576040">
        <w:t>gC</w:t>
      </w:r>
      <w:proofErr w:type="spellEnd"/>
      <w:r w:rsidR="00576040">
        <w:t>).</w:t>
      </w:r>
    </w:p>
    <w:p w14:paraId="306C0170" w14:textId="68775E35" w:rsidR="002359D6" w:rsidRDefault="002359D6" w:rsidP="002359D6">
      <w:pPr>
        <w:pStyle w:val="Heading2"/>
        <w:tabs>
          <w:tab w:val="num" w:pos="0"/>
        </w:tabs>
        <w:ind w:left="648" w:hanging="648"/>
      </w:pPr>
      <w:bookmarkStart w:id="483" w:name="_Toc503173390"/>
      <w:bookmarkStart w:id="484" w:name="_Toc54946343"/>
      <w:proofErr w:type="spellStart"/>
      <w:r w:rsidRPr="002359D6">
        <w:t>HeteroResp</w:t>
      </w:r>
      <w:proofErr w:type="spellEnd"/>
      <w:r w:rsidRPr="002359D6">
        <w:t>(</w:t>
      </w:r>
      <w:proofErr w:type="spellStart"/>
      <w:r w:rsidRPr="002359D6">
        <w:t>gC_mo</w:t>
      </w:r>
      <w:proofErr w:type="spellEnd"/>
      <w:r>
        <w:t>)</w:t>
      </w:r>
      <w:bookmarkEnd w:id="483"/>
      <w:bookmarkEnd w:id="484"/>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485" w:name="_Toc382310263"/>
      <w:bookmarkStart w:id="486" w:name="_Toc393188880"/>
      <w:bookmarkStart w:id="487" w:name="_Toc503173391"/>
      <w:bookmarkStart w:id="488" w:name="_Toc54946344"/>
      <w:bookmarkEnd w:id="485"/>
      <w:r>
        <w:t>Litter</w:t>
      </w:r>
      <w:r w:rsidR="00BA09BA">
        <w:t>(</w:t>
      </w:r>
      <w:proofErr w:type="spellStart"/>
      <w:r w:rsidR="00BA09BA">
        <w:t>gDW</w:t>
      </w:r>
      <w:proofErr w:type="spellEnd"/>
      <w:r w:rsidR="00FB6887">
        <w:t>/m</w:t>
      </w:r>
      <w:r w:rsidR="00FB6887">
        <w:rPr>
          <w:vertAlign w:val="superscript"/>
        </w:rPr>
        <w:t>2</w:t>
      </w:r>
      <w:r w:rsidR="00BA09BA">
        <w:t>)</w:t>
      </w:r>
      <w:bookmarkEnd w:id="486"/>
      <w:bookmarkEnd w:id="487"/>
      <w:bookmarkEnd w:id="488"/>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w:t>
      </w:r>
      <w:proofErr w:type="spellStart"/>
      <w:r w:rsidR="00D26DDA">
        <w:t>gDW</w:t>
      </w:r>
      <w:proofErr w:type="spellEnd"/>
      <w:r w:rsidR="00D26DDA">
        <w:t>/m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489" w:name="_Toc393188881"/>
      <w:bookmarkStart w:id="490" w:name="_Toc503173392"/>
      <w:bookmarkStart w:id="491" w:name="_Toc54946345"/>
      <w:proofErr w:type="gramStart"/>
      <w:r>
        <w:t>CWD</w:t>
      </w:r>
      <w:r w:rsidR="00BA09BA">
        <w:t>(</w:t>
      </w:r>
      <w:proofErr w:type="spellStart"/>
      <w:proofErr w:type="gramEnd"/>
      <w:r w:rsidR="00BA09BA">
        <w:t>gDW</w:t>
      </w:r>
      <w:proofErr w:type="spellEnd"/>
      <w:r w:rsidR="00BA09BA">
        <w:t>/m</w:t>
      </w:r>
      <w:r w:rsidR="00BA09BA" w:rsidRPr="00D26DDA">
        <w:rPr>
          <w:vertAlign w:val="superscript"/>
        </w:rPr>
        <w:t>2</w:t>
      </w:r>
      <w:r w:rsidR="00BA09BA" w:rsidRPr="00D26DDA">
        <w:t>)</w:t>
      </w:r>
      <w:bookmarkEnd w:id="489"/>
      <w:bookmarkEnd w:id="490"/>
      <w:bookmarkEnd w:id="491"/>
    </w:p>
    <w:p w14:paraId="1AE4C881" w14:textId="77777777" w:rsidR="00A920A5" w:rsidRDefault="00A920A5" w:rsidP="007A0E7F">
      <w:pPr>
        <w:pStyle w:val="textbody"/>
        <w:ind w:left="720" w:right="76"/>
      </w:pPr>
      <w:r>
        <w:t xml:space="preserve">Biomass </w:t>
      </w:r>
      <w:r w:rsidR="00D26DDA">
        <w:t xml:space="preserve">(all species) </w:t>
      </w:r>
      <w:r>
        <w:t>in the coarse woody debris dead biomass pool</w:t>
      </w:r>
      <w:r w:rsidR="00D26DDA">
        <w:t xml:space="preserve"> (</w:t>
      </w:r>
      <w:proofErr w:type="spellStart"/>
      <w:r w:rsidR="00D26DDA">
        <w:t>gDW</w:t>
      </w:r>
      <w:proofErr w:type="spellEnd"/>
      <w:r w:rsidR="00D26DDA">
        <w:t>/m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492" w:name="_Toc503173393"/>
      <w:bookmarkStart w:id="493" w:name="_Toc54946346"/>
      <w:proofErr w:type="spellStart"/>
      <w:r>
        <w:t>WoodySenescence</w:t>
      </w:r>
      <w:proofErr w:type="spellEnd"/>
      <w:r>
        <w:t xml:space="preserve"> (</w:t>
      </w:r>
      <w:proofErr w:type="spellStart"/>
      <w:r>
        <w:t>gDW</w:t>
      </w:r>
      <w:proofErr w:type="spellEnd"/>
      <w:r>
        <w:t>/m</w:t>
      </w:r>
      <w:r>
        <w:rPr>
          <w:vertAlign w:val="superscript"/>
        </w:rPr>
        <w:t>2</w:t>
      </w:r>
      <w:r>
        <w:t>)</w:t>
      </w:r>
      <w:bookmarkEnd w:id="492"/>
      <w:bookmarkEnd w:id="493"/>
    </w:p>
    <w:p w14:paraId="4E4F5C3F" w14:textId="5592C33D" w:rsidR="001F63D2" w:rsidRPr="001F63D2" w:rsidRDefault="001F63D2" w:rsidP="007A0E7F">
      <w:pPr>
        <w:pStyle w:val="textbody"/>
        <w:ind w:left="720" w:right="76"/>
      </w:pPr>
      <w:r>
        <w:t>Total woody biomass added to the dead pool each month.</w:t>
      </w:r>
    </w:p>
    <w:p w14:paraId="7CF2CCEC" w14:textId="0E47BC0F" w:rsidR="00FB6887" w:rsidRDefault="00FB6887" w:rsidP="007A0E7F">
      <w:pPr>
        <w:pStyle w:val="Heading2"/>
        <w:tabs>
          <w:tab w:val="num" w:pos="0"/>
        </w:tabs>
        <w:ind w:left="648" w:right="76" w:hanging="648"/>
      </w:pPr>
      <w:bookmarkStart w:id="494" w:name="_Toc503173394"/>
      <w:bookmarkStart w:id="495" w:name="_Toc54946347"/>
      <w:proofErr w:type="spellStart"/>
      <w:r>
        <w:t>FoliageSenescence</w:t>
      </w:r>
      <w:proofErr w:type="spellEnd"/>
      <w:r>
        <w:t xml:space="preserve"> (</w:t>
      </w:r>
      <w:proofErr w:type="spellStart"/>
      <w:r>
        <w:t>gDW</w:t>
      </w:r>
      <w:proofErr w:type="spellEnd"/>
      <w:r>
        <w:t>/m</w:t>
      </w:r>
      <w:r>
        <w:rPr>
          <w:vertAlign w:val="superscript"/>
        </w:rPr>
        <w:t>2</w:t>
      </w:r>
      <w:r>
        <w:t>)</w:t>
      </w:r>
      <w:bookmarkEnd w:id="494"/>
      <w:bookmarkEnd w:id="495"/>
    </w:p>
    <w:p w14:paraId="7A58D9A4" w14:textId="3DA26AA7" w:rsidR="001F63D2" w:rsidRPr="001F63D2" w:rsidRDefault="001F63D2" w:rsidP="007A0E7F">
      <w:pPr>
        <w:pStyle w:val="textbody"/>
        <w:ind w:left="720" w:right="76"/>
      </w:pPr>
      <w:r>
        <w:t>Total litter biomass added to the dead pool each month.</w:t>
      </w:r>
    </w:p>
    <w:p w14:paraId="5E5DC5A0" w14:textId="7B815C92" w:rsidR="00FB6887" w:rsidRDefault="001F63D2" w:rsidP="007A0E7F">
      <w:pPr>
        <w:pStyle w:val="Heading2"/>
        <w:tabs>
          <w:tab w:val="num" w:pos="0"/>
        </w:tabs>
        <w:ind w:left="648" w:right="76" w:hanging="648"/>
      </w:pPr>
      <w:bookmarkStart w:id="496" w:name="_Toc503173395"/>
      <w:bookmarkStart w:id="497" w:name="_Toc54946348"/>
      <w:proofErr w:type="spellStart"/>
      <w:r>
        <w:lastRenderedPageBreak/>
        <w:t>Sub</w:t>
      </w:r>
      <w:r w:rsidR="00FB6887">
        <w:t>canopyPAR</w:t>
      </w:r>
      <w:bookmarkEnd w:id="496"/>
      <w:bookmarkEnd w:id="497"/>
      <w:proofErr w:type="spellEnd"/>
    </w:p>
    <w:p w14:paraId="6909D166" w14:textId="3205EE44" w:rsidR="001F63D2" w:rsidRDefault="001F63D2" w:rsidP="007A0E7F">
      <w:pPr>
        <w:pStyle w:val="textbody"/>
        <w:ind w:left="720" w:right="76"/>
      </w:pPr>
      <w:r>
        <w:t>Photosynthetically Active Radiation (light) below all canopy layers (i.e., at ground level)</w:t>
      </w:r>
      <w:r w:rsidRPr="00E92A6F">
        <w:t>.</w:t>
      </w:r>
      <w:r>
        <w:t xml:space="preserve">  Same units as PAR in the input climate file.</w:t>
      </w:r>
    </w:p>
    <w:p w14:paraId="761D3601" w14:textId="1744685D" w:rsidR="002E175F" w:rsidRDefault="002E175F" w:rsidP="007A0E7F">
      <w:pPr>
        <w:pStyle w:val="Heading2"/>
        <w:tabs>
          <w:tab w:val="clear" w:pos="1116"/>
          <w:tab w:val="num" w:pos="0"/>
        </w:tabs>
        <w:ind w:left="540" w:right="76"/>
      </w:pPr>
      <w:bookmarkStart w:id="498" w:name="_Toc54946349"/>
      <w:bookmarkStart w:id="499" w:name="_Toc6575308"/>
      <w:proofErr w:type="spellStart"/>
      <w:r w:rsidRPr="002E175F">
        <w:t>SoilDiffusivity</w:t>
      </w:r>
      <w:proofErr w:type="spellEnd"/>
      <w:r w:rsidRPr="002E175F">
        <w:t>(mm2_s)</w:t>
      </w:r>
      <w:bookmarkEnd w:id="498"/>
    </w:p>
    <w:p w14:paraId="59ADBA13" w14:textId="3AEC08E1" w:rsidR="002E175F" w:rsidRDefault="002E175F" w:rsidP="007A0E7F">
      <w:pPr>
        <w:pStyle w:val="textbody"/>
        <w:ind w:left="720" w:right="76"/>
      </w:pPr>
      <w:r>
        <w:t>Thermal diffusivity of the soil given the texture and water content.</w:t>
      </w:r>
    </w:p>
    <w:p w14:paraId="6472499C" w14:textId="77777777" w:rsidR="002614C6" w:rsidRDefault="002614C6" w:rsidP="00973EBA">
      <w:pPr>
        <w:pStyle w:val="Heading2"/>
        <w:tabs>
          <w:tab w:val="clear" w:pos="1116"/>
          <w:tab w:val="num" w:pos="0"/>
        </w:tabs>
        <w:ind w:left="540"/>
      </w:pPr>
      <w:bookmarkStart w:id="500" w:name="_Toc54946350"/>
      <w:proofErr w:type="spellStart"/>
      <w:r w:rsidRPr="00595F85">
        <w:t>FrostDepth</w:t>
      </w:r>
      <w:proofErr w:type="spellEnd"/>
      <w:r w:rsidRPr="00595F85">
        <w:t>(mm)</w:t>
      </w:r>
      <w:bookmarkEnd w:id="499"/>
      <w:bookmarkEnd w:id="500"/>
    </w:p>
    <w:p w14:paraId="0F7ED82A" w14:textId="77777777" w:rsidR="002614C6" w:rsidRPr="001F63D2" w:rsidRDefault="002614C6" w:rsidP="002614C6">
      <w:pPr>
        <w:pStyle w:val="textbody"/>
        <w:ind w:left="720"/>
      </w:pPr>
      <w:r>
        <w:t>Depth to the soil ice layer.</w:t>
      </w:r>
    </w:p>
    <w:p w14:paraId="10378BB7" w14:textId="77777777" w:rsidR="002614C6" w:rsidRDefault="002614C6" w:rsidP="00973EBA">
      <w:pPr>
        <w:pStyle w:val="Heading2"/>
        <w:tabs>
          <w:tab w:val="clear" w:pos="1116"/>
          <w:tab w:val="num" w:pos="0"/>
        </w:tabs>
        <w:ind w:left="630" w:hanging="630"/>
      </w:pPr>
      <w:bookmarkStart w:id="501" w:name="_Toc6575309"/>
      <w:bookmarkStart w:id="502" w:name="_Toc54946351"/>
      <w:proofErr w:type="spellStart"/>
      <w:proofErr w:type="gramStart"/>
      <w:r w:rsidRPr="00595F85">
        <w:t>LeakageFrac</w:t>
      </w:r>
      <w:proofErr w:type="spellEnd"/>
      <w:r w:rsidRPr="00595F85">
        <w:t>(</w:t>
      </w:r>
      <w:proofErr w:type="gramEnd"/>
      <w:r w:rsidRPr="00595F85">
        <w:t>-)</w:t>
      </w:r>
      <w:bookmarkEnd w:id="501"/>
      <w:bookmarkEnd w:id="502"/>
    </w:p>
    <w:p w14:paraId="3DF7B7C2" w14:textId="77777777" w:rsidR="002614C6" w:rsidRPr="001F63D2" w:rsidRDefault="002614C6" w:rsidP="002614C6">
      <w:pPr>
        <w:pStyle w:val="textbody"/>
        <w:ind w:left="720"/>
      </w:pPr>
      <w:r>
        <w:t xml:space="preserve">Computed </w:t>
      </w:r>
      <w:proofErr w:type="spellStart"/>
      <w:r>
        <w:t>LeakageFrac</w:t>
      </w:r>
      <w:proofErr w:type="spellEnd"/>
      <w:r>
        <w:t xml:space="preserve"> (dependent on frost depth).</w:t>
      </w:r>
    </w:p>
    <w:p w14:paraId="647028D2" w14:textId="77777777" w:rsidR="002614C6" w:rsidRDefault="002614C6" w:rsidP="001F63D2">
      <w:pPr>
        <w:pStyle w:val="textbody"/>
        <w:ind w:left="720"/>
      </w:pPr>
    </w:p>
    <w:p w14:paraId="1AE26F19" w14:textId="77777777" w:rsidR="001F63D2" w:rsidRPr="001F63D2" w:rsidRDefault="001F63D2" w:rsidP="003C4A4E">
      <w:pPr>
        <w:pStyle w:val="textbody"/>
      </w:pPr>
    </w:p>
    <w:p w14:paraId="7743A819" w14:textId="38AD97FA" w:rsidR="0078294C" w:rsidRDefault="000F375C" w:rsidP="00AE18A3">
      <w:pPr>
        <w:pStyle w:val="Heading1"/>
        <w:pageBreakBefore w:val="0"/>
      </w:pPr>
      <w:bookmarkStart w:id="503" w:name="_Toc393188882"/>
      <w:bookmarkStart w:id="504" w:name="_Toc503173396"/>
      <w:bookmarkStart w:id="505" w:name="_Toc54946352"/>
      <w:r>
        <w:t xml:space="preserve">Output file - </w:t>
      </w:r>
      <w:proofErr w:type="spellStart"/>
      <w:r w:rsidR="0078294C">
        <w:t>CohortData</w:t>
      </w:r>
      <w:proofErr w:type="spellEnd"/>
      <w:r w:rsidR="0078294C">
        <w:t xml:space="preserve"> Table</w:t>
      </w:r>
      <w:r w:rsidR="003B33AD">
        <w:t xml:space="preserve"> (Optional</w:t>
      </w:r>
      <w:r w:rsidR="007D04BB" w:rsidRPr="007D04BB">
        <w:t xml:space="preserve"> </w:t>
      </w:r>
      <w:proofErr w:type="spellStart"/>
      <w:r w:rsidR="007D04BB" w:rsidRPr="00F13975">
        <w:t>PNEToutputsites</w:t>
      </w:r>
      <w:proofErr w:type="spellEnd"/>
      <w:r w:rsidR="007D04BB">
        <w:t xml:space="preserve"> output</w:t>
      </w:r>
      <w:r w:rsidR="003B33AD">
        <w:t>)</w:t>
      </w:r>
      <w:bookmarkEnd w:id="503"/>
      <w:bookmarkEnd w:id="504"/>
      <w:bookmarkEnd w:id="505"/>
    </w:p>
    <w:p w14:paraId="7994BE71" w14:textId="76B3E32A" w:rsidR="0078294C" w:rsidRDefault="0078294C" w:rsidP="007A0E7F">
      <w:pPr>
        <w:pStyle w:val="textbody"/>
        <w:ind w:left="720" w:right="76"/>
      </w:pPr>
      <w:r>
        <w:t xml:space="preserve">This table contains monthly </w:t>
      </w:r>
      <w:proofErr w:type="spellStart"/>
      <w:r>
        <w:t>PnET</w:t>
      </w:r>
      <w:proofErr w:type="spellEnd"/>
      <w:r>
        <w:t xml:space="preserve">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proofErr w:type="spellStart"/>
      <w:r w:rsidR="00F13975" w:rsidRPr="00F13975">
        <w:t>PNEToutputsites</w:t>
      </w:r>
      <w:proofErr w:type="spellEnd"/>
      <w:r w:rsidR="00F13975">
        <w:t xml:space="preserve"> i</w:t>
      </w:r>
      <w:r w:rsidR="00791E6A">
        <w:t xml:space="preserve">nput </w:t>
      </w:r>
      <w:r w:rsidR="00F13975">
        <w:t>f</w:t>
      </w:r>
      <w:r w:rsidR="00791E6A">
        <w:t>ile by specifying the cell(s) to be output.</w:t>
      </w:r>
    </w:p>
    <w:p w14:paraId="2892862A" w14:textId="47181ECF" w:rsidR="001F63D2" w:rsidRDefault="001F63D2" w:rsidP="007A0E7F">
      <w:pPr>
        <w:pStyle w:val="Heading2"/>
        <w:tabs>
          <w:tab w:val="num" w:pos="0"/>
        </w:tabs>
        <w:ind w:left="648" w:right="76" w:hanging="648"/>
      </w:pPr>
      <w:bookmarkStart w:id="506" w:name="_Toc503173397"/>
      <w:bookmarkStart w:id="507" w:name="_Toc54946353"/>
      <w:bookmarkStart w:id="508" w:name="_Toc393188883"/>
      <w:r>
        <w:t>Time(</w:t>
      </w:r>
      <w:proofErr w:type="spellStart"/>
      <w:r>
        <w:t>yr</w:t>
      </w:r>
      <w:proofErr w:type="spellEnd"/>
      <w:r>
        <w:t>)</w:t>
      </w:r>
      <w:bookmarkEnd w:id="506"/>
      <w:bookmarkEnd w:id="507"/>
    </w:p>
    <w:p w14:paraId="1831BC79" w14:textId="0362D587" w:rsidR="001F63D2" w:rsidRPr="001F63D2" w:rsidRDefault="001F63D2" w:rsidP="007A0E7F">
      <w:pPr>
        <w:pStyle w:val="textbody"/>
        <w:ind w:left="720" w:right="76"/>
      </w:pPr>
      <w:r>
        <w:t>Simulation year.</w:t>
      </w:r>
    </w:p>
    <w:p w14:paraId="5A5ADC87" w14:textId="5DBA688E" w:rsidR="00AF30CA" w:rsidRDefault="00AF30CA" w:rsidP="007A0E7F">
      <w:pPr>
        <w:pStyle w:val="Heading2"/>
        <w:tabs>
          <w:tab w:val="num" w:pos="0"/>
        </w:tabs>
        <w:ind w:left="648" w:right="76" w:hanging="648"/>
      </w:pPr>
      <w:bookmarkStart w:id="509" w:name="_Toc503173398"/>
      <w:bookmarkStart w:id="510" w:name="_Toc54946354"/>
      <w:r>
        <w:t>Age</w:t>
      </w:r>
      <w:bookmarkEnd w:id="508"/>
      <w:r w:rsidR="006F26F6">
        <w:t>(</w:t>
      </w:r>
      <w:proofErr w:type="spellStart"/>
      <w:r w:rsidR="006F26F6">
        <w:t>yr</w:t>
      </w:r>
      <w:proofErr w:type="spellEnd"/>
      <w:r w:rsidR="006F26F6">
        <w:t>)</w:t>
      </w:r>
      <w:bookmarkEnd w:id="509"/>
      <w:bookmarkEnd w:id="510"/>
    </w:p>
    <w:p w14:paraId="6ACAFB09" w14:textId="77777777" w:rsidR="00AF30CA" w:rsidRDefault="00AF30CA" w:rsidP="007A0E7F">
      <w:pPr>
        <w:pStyle w:val="textbody"/>
        <w:ind w:left="720" w:right="76"/>
      </w:pPr>
      <w:r>
        <w:t xml:space="preserve">Current age of the cohort (calendar years). </w:t>
      </w:r>
    </w:p>
    <w:p w14:paraId="080D79DD" w14:textId="55808DE4" w:rsidR="009E0EEF" w:rsidRDefault="000D0C80" w:rsidP="007A0E7F">
      <w:pPr>
        <w:pStyle w:val="Heading2"/>
        <w:tabs>
          <w:tab w:val="num" w:pos="0"/>
        </w:tabs>
        <w:ind w:left="648" w:right="76" w:hanging="648"/>
      </w:pPr>
      <w:bookmarkStart w:id="511" w:name="_Toc503173399"/>
      <w:bookmarkStart w:id="512" w:name="_Toc54946355"/>
      <w:proofErr w:type="spellStart"/>
      <w:proofErr w:type="gramStart"/>
      <w:r>
        <w:t>Top</w:t>
      </w:r>
      <w:r w:rsidR="00291E4B">
        <w:t>Layer</w:t>
      </w:r>
      <w:proofErr w:type="spellEnd"/>
      <w:r w:rsidR="006F26F6">
        <w:t>(</w:t>
      </w:r>
      <w:proofErr w:type="gramEnd"/>
      <w:r w:rsidR="006F26F6">
        <w:t>-)</w:t>
      </w:r>
      <w:bookmarkEnd w:id="511"/>
      <w:bookmarkEnd w:id="512"/>
    </w:p>
    <w:p w14:paraId="0808D4DA" w14:textId="5969BBAA" w:rsidR="009E0EEF" w:rsidRDefault="00291E4B" w:rsidP="007A0E7F">
      <w:pPr>
        <w:pStyle w:val="textbody"/>
        <w:ind w:left="720" w:right="76"/>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7A0E7F">
      <w:pPr>
        <w:pStyle w:val="Heading2"/>
        <w:tabs>
          <w:tab w:val="num" w:pos="0"/>
        </w:tabs>
        <w:ind w:left="648" w:right="76" w:hanging="648"/>
      </w:pPr>
      <w:bookmarkStart w:id="513" w:name="_Toc393188887"/>
      <w:bookmarkStart w:id="514" w:name="_Toc503173400"/>
      <w:bookmarkStart w:id="515" w:name="_Toc54946356"/>
      <w:r>
        <w:t>LAI</w:t>
      </w:r>
      <w:r w:rsidR="00BA09BA">
        <w:t>(m2)</w:t>
      </w:r>
      <w:bookmarkEnd w:id="513"/>
      <w:bookmarkEnd w:id="514"/>
      <w:bookmarkEnd w:id="515"/>
    </w:p>
    <w:p w14:paraId="17753245" w14:textId="77777777" w:rsidR="003C43A6" w:rsidRDefault="003C43A6" w:rsidP="007A0E7F">
      <w:pPr>
        <w:pStyle w:val="textbody"/>
        <w:ind w:left="720" w:right="76"/>
      </w:pPr>
      <w:r>
        <w:t>Leaf area index of the cohort</w:t>
      </w:r>
      <w:r w:rsidR="00791E6A">
        <w:t>.</w:t>
      </w:r>
    </w:p>
    <w:p w14:paraId="7401A5F1" w14:textId="77777777" w:rsidR="003C43A6" w:rsidRDefault="003C43A6" w:rsidP="007A0E7F">
      <w:pPr>
        <w:pStyle w:val="Heading2"/>
        <w:tabs>
          <w:tab w:val="num" w:pos="0"/>
        </w:tabs>
        <w:ind w:left="648" w:right="76" w:hanging="648"/>
      </w:pPr>
      <w:bookmarkStart w:id="516" w:name="_Toc393188889"/>
      <w:bookmarkStart w:id="517" w:name="_Toc503173401"/>
      <w:bookmarkStart w:id="518" w:name="_Toc54946357"/>
      <w:proofErr w:type="spellStart"/>
      <w:r>
        <w:t>GrossPsn</w:t>
      </w:r>
      <w:proofErr w:type="spellEnd"/>
      <w:r w:rsidR="00BA09BA">
        <w:t>(</w:t>
      </w:r>
      <w:proofErr w:type="spellStart"/>
      <w:r w:rsidR="00BA09BA">
        <w:t>gC</w:t>
      </w:r>
      <w:proofErr w:type="spellEnd"/>
      <w:r w:rsidR="00BA09BA">
        <w:t>/m2/</w:t>
      </w:r>
      <w:proofErr w:type="spellStart"/>
      <w:r w:rsidR="00BA09BA">
        <w:t>mo</w:t>
      </w:r>
      <w:proofErr w:type="spellEnd"/>
      <w:r w:rsidR="00BA09BA">
        <w:t>)</w:t>
      </w:r>
      <w:bookmarkEnd w:id="516"/>
      <w:bookmarkEnd w:id="517"/>
      <w:bookmarkEnd w:id="518"/>
    </w:p>
    <w:p w14:paraId="7E480F0D" w14:textId="77777777" w:rsidR="003C43A6" w:rsidRDefault="003C43A6" w:rsidP="007A0E7F">
      <w:pPr>
        <w:pStyle w:val="textbody"/>
        <w:ind w:left="720" w:right="76"/>
      </w:pPr>
      <w:r>
        <w:t>Cohort gross photosynthesis</w:t>
      </w:r>
      <w:r w:rsidR="00D26DDA">
        <w:t xml:space="preserve"> (</w:t>
      </w:r>
      <w:proofErr w:type="spellStart"/>
      <w:r w:rsidR="00D26DDA">
        <w:t>gC</w:t>
      </w:r>
      <w:proofErr w:type="spellEnd"/>
      <w:r w:rsidR="00BA09BA">
        <w:t>/m2</w:t>
      </w:r>
      <w:r w:rsidR="00D26DDA">
        <w:t>/</w:t>
      </w:r>
      <w:proofErr w:type="spellStart"/>
      <w:r w:rsidR="00D26DDA">
        <w:t>mo</w:t>
      </w:r>
      <w:proofErr w:type="spellEnd"/>
      <w:r w:rsidR="00D26DDA">
        <w:t>)</w:t>
      </w:r>
      <w:r>
        <w:t>.</w:t>
      </w:r>
    </w:p>
    <w:p w14:paraId="2D765358" w14:textId="77777777" w:rsidR="009E0EEF" w:rsidRDefault="009E0EEF" w:rsidP="007A0E7F">
      <w:pPr>
        <w:pStyle w:val="Heading2"/>
        <w:tabs>
          <w:tab w:val="num" w:pos="0"/>
        </w:tabs>
        <w:ind w:left="648" w:right="76" w:hanging="648"/>
      </w:pPr>
      <w:bookmarkStart w:id="519" w:name="_Toc393188890"/>
      <w:bookmarkStart w:id="520" w:name="_Toc503173402"/>
      <w:bookmarkStart w:id="521" w:name="_Toc54946358"/>
      <w:proofErr w:type="spellStart"/>
      <w:r>
        <w:lastRenderedPageBreak/>
        <w:t>FolResp</w:t>
      </w:r>
      <w:proofErr w:type="spellEnd"/>
      <w:r>
        <w:t>(</w:t>
      </w:r>
      <w:proofErr w:type="spellStart"/>
      <w:r>
        <w:t>gC</w:t>
      </w:r>
      <w:proofErr w:type="spellEnd"/>
      <w:r>
        <w:t>/m2/</w:t>
      </w:r>
      <w:proofErr w:type="spellStart"/>
      <w:r>
        <w:t>mo</w:t>
      </w:r>
      <w:proofErr w:type="spellEnd"/>
      <w:r>
        <w:t>)</w:t>
      </w:r>
      <w:bookmarkEnd w:id="519"/>
      <w:bookmarkEnd w:id="520"/>
      <w:bookmarkEnd w:id="521"/>
    </w:p>
    <w:p w14:paraId="2F6826EB" w14:textId="77777777" w:rsidR="009E0EEF" w:rsidRDefault="009E0EEF" w:rsidP="007A0E7F">
      <w:pPr>
        <w:pStyle w:val="textbody"/>
        <w:ind w:left="720" w:right="76"/>
      </w:pPr>
      <w:r>
        <w:t>Cohort foliar respiration (</w:t>
      </w:r>
      <w:proofErr w:type="spellStart"/>
      <w:r>
        <w:t>gC</w:t>
      </w:r>
      <w:proofErr w:type="spellEnd"/>
      <w:r>
        <w:t>/m2/</w:t>
      </w:r>
      <w:proofErr w:type="spellStart"/>
      <w:r>
        <w:t>mo</w:t>
      </w:r>
      <w:proofErr w:type="spellEnd"/>
      <w:r>
        <w:t>).</w:t>
      </w:r>
    </w:p>
    <w:p w14:paraId="49A9D7F1" w14:textId="77777777" w:rsidR="009E0EEF" w:rsidRDefault="009E0EEF" w:rsidP="007A0E7F">
      <w:pPr>
        <w:pStyle w:val="Heading2"/>
        <w:tabs>
          <w:tab w:val="num" w:pos="0"/>
        </w:tabs>
        <w:ind w:left="648" w:right="76" w:hanging="648"/>
      </w:pPr>
      <w:bookmarkStart w:id="522" w:name="_Toc393188891"/>
      <w:bookmarkStart w:id="523" w:name="_Toc503173403"/>
      <w:bookmarkStart w:id="524" w:name="_Toc54946359"/>
      <w:proofErr w:type="spellStart"/>
      <w:r>
        <w:t>MaintResp</w:t>
      </w:r>
      <w:proofErr w:type="spellEnd"/>
      <w:r>
        <w:t>(</w:t>
      </w:r>
      <w:proofErr w:type="spellStart"/>
      <w:r>
        <w:t>gC</w:t>
      </w:r>
      <w:proofErr w:type="spellEnd"/>
      <w:r>
        <w:t>/m2/</w:t>
      </w:r>
      <w:proofErr w:type="spellStart"/>
      <w:r>
        <w:t>mo</w:t>
      </w:r>
      <w:proofErr w:type="spellEnd"/>
      <w:r>
        <w:t>)</w:t>
      </w:r>
      <w:bookmarkEnd w:id="522"/>
      <w:bookmarkEnd w:id="523"/>
      <w:bookmarkEnd w:id="524"/>
    </w:p>
    <w:p w14:paraId="13CE18D6" w14:textId="77777777" w:rsidR="009E0EEF" w:rsidRDefault="009E0EEF" w:rsidP="007A0E7F">
      <w:pPr>
        <w:pStyle w:val="textbody"/>
        <w:ind w:left="720" w:right="76"/>
      </w:pPr>
      <w:r>
        <w:t>Cohort maintenance respiration, including tissue repair and nutrient transport (</w:t>
      </w:r>
      <w:proofErr w:type="spellStart"/>
      <w:r>
        <w:t>gC</w:t>
      </w:r>
      <w:proofErr w:type="spellEnd"/>
      <w:r>
        <w:t>/m2/</w:t>
      </w:r>
      <w:proofErr w:type="spellStart"/>
      <w:r>
        <w:t>mo</w:t>
      </w:r>
      <w:proofErr w:type="spellEnd"/>
      <w:r>
        <w:t>).  This amount comes out of the NSC pool.</w:t>
      </w:r>
    </w:p>
    <w:p w14:paraId="649B8CE0" w14:textId="77777777" w:rsidR="003C43A6" w:rsidRDefault="003C43A6" w:rsidP="007A0E7F">
      <w:pPr>
        <w:pStyle w:val="Heading2"/>
        <w:tabs>
          <w:tab w:val="num" w:pos="0"/>
        </w:tabs>
        <w:ind w:left="648" w:right="76" w:hanging="648"/>
      </w:pPr>
      <w:bookmarkStart w:id="525" w:name="_Toc393188892"/>
      <w:bookmarkStart w:id="526" w:name="_Toc503173404"/>
      <w:bookmarkStart w:id="527" w:name="_Toc54946360"/>
      <w:proofErr w:type="spellStart"/>
      <w:r>
        <w:t>NetPsn</w:t>
      </w:r>
      <w:proofErr w:type="spellEnd"/>
      <w:r w:rsidR="00BA09BA">
        <w:t>(</w:t>
      </w:r>
      <w:proofErr w:type="spellStart"/>
      <w:r w:rsidR="00BA09BA">
        <w:t>gC</w:t>
      </w:r>
      <w:proofErr w:type="spellEnd"/>
      <w:r w:rsidR="00BA09BA">
        <w:t>/m2/</w:t>
      </w:r>
      <w:proofErr w:type="spellStart"/>
      <w:r w:rsidR="00BA09BA">
        <w:t>mo</w:t>
      </w:r>
      <w:proofErr w:type="spellEnd"/>
      <w:r w:rsidR="00BA09BA">
        <w:t>)</w:t>
      </w:r>
      <w:bookmarkEnd w:id="525"/>
      <w:bookmarkEnd w:id="526"/>
      <w:bookmarkEnd w:id="527"/>
    </w:p>
    <w:p w14:paraId="3E7863FD" w14:textId="77777777" w:rsidR="003C43A6" w:rsidRDefault="003C43A6" w:rsidP="007A0E7F">
      <w:pPr>
        <w:pStyle w:val="textbody"/>
        <w:ind w:left="720" w:right="76"/>
      </w:pPr>
      <w:r>
        <w:t>Cohort net photosynthesis</w:t>
      </w:r>
      <w:r w:rsidR="00D26DDA">
        <w:t xml:space="preserve"> (</w:t>
      </w:r>
      <w:proofErr w:type="spellStart"/>
      <w:r w:rsidR="00D26DDA">
        <w:t>gC</w:t>
      </w:r>
      <w:proofErr w:type="spellEnd"/>
      <w:r w:rsidR="00BA09BA">
        <w:t>/m2</w:t>
      </w:r>
      <w:r w:rsidR="00D26DDA">
        <w:t>/</w:t>
      </w:r>
      <w:proofErr w:type="spellStart"/>
      <w:r w:rsidR="00D26DDA">
        <w:t>mo</w:t>
      </w:r>
      <w:proofErr w:type="spellEnd"/>
      <w:r w:rsidR="00D26DDA">
        <w:t>)</w:t>
      </w:r>
      <w:r>
        <w:t>.</w:t>
      </w:r>
    </w:p>
    <w:p w14:paraId="64F5E341" w14:textId="77777777" w:rsidR="00291E4B" w:rsidRDefault="00291E4B" w:rsidP="007A0E7F">
      <w:pPr>
        <w:pStyle w:val="Heading2"/>
        <w:tabs>
          <w:tab w:val="num" w:pos="0"/>
        </w:tabs>
        <w:ind w:left="648" w:right="76" w:hanging="648"/>
      </w:pPr>
      <w:bookmarkStart w:id="528" w:name="_Toc393188900"/>
      <w:bookmarkStart w:id="529" w:name="_Toc503173405"/>
      <w:bookmarkStart w:id="530" w:name="_Toc54946361"/>
      <w:bookmarkStart w:id="531" w:name="_Toc393188893"/>
      <w:r>
        <w:t>Transpiration(mm/</w:t>
      </w:r>
      <w:proofErr w:type="spellStart"/>
      <w:r>
        <w:t>mo</w:t>
      </w:r>
      <w:proofErr w:type="spellEnd"/>
      <w:r>
        <w:t>)</w:t>
      </w:r>
      <w:bookmarkEnd w:id="528"/>
      <w:bookmarkEnd w:id="529"/>
      <w:bookmarkEnd w:id="530"/>
    </w:p>
    <w:p w14:paraId="481C1066" w14:textId="77777777" w:rsidR="00291E4B" w:rsidRDefault="00291E4B" w:rsidP="007A0E7F">
      <w:pPr>
        <w:pStyle w:val="textbody"/>
        <w:ind w:left="720" w:right="76"/>
      </w:pPr>
      <w:r>
        <w:t xml:space="preserve">Cohort water </w:t>
      </w:r>
      <w:proofErr w:type="gramStart"/>
      <w:r>
        <w:t>actually lost</w:t>
      </w:r>
      <w:proofErr w:type="gramEnd"/>
      <w:r>
        <w:t xml:space="preserve"> to transpiration (mm/</w:t>
      </w:r>
      <w:proofErr w:type="spellStart"/>
      <w:r>
        <w:t>mo</w:t>
      </w:r>
      <w:proofErr w:type="spellEnd"/>
      <w:r>
        <w:t>).</w:t>
      </w:r>
    </w:p>
    <w:p w14:paraId="3437E4B4" w14:textId="77777777" w:rsidR="003C43A6" w:rsidRDefault="003C43A6" w:rsidP="007A0E7F">
      <w:pPr>
        <w:pStyle w:val="Heading2"/>
        <w:tabs>
          <w:tab w:val="num" w:pos="0"/>
        </w:tabs>
        <w:ind w:left="648" w:right="76" w:hanging="648"/>
      </w:pPr>
      <w:bookmarkStart w:id="532" w:name="_Toc393188898"/>
      <w:bookmarkStart w:id="533" w:name="_Toc503173406"/>
      <w:bookmarkStart w:id="534" w:name="_Toc54946362"/>
      <w:bookmarkEnd w:id="531"/>
      <w:r>
        <w:t>WUE</w:t>
      </w:r>
      <w:r w:rsidR="00E55AA8">
        <w:t>(g/mm)</w:t>
      </w:r>
      <w:bookmarkEnd w:id="532"/>
      <w:bookmarkEnd w:id="533"/>
      <w:bookmarkEnd w:id="534"/>
    </w:p>
    <w:p w14:paraId="5F4DA355" w14:textId="29B69F83" w:rsidR="003C43A6" w:rsidRDefault="003C43A6" w:rsidP="007A0E7F">
      <w:pPr>
        <w:pStyle w:val="textbody"/>
        <w:ind w:left="720" w:right="76"/>
      </w:pPr>
      <w:r>
        <w:t>Cohort mean water use efficiency</w:t>
      </w:r>
      <w:r w:rsidR="00D26DDA">
        <w:t xml:space="preserve"> (</w:t>
      </w:r>
      <w:proofErr w:type="spellStart"/>
      <w:r w:rsidR="00D26DDA">
        <w:t>g</w:t>
      </w:r>
      <w:r w:rsidR="002E2BF9">
        <w:t>C</w:t>
      </w:r>
      <w:proofErr w:type="spellEnd"/>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7A0E7F">
      <w:pPr>
        <w:pStyle w:val="Heading2"/>
        <w:tabs>
          <w:tab w:val="num" w:pos="0"/>
        </w:tabs>
        <w:ind w:left="648" w:right="76" w:hanging="648"/>
      </w:pPr>
      <w:bookmarkStart w:id="535" w:name="_Toc393188901"/>
      <w:bookmarkStart w:id="536" w:name="_Toc503173407"/>
      <w:bookmarkStart w:id="537" w:name="_Toc54946363"/>
      <w:proofErr w:type="spellStart"/>
      <w:r>
        <w:t>Fol</w:t>
      </w:r>
      <w:proofErr w:type="spellEnd"/>
      <w:r w:rsidR="00E55AA8">
        <w:t>(</w:t>
      </w:r>
      <w:proofErr w:type="spellStart"/>
      <w:r w:rsidR="00E55AA8">
        <w:t>gDW</w:t>
      </w:r>
      <w:proofErr w:type="spellEnd"/>
      <w:r w:rsidR="00E55AA8">
        <w:t>/m</w:t>
      </w:r>
      <w:r w:rsidR="00E55AA8" w:rsidRPr="00D26DDA">
        <w:rPr>
          <w:vertAlign w:val="superscript"/>
        </w:rPr>
        <w:t>2</w:t>
      </w:r>
      <w:r w:rsidR="00E55AA8" w:rsidRPr="00D26DDA">
        <w:t>)</w:t>
      </w:r>
      <w:bookmarkEnd w:id="535"/>
      <w:bookmarkEnd w:id="536"/>
      <w:bookmarkEnd w:id="537"/>
    </w:p>
    <w:p w14:paraId="77B844F9" w14:textId="77777777" w:rsidR="003C43A6" w:rsidRDefault="00D26DDA" w:rsidP="007A0E7F">
      <w:pPr>
        <w:pStyle w:val="textbody"/>
        <w:ind w:left="720" w:right="76"/>
      </w:pPr>
      <w:r>
        <w:t xml:space="preserve">Biomass of </w:t>
      </w:r>
      <w:r w:rsidR="00E55AA8">
        <w:t xml:space="preserve">the </w:t>
      </w:r>
      <w:r>
        <w:t xml:space="preserve">cohort foliage </w:t>
      </w:r>
      <w:r w:rsidR="00E55AA8">
        <w:t xml:space="preserve">pool </w:t>
      </w:r>
      <w:r>
        <w:t>(</w:t>
      </w:r>
      <w:proofErr w:type="spellStart"/>
      <w:r>
        <w:t>gDW</w:t>
      </w:r>
      <w:proofErr w:type="spellEnd"/>
      <w:r>
        <w:t>/m</w:t>
      </w:r>
      <w:r w:rsidRPr="00D26DDA">
        <w:rPr>
          <w:vertAlign w:val="superscript"/>
        </w:rPr>
        <w:t>2</w:t>
      </w:r>
      <w:r w:rsidRPr="00D26DDA">
        <w:t>)</w:t>
      </w:r>
      <w:r w:rsidR="00D67468">
        <w:t>.</w:t>
      </w:r>
    </w:p>
    <w:p w14:paraId="733AFA3E" w14:textId="77777777" w:rsidR="00995734" w:rsidRDefault="00995734" w:rsidP="007A0E7F">
      <w:pPr>
        <w:pStyle w:val="Heading2"/>
        <w:tabs>
          <w:tab w:val="num" w:pos="0"/>
        </w:tabs>
        <w:ind w:left="648" w:right="76" w:hanging="648"/>
      </w:pPr>
      <w:bookmarkStart w:id="538" w:name="_Toc393188902"/>
      <w:bookmarkStart w:id="539" w:name="_Toc503173408"/>
      <w:bookmarkStart w:id="540" w:name="_Toc54946364"/>
      <w:r>
        <w:t>Root</w:t>
      </w:r>
      <w:r w:rsidR="00E55AA8">
        <w:t>(</w:t>
      </w:r>
      <w:proofErr w:type="spellStart"/>
      <w:r w:rsidR="00E55AA8">
        <w:t>gDW</w:t>
      </w:r>
      <w:proofErr w:type="spellEnd"/>
      <w:r w:rsidR="00E55AA8">
        <w:t>/m</w:t>
      </w:r>
      <w:r w:rsidR="00E55AA8" w:rsidRPr="00D26DDA">
        <w:rPr>
          <w:vertAlign w:val="superscript"/>
        </w:rPr>
        <w:t>2</w:t>
      </w:r>
      <w:r w:rsidR="00E55AA8" w:rsidRPr="00D26DDA">
        <w:t>)</w:t>
      </w:r>
      <w:bookmarkEnd w:id="538"/>
      <w:bookmarkEnd w:id="539"/>
      <w:bookmarkEnd w:id="540"/>
    </w:p>
    <w:p w14:paraId="389F0B0B" w14:textId="77777777" w:rsidR="00995734" w:rsidRDefault="00995734" w:rsidP="007A0E7F">
      <w:pPr>
        <w:pStyle w:val="textbody"/>
        <w:ind w:left="720" w:right="76"/>
      </w:pPr>
      <w:r>
        <w:t>Biomass of</w:t>
      </w:r>
      <w:r w:rsidR="00E55AA8">
        <w:t xml:space="preserve"> the</w:t>
      </w:r>
      <w:r>
        <w:t xml:space="preserve"> cohort root</w:t>
      </w:r>
      <w:r w:rsidR="00E55AA8">
        <w:t xml:space="preserve"> pool</w:t>
      </w:r>
      <w:r>
        <w:t xml:space="preserve"> </w:t>
      </w:r>
      <w:r w:rsidR="00D26DDA">
        <w:t>(</w:t>
      </w:r>
      <w:proofErr w:type="spellStart"/>
      <w:r w:rsidR="00D26DDA">
        <w:t>gDW</w:t>
      </w:r>
      <w:proofErr w:type="spellEnd"/>
      <w:r w:rsidR="00D26DDA">
        <w:t>/m</w:t>
      </w:r>
      <w:r w:rsidR="00D26DDA" w:rsidRPr="00D26DDA">
        <w:rPr>
          <w:vertAlign w:val="superscript"/>
        </w:rPr>
        <w:t>2</w:t>
      </w:r>
      <w:r w:rsidR="00D26DDA" w:rsidRPr="00D26DDA">
        <w:t>)</w:t>
      </w:r>
      <w:r w:rsidR="00D67468">
        <w:t>.</w:t>
      </w:r>
    </w:p>
    <w:p w14:paraId="48777BD6" w14:textId="77777777" w:rsidR="00995734" w:rsidRDefault="00995734" w:rsidP="007A0E7F">
      <w:pPr>
        <w:pStyle w:val="Heading2"/>
        <w:tabs>
          <w:tab w:val="num" w:pos="0"/>
        </w:tabs>
        <w:ind w:left="648" w:right="76" w:hanging="648"/>
      </w:pPr>
      <w:bookmarkStart w:id="541" w:name="_Toc393188903"/>
      <w:bookmarkStart w:id="542" w:name="_Toc503173409"/>
      <w:bookmarkStart w:id="543" w:name="_Toc54946365"/>
      <w:r>
        <w:t>Wood</w:t>
      </w:r>
      <w:r w:rsidR="00E55AA8">
        <w:t>(</w:t>
      </w:r>
      <w:proofErr w:type="spellStart"/>
      <w:r w:rsidR="00E55AA8">
        <w:t>gDW</w:t>
      </w:r>
      <w:proofErr w:type="spellEnd"/>
      <w:r w:rsidR="00E55AA8">
        <w:t>/m</w:t>
      </w:r>
      <w:r w:rsidR="00E55AA8" w:rsidRPr="00D26DDA">
        <w:rPr>
          <w:vertAlign w:val="superscript"/>
        </w:rPr>
        <w:t>2</w:t>
      </w:r>
      <w:r w:rsidR="00E55AA8" w:rsidRPr="00D26DDA">
        <w:t>)</w:t>
      </w:r>
      <w:bookmarkEnd w:id="541"/>
      <w:bookmarkEnd w:id="542"/>
      <w:bookmarkEnd w:id="543"/>
    </w:p>
    <w:p w14:paraId="2AD6AE97" w14:textId="77777777" w:rsidR="00995734" w:rsidRDefault="00995734" w:rsidP="007A0E7F">
      <w:pPr>
        <w:pStyle w:val="textbody"/>
        <w:ind w:left="720" w:right="76"/>
      </w:pPr>
      <w:r>
        <w:t xml:space="preserve">Biomass of </w:t>
      </w:r>
      <w:r w:rsidR="00E55AA8">
        <w:t xml:space="preserve">the </w:t>
      </w:r>
      <w:r>
        <w:t>cohort wood</w:t>
      </w:r>
      <w:r w:rsidR="00E55AA8">
        <w:t xml:space="preserve"> pool</w:t>
      </w:r>
      <w:r>
        <w:t xml:space="preserve"> </w:t>
      </w:r>
      <w:r w:rsidR="00D26DDA">
        <w:t>(</w:t>
      </w:r>
      <w:proofErr w:type="spellStart"/>
      <w:r w:rsidR="00D26DDA">
        <w:t>gDW</w:t>
      </w:r>
      <w:proofErr w:type="spellEnd"/>
      <w:r w:rsidR="00D26DDA">
        <w:t>/m</w:t>
      </w:r>
      <w:r w:rsidR="00D26DDA" w:rsidRPr="00D26DDA">
        <w:rPr>
          <w:vertAlign w:val="superscript"/>
        </w:rPr>
        <w:t>2</w:t>
      </w:r>
      <w:r w:rsidR="00D26DDA" w:rsidRPr="00D26DDA">
        <w:t>)</w:t>
      </w:r>
      <w:r w:rsidR="00D26DDA">
        <w:t>.</w:t>
      </w:r>
    </w:p>
    <w:p w14:paraId="08F49546" w14:textId="5D0D878B" w:rsidR="00995734" w:rsidRDefault="00B80918" w:rsidP="007A0E7F">
      <w:pPr>
        <w:pStyle w:val="Heading2"/>
        <w:tabs>
          <w:tab w:val="num" w:pos="0"/>
        </w:tabs>
        <w:ind w:left="648" w:right="76" w:hanging="648"/>
      </w:pPr>
      <w:bookmarkStart w:id="544" w:name="_Toc393188904"/>
      <w:bookmarkStart w:id="545" w:name="_Toc503173410"/>
      <w:bookmarkStart w:id="546" w:name="_Toc54946366"/>
      <w:proofErr w:type="gramStart"/>
      <w:r>
        <w:t>N</w:t>
      </w:r>
      <w:r w:rsidR="00995734">
        <w:t>S</w:t>
      </w:r>
      <w:r>
        <w:t>C</w:t>
      </w:r>
      <w:r w:rsidR="00E55AA8">
        <w:t>(</w:t>
      </w:r>
      <w:proofErr w:type="spellStart"/>
      <w:proofErr w:type="gramEnd"/>
      <w:r w:rsidR="00E55AA8">
        <w:t>gC</w:t>
      </w:r>
      <w:proofErr w:type="spellEnd"/>
      <w:r w:rsidR="00E55AA8">
        <w:t>/m</w:t>
      </w:r>
      <w:r w:rsidR="00E55AA8" w:rsidRPr="00D26DDA">
        <w:rPr>
          <w:vertAlign w:val="superscript"/>
        </w:rPr>
        <w:t>2</w:t>
      </w:r>
      <w:r w:rsidR="00E55AA8" w:rsidRPr="00D26DDA">
        <w:t>)</w:t>
      </w:r>
      <w:bookmarkEnd w:id="544"/>
      <w:bookmarkEnd w:id="545"/>
      <w:bookmarkEnd w:id="546"/>
    </w:p>
    <w:p w14:paraId="2A0F5DAC" w14:textId="2A96F81C" w:rsidR="00995734" w:rsidRDefault="00E55AA8" w:rsidP="007A0E7F">
      <w:pPr>
        <w:pStyle w:val="textbody"/>
        <w:ind w:left="720" w:right="76"/>
      </w:pPr>
      <w:r>
        <w:t xml:space="preserve">Amount of carbon in the </w:t>
      </w:r>
      <w:r w:rsidR="00995734">
        <w:t>cohort non-structural</w:t>
      </w:r>
      <w:r w:rsidR="00D67468">
        <w:t xml:space="preserve"> carbon</w:t>
      </w:r>
      <w:r w:rsidR="00995734">
        <w:t xml:space="preserve"> </w:t>
      </w:r>
      <w:r>
        <w:t xml:space="preserve">pool </w:t>
      </w:r>
      <w:r w:rsidR="00D26DDA">
        <w:t>(</w:t>
      </w:r>
      <w:proofErr w:type="spellStart"/>
      <w:r w:rsidR="00D26DDA">
        <w:t>gC</w:t>
      </w:r>
      <w:proofErr w:type="spellEnd"/>
      <w:r w:rsidR="00D26DDA">
        <w:t>/m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7A0E7F">
      <w:pPr>
        <w:pStyle w:val="Heading2"/>
        <w:tabs>
          <w:tab w:val="num" w:pos="0"/>
        </w:tabs>
        <w:ind w:left="648" w:right="76" w:hanging="648"/>
      </w:pPr>
      <w:bookmarkStart w:id="547" w:name="_Toc503173411"/>
      <w:bookmarkStart w:id="548" w:name="_Toc54946367"/>
      <w:bookmarkStart w:id="549" w:name="_Toc393188905"/>
      <w:proofErr w:type="spellStart"/>
      <w:proofErr w:type="gramStart"/>
      <w:r>
        <w:t>N</w:t>
      </w:r>
      <w:r w:rsidR="006F26F6">
        <w:t>S</w:t>
      </w:r>
      <w:r>
        <w:t>C</w:t>
      </w:r>
      <w:r w:rsidR="006F26F6">
        <w:t>frac</w:t>
      </w:r>
      <w:proofErr w:type="spellEnd"/>
      <w:r w:rsidR="006F26F6">
        <w:t>(</w:t>
      </w:r>
      <w:proofErr w:type="gramEnd"/>
      <w:r w:rsidR="006F26F6">
        <w:t>-</w:t>
      </w:r>
      <w:r w:rsidR="006F26F6" w:rsidRPr="00D26DDA">
        <w:t>)</w:t>
      </w:r>
      <w:bookmarkEnd w:id="547"/>
      <w:bookmarkEnd w:id="548"/>
    </w:p>
    <w:p w14:paraId="4A4650A0" w14:textId="3B633E68" w:rsidR="006F26F6" w:rsidRDefault="00784B29" w:rsidP="007A0E7F">
      <w:pPr>
        <w:pStyle w:val="textbody"/>
        <w:ind w:left="720" w:right="76"/>
      </w:pPr>
      <w:r>
        <w:t>Fraction of carbon in the cohort non-structural carbon pool relative to active biomass (NSC / (</w:t>
      </w:r>
      <w:proofErr w:type="spellStart"/>
      <w:r>
        <w:t>FActiveBiom</w:t>
      </w:r>
      <w:proofErr w:type="spellEnd"/>
      <w:r>
        <w:t xml:space="preserve"> * </w:t>
      </w:r>
      <w:r w:rsidRPr="00784B29">
        <w:t>(wood + root+ foliage)</w:t>
      </w:r>
      <w:r>
        <w:t xml:space="preserve">.  </w:t>
      </w:r>
      <w:r w:rsidR="006F26F6">
        <w:t xml:space="preserve">Cohorts die when </w:t>
      </w:r>
      <w:proofErr w:type="spellStart"/>
      <w:r w:rsidR="006F26F6">
        <w:t>NSC</w:t>
      </w:r>
      <w:r w:rsidR="008F1950">
        <w:t>frac</w:t>
      </w:r>
      <w:proofErr w:type="spellEnd"/>
      <w:r w:rsidR="006F26F6">
        <w:t xml:space="preserve"> is &lt;</w:t>
      </w:r>
      <w:r w:rsidR="008F1950">
        <w:t>0.01</w:t>
      </w:r>
      <w:r w:rsidR="006F26F6">
        <w:t xml:space="preserve"> at the end of a calendar year.  </w:t>
      </w:r>
    </w:p>
    <w:p w14:paraId="2A894EA7" w14:textId="77777777" w:rsidR="00995734" w:rsidRDefault="00B66B55" w:rsidP="007A0E7F">
      <w:pPr>
        <w:pStyle w:val="Heading2"/>
        <w:tabs>
          <w:tab w:val="num" w:pos="0"/>
        </w:tabs>
        <w:ind w:left="648" w:right="76" w:hanging="648"/>
      </w:pPr>
      <w:bookmarkStart w:id="550" w:name="_Toc503173412"/>
      <w:bookmarkStart w:id="551" w:name="_Toc54946368"/>
      <w:proofErr w:type="spellStart"/>
      <w:proofErr w:type="gramStart"/>
      <w:r>
        <w:t>f</w:t>
      </w:r>
      <w:r w:rsidR="00995734">
        <w:t>Water</w:t>
      </w:r>
      <w:proofErr w:type="spellEnd"/>
      <w:r w:rsidR="00E55AA8">
        <w:t>(</w:t>
      </w:r>
      <w:proofErr w:type="gramEnd"/>
      <w:r w:rsidR="00E55AA8">
        <w:t>-)</w:t>
      </w:r>
      <w:bookmarkEnd w:id="549"/>
      <w:bookmarkEnd w:id="550"/>
      <w:bookmarkEnd w:id="551"/>
    </w:p>
    <w:p w14:paraId="709B14DD" w14:textId="77777777" w:rsidR="00995734" w:rsidRDefault="00995734" w:rsidP="007A0E7F">
      <w:pPr>
        <w:pStyle w:val="textbody"/>
        <w:ind w:left="720" w:right="76"/>
      </w:pPr>
      <w:r>
        <w:t xml:space="preserve">Reduction factor </w:t>
      </w:r>
      <w:r w:rsidR="00CF010F">
        <w:t>related to</w:t>
      </w:r>
      <w:r>
        <w:t xml:space="preserve"> water availability.</w:t>
      </w:r>
    </w:p>
    <w:p w14:paraId="5F46114C" w14:textId="1B155B5A" w:rsidR="002614C6" w:rsidRDefault="002614C6" w:rsidP="007A0E7F">
      <w:pPr>
        <w:pStyle w:val="Heading2"/>
        <w:tabs>
          <w:tab w:val="num" w:pos="0"/>
        </w:tabs>
        <w:ind w:left="648" w:right="76" w:hanging="648"/>
      </w:pPr>
      <w:bookmarkStart w:id="552" w:name="_Toc6575327"/>
      <w:bookmarkStart w:id="553" w:name="_Toc54946369"/>
      <w:r w:rsidRPr="00595F85">
        <w:t>water(mm</w:t>
      </w:r>
      <w:ins w:id="554" w:author="Miranda, Brian R -FS" w:date="2020-09-15T11:17:00Z">
        <w:r w:rsidR="00973EBA">
          <w:t>/m</w:t>
        </w:r>
      </w:ins>
      <w:r w:rsidRPr="00595F85">
        <w:t>)</w:t>
      </w:r>
      <w:bookmarkEnd w:id="552"/>
      <w:bookmarkEnd w:id="553"/>
    </w:p>
    <w:p w14:paraId="1E12680E" w14:textId="7E07668C" w:rsidR="002614C6" w:rsidRDefault="00272016" w:rsidP="007A0E7F">
      <w:pPr>
        <w:pStyle w:val="textbody"/>
        <w:ind w:left="720" w:right="76"/>
      </w:pPr>
      <w:r>
        <w:t>Average v</w:t>
      </w:r>
      <w:r w:rsidR="00973EBA">
        <w:t>olumetric s</w:t>
      </w:r>
      <w:r w:rsidR="002614C6">
        <w:t xml:space="preserve">oil water value used to compute </w:t>
      </w:r>
      <w:proofErr w:type="spellStart"/>
      <w:r w:rsidR="002614C6">
        <w:t>fWater</w:t>
      </w:r>
      <w:proofErr w:type="spellEnd"/>
      <w:r>
        <w:t xml:space="preserve"> across all cohort sublayers</w:t>
      </w:r>
      <w:r w:rsidR="002614C6">
        <w:t xml:space="preserve">.  </w:t>
      </w:r>
      <w:bookmarkStart w:id="555" w:name="_GoBack"/>
      <w:bookmarkEnd w:id="555"/>
    </w:p>
    <w:p w14:paraId="432E9396" w14:textId="77777777" w:rsidR="002614C6" w:rsidRDefault="002614C6" w:rsidP="007A0E7F">
      <w:pPr>
        <w:pStyle w:val="Heading2"/>
        <w:tabs>
          <w:tab w:val="num" w:pos="0"/>
        </w:tabs>
        <w:ind w:left="648" w:right="76" w:hanging="648"/>
      </w:pPr>
      <w:bookmarkStart w:id="556" w:name="_Toc6575328"/>
      <w:bookmarkStart w:id="557" w:name="_Toc54946370"/>
      <w:proofErr w:type="spellStart"/>
      <w:r w:rsidRPr="005D50A5">
        <w:lastRenderedPageBreak/>
        <w:t>PressureHead</w:t>
      </w:r>
      <w:proofErr w:type="spellEnd"/>
      <w:r w:rsidRPr="005D50A5">
        <w:t>(mm)</w:t>
      </w:r>
      <w:bookmarkEnd w:id="556"/>
      <w:bookmarkEnd w:id="557"/>
    </w:p>
    <w:p w14:paraId="70148BDA" w14:textId="06F2215D" w:rsidR="002614C6" w:rsidRDefault="002614C6" w:rsidP="007A0E7F">
      <w:pPr>
        <w:pStyle w:val="textbody"/>
        <w:ind w:left="720" w:right="76"/>
      </w:pPr>
      <w:r>
        <w:t xml:space="preserve">Pressure head value used to compute </w:t>
      </w:r>
      <w:proofErr w:type="spellStart"/>
      <w:r>
        <w:t>fWater</w:t>
      </w:r>
      <w:proofErr w:type="spellEnd"/>
      <w:r>
        <w:t xml:space="preserve">. </w:t>
      </w:r>
    </w:p>
    <w:p w14:paraId="5D285A39" w14:textId="77777777" w:rsidR="008F1950" w:rsidRDefault="008F1950" w:rsidP="007A0E7F">
      <w:pPr>
        <w:pStyle w:val="Heading2"/>
        <w:tabs>
          <w:tab w:val="num" w:pos="0"/>
        </w:tabs>
        <w:ind w:left="648" w:right="76" w:hanging="648"/>
      </w:pPr>
      <w:bookmarkStart w:id="558" w:name="_Toc503173413"/>
      <w:bookmarkStart w:id="559" w:name="_Toc54946371"/>
      <w:bookmarkStart w:id="560" w:name="_Toc393188906"/>
      <w:proofErr w:type="spellStart"/>
      <w:proofErr w:type="gramStart"/>
      <w:r>
        <w:t>fRad</w:t>
      </w:r>
      <w:proofErr w:type="spellEnd"/>
      <w:r w:rsidRPr="00682A1E">
        <w:t>(</w:t>
      </w:r>
      <w:proofErr w:type="gramEnd"/>
      <w:r>
        <w:t>-)</w:t>
      </w:r>
      <w:bookmarkEnd w:id="558"/>
      <w:bookmarkEnd w:id="559"/>
    </w:p>
    <w:p w14:paraId="701A2E4C" w14:textId="77777777" w:rsidR="008F1950" w:rsidRDefault="008F1950" w:rsidP="007A0E7F">
      <w:pPr>
        <w:pStyle w:val="textbody"/>
        <w:ind w:left="720" w:right="76"/>
      </w:pPr>
      <w:r>
        <w:t xml:space="preserve">Reduction factor related to light availability at the </w:t>
      </w:r>
      <w:r w:rsidRPr="0075050D">
        <w:t>top of the canopy layer occupied by a cohort</w:t>
      </w:r>
      <w:r>
        <w:t>.</w:t>
      </w:r>
    </w:p>
    <w:p w14:paraId="3F3E1A00" w14:textId="6B2892EF" w:rsidR="001F63D2" w:rsidRDefault="001F63D2" w:rsidP="007A0E7F">
      <w:pPr>
        <w:pStyle w:val="Heading2"/>
        <w:tabs>
          <w:tab w:val="num" w:pos="0"/>
        </w:tabs>
        <w:ind w:left="648" w:right="76" w:hanging="648"/>
      </w:pPr>
      <w:bookmarkStart w:id="561" w:name="_Toc503173414"/>
      <w:bookmarkStart w:id="562" w:name="_Toc54946372"/>
      <w:proofErr w:type="spellStart"/>
      <w:proofErr w:type="gramStart"/>
      <w:r>
        <w:t>fOzone</w:t>
      </w:r>
      <w:proofErr w:type="spellEnd"/>
      <w:r w:rsidRPr="00682A1E">
        <w:t>(</w:t>
      </w:r>
      <w:proofErr w:type="gramEnd"/>
      <w:r>
        <w:t>-)</w:t>
      </w:r>
      <w:bookmarkEnd w:id="561"/>
      <w:bookmarkEnd w:id="562"/>
    </w:p>
    <w:p w14:paraId="0E99D64F" w14:textId="3EBF555D" w:rsidR="001F63D2" w:rsidRDefault="001F63D2" w:rsidP="007A0E7F">
      <w:pPr>
        <w:pStyle w:val="textbody"/>
        <w:ind w:left="720" w:right="76"/>
      </w:pPr>
      <w:r>
        <w:t>Reduction factor related to ozone effects.</w:t>
      </w:r>
    </w:p>
    <w:p w14:paraId="6751B805" w14:textId="77777777" w:rsidR="001F63D2" w:rsidRDefault="001F63D2" w:rsidP="007A0E7F">
      <w:pPr>
        <w:pStyle w:val="Heading2"/>
        <w:tabs>
          <w:tab w:val="num" w:pos="0"/>
        </w:tabs>
        <w:ind w:left="648" w:right="76" w:hanging="648"/>
      </w:pPr>
      <w:bookmarkStart w:id="563" w:name="_Toc503173415"/>
      <w:bookmarkStart w:id="564" w:name="_Toc54946373"/>
      <w:proofErr w:type="spellStart"/>
      <w:proofErr w:type="gramStart"/>
      <w:r>
        <w:t>DelAmax</w:t>
      </w:r>
      <w:proofErr w:type="spellEnd"/>
      <w:r>
        <w:t>(</w:t>
      </w:r>
      <w:proofErr w:type="gramEnd"/>
      <w:r>
        <w:t>-)</w:t>
      </w:r>
      <w:bookmarkEnd w:id="563"/>
      <w:bookmarkEnd w:id="564"/>
    </w:p>
    <w:p w14:paraId="450D7541" w14:textId="77777777" w:rsidR="001F63D2" w:rsidRDefault="001F63D2" w:rsidP="007A0E7F">
      <w:pPr>
        <w:pStyle w:val="textbody"/>
        <w:ind w:left="720" w:right="76"/>
      </w:pPr>
      <w:r>
        <w:t>Enhancement factor related to CO</w:t>
      </w:r>
      <w:r w:rsidRPr="00585394">
        <w:rPr>
          <w:vertAlign w:val="subscript"/>
        </w:rPr>
        <w:t>2</w:t>
      </w:r>
      <w:r>
        <w:t xml:space="preserve"> effects on photosynthesis.</w:t>
      </w:r>
    </w:p>
    <w:p w14:paraId="087C44F8" w14:textId="77777777" w:rsidR="00E55AA8" w:rsidRDefault="0096541D" w:rsidP="007A0E7F">
      <w:pPr>
        <w:pStyle w:val="Heading2"/>
        <w:tabs>
          <w:tab w:val="num" w:pos="0"/>
        </w:tabs>
        <w:ind w:left="648" w:right="76" w:hanging="648"/>
      </w:pPr>
      <w:bookmarkStart w:id="565" w:name="_Toc503173416"/>
      <w:bookmarkStart w:id="566" w:name="_Toc54946374"/>
      <w:proofErr w:type="spellStart"/>
      <w:r>
        <w:t>f</w:t>
      </w:r>
      <w:r w:rsidR="00E55AA8">
        <w:t>Temp_</w:t>
      </w:r>
      <w:proofErr w:type="gramStart"/>
      <w:r w:rsidR="00E55AA8">
        <w:t>psn</w:t>
      </w:r>
      <w:proofErr w:type="spellEnd"/>
      <w:r w:rsidR="00E55AA8">
        <w:t>(</w:t>
      </w:r>
      <w:proofErr w:type="gramEnd"/>
      <w:r w:rsidR="00E55AA8">
        <w:t>-)</w:t>
      </w:r>
      <w:bookmarkEnd w:id="560"/>
      <w:bookmarkEnd w:id="565"/>
      <w:bookmarkEnd w:id="566"/>
    </w:p>
    <w:p w14:paraId="226E9A1D" w14:textId="77777777" w:rsidR="00E55AA8" w:rsidRDefault="00E55AA8" w:rsidP="007A0E7F">
      <w:pPr>
        <w:pStyle w:val="textbody"/>
        <w:ind w:left="720" w:right="76"/>
      </w:pPr>
      <w:r>
        <w:t xml:space="preserve">Reduction factor </w:t>
      </w:r>
      <w:r w:rsidR="00CF010F">
        <w:t>related to</w:t>
      </w:r>
      <w:r>
        <w:t xml:space="preserve"> sub-optimal temperature for photosynthesis.</w:t>
      </w:r>
    </w:p>
    <w:p w14:paraId="081B10F9" w14:textId="3BBF8298" w:rsidR="00E55AA8" w:rsidRDefault="0096541D" w:rsidP="007A0E7F">
      <w:pPr>
        <w:pStyle w:val="Heading2"/>
        <w:tabs>
          <w:tab w:val="num" w:pos="0"/>
        </w:tabs>
        <w:ind w:left="648" w:right="76" w:hanging="648"/>
      </w:pPr>
      <w:bookmarkStart w:id="567" w:name="_Toc393188907"/>
      <w:bookmarkStart w:id="568" w:name="_Toc503173418"/>
      <w:bookmarkStart w:id="569" w:name="_Toc54946375"/>
      <w:proofErr w:type="spellStart"/>
      <w:r>
        <w:t>f</w:t>
      </w:r>
      <w:r w:rsidR="00E55AA8">
        <w:t>Temp_</w:t>
      </w:r>
      <w:proofErr w:type="gramStart"/>
      <w:r w:rsidR="00E55AA8">
        <w:t>resp</w:t>
      </w:r>
      <w:proofErr w:type="spellEnd"/>
      <w:r w:rsidR="00E55AA8">
        <w:t>(</w:t>
      </w:r>
      <w:proofErr w:type="gramEnd"/>
      <w:r w:rsidR="00E55AA8">
        <w:t>-)</w:t>
      </w:r>
      <w:bookmarkEnd w:id="567"/>
      <w:bookmarkEnd w:id="568"/>
      <w:bookmarkEnd w:id="569"/>
    </w:p>
    <w:p w14:paraId="1166CA0C" w14:textId="77777777" w:rsidR="00E55AA8" w:rsidRDefault="00E55AA8" w:rsidP="007A0E7F">
      <w:pPr>
        <w:pStyle w:val="textbody"/>
        <w:ind w:left="720" w:right="76"/>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7A0E7F">
      <w:pPr>
        <w:pStyle w:val="Heading2"/>
        <w:tabs>
          <w:tab w:val="num" w:pos="0"/>
        </w:tabs>
        <w:ind w:left="648" w:right="76" w:hanging="648"/>
      </w:pPr>
      <w:bookmarkStart w:id="570" w:name="_Toc393188908"/>
      <w:bookmarkStart w:id="571" w:name="_Toc503173419"/>
      <w:bookmarkStart w:id="572" w:name="_Toc54946376"/>
      <w:proofErr w:type="spellStart"/>
      <w:proofErr w:type="gramStart"/>
      <w:r>
        <w:t>fA</w:t>
      </w:r>
      <w:r w:rsidR="00EE0C47">
        <w:t>ge</w:t>
      </w:r>
      <w:proofErr w:type="spellEnd"/>
      <w:r w:rsidR="00EE0C47">
        <w:t>(</w:t>
      </w:r>
      <w:proofErr w:type="gramEnd"/>
      <w:r w:rsidR="00EE0C47">
        <w:t>-)</w:t>
      </w:r>
      <w:bookmarkEnd w:id="570"/>
      <w:bookmarkEnd w:id="571"/>
      <w:bookmarkEnd w:id="572"/>
    </w:p>
    <w:p w14:paraId="580ACCF5" w14:textId="77777777" w:rsidR="00EE0C47" w:rsidRDefault="00EE0C47" w:rsidP="007A0E7F">
      <w:pPr>
        <w:pStyle w:val="textbody"/>
        <w:ind w:left="720" w:right="76"/>
      </w:pPr>
      <w:r>
        <w:t xml:space="preserve">Reduction factor for age-related declines in photosynthesis efficiency. </w:t>
      </w:r>
    </w:p>
    <w:p w14:paraId="4D146D9A" w14:textId="1880B4F0" w:rsidR="008F1950" w:rsidRDefault="008F1950" w:rsidP="007A0E7F">
      <w:pPr>
        <w:pStyle w:val="Heading2"/>
        <w:tabs>
          <w:tab w:val="num" w:pos="0"/>
        </w:tabs>
        <w:ind w:left="648" w:right="76" w:hanging="648"/>
      </w:pPr>
      <w:bookmarkStart w:id="573" w:name="_Toc503173420"/>
      <w:bookmarkStart w:id="574" w:name="_Toc54946377"/>
      <w:bookmarkStart w:id="575" w:name="_Toc393188909"/>
      <w:proofErr w:type="spellStart"/>
      <w:proofErr w:type="gramStart"/>
      <w:r>
        <w:t>LeafOn</w:t>
      </w:r>
      <w:proofErr w:type="spellEnd"/>
      <w:r>
        <w:t>(</w:t>
      </w:r>
      <w:proofErr w:type="gramEnd"/>
      <w:r>
        <w:t>-)</w:t>
      </w:r>
      <w:bookmarkEnd w:id="573"/>
      <w:bookmarkEnd w:id="574"/>
    </w:p>
    <w:p w14:paraId="23BD8C7B" w14:textId="0466E0FF" w:rsidR="008F1950" w:rsidRDefault="008F1950" w:rsidP="007A0E7F">
      <w:pPr>
        <w:pStyle w:val="textbody"/>
        <w:ind w:left="720" w:right="76"/>
      </w:pPr>
      <w:r>
        <w:t xml:space="preserve">Indicates growing season status.  When TRUE, new foliage can be </w:t>
      </w:r>
      <w:proofErr w:type="gramStart"/>
      <w:r>
        <w:t>added</w:t>
      </w:r>
      <w:proofErr w:type="gramEnd"/>
      <w:r>
        <w:t xml:space="preserve"> and old foliage has not yet been dropped.  </w:t>
      </w:r>
    </w:p>
    <w:p w14:paraId="31D0724C" w14:textId="179E2C24" w:rsidR="008F1950" w:rsidRDefault="008F1950" w:rsidP="007A0E7F">
      <w:pPr>
        <w:pStyle w:val="Heading2"/>
        <w:tabs>
          <w:tab w:val="num" w:pos="0"/>
        </w:tabs>
        <w:ind w:left="648" w:right="76" w:hanging="648"/>
      </w:pPr>
      <w:bookmarkStart w:id="576" w:name="_Toc503173421"/>
      <w:bookmarkStart w:id="577" w:name="_Toc54946378"/>
      <w:proofErr w:type="spellStart"/>
      <w:r>
        <w:t>FActiveBiomass</w:t>
      </w:r>
      <w:proofErr w:type="spellEnd"/>
      <w:r>
        <w:t>(</w:t>
      </w:r>
      <w:proofErr w:type="spellStart"/>
      <w:r>
        <w:t>gDW_gDW</w:t>
      </w:r>
      <w:proofErr w:type="spellEnd"/>
      <w:r>
        <w:t>)</w:t>
      </w:r>
      <w:bookmarkEnd w:id="576"/>
      <w:bookmarkEnd w:id="577"/>
    </w:p>
    <w:p w14:paraId="24BD934B" w14:textId="1959820F" w:rsidR="008F1950" w:rsidRDefault="008F1950" w:rsidP="007A0E7F">
      <w:pPr>
        <w:pStyle w:val="textbody"/>
        <w:ind w:left="720" w:right="76"/>
      </w:pPr>
      <w:r>
        <w:t>Fraction of active biomass.  Indicates the computed fraction of wood biomass that is considered active and able to transport water to support foliage.</w:t>
      </w:r>
    </w:p>
    <w:p w14:paraId="7CC4E927" w14:textId="0C0F1CF7" w:rsidR="001F63D2" w:rsidRDefault="001F63D2" w:rsidP="007A0E7F">
      <w:pPr>
        <w:pStyle w:val="Heading2"/>
        <w:tabs>
          <w:tab w:val="num" w:pos="0"/>
        </w:tabs>
        <w:ind w:left="648" w:right="76" w:hanging="648"/>
      </w:pPr>
      <w:bookmarkStart w:id="578" w:name="_Toc503173422"/>
      <w:bookmarkStart w:id="579" w:name="_Toc54946379"/>
      <w:proofErr w:type="spellStart"/>
      <w:r>
        <w:t>AdjFolN</w:t>
      </w:r>
      <w:proofErr w:type="spellEnd"/>
      <w:r w:rsidR="00520074">
        <w:t>(</w:t>
      </w:r>
      <w:proofErr w:type="spellStart"/>
      <w:r w:rsidR="00520074">
        <w:t>gN_gC</w:t>
      </w:r>
      <w:proofErr w:type="spellEnd"/>
      <w:r>
        <w:t>)</w:t>
      </w:r>
      <w:bookmarkEnd w:id="578"/>
      <w:bookmarkEnd w:id="579"/>
    </w:p>
    <w:p w14:paraId="25E2D415" w14:textId="724DD160" w:rsidR="00520074" w:rsidRDefault="00520074" w:rsidP="007A0E7F">
      <w:pPr>
        <w:pStyle w:val="textbody"/>
        <w:ind w:left="720" w:right="76"/>
      </w:pPr>
      <w:r>
        <w:t>Adjusted foliar nitrogen (</w:t>
      </w:r>
      <w:proofErr w:type="spellStart"/>
      <w:r>
        <w:t>gN</w:t>
      </w:r>
      <w:proofErr w:type="spellEnd"/>
      <w:r>
        <w:t>/</w:t>
      </w:r>
      <w:proofErr w:type="spellStart"/>
      <w:r>
        <w:t>gC</w:t>
      </w:r>
      <w:proofErr w:type="spellEnd"/>
      <w:r>
        <w:t xml:space="preserve">).  When using the optional </w:t>
      </w:r>
      <w:proofErr w:type="spellStart"/>
      <w:r>
        <w:t>FolNInt</w:t>
      </w:r>
      <w:proofErr w:type="spellEnd"/>
      <w:r>
        <w:t xml:space="preserve"> and </w:t>
      </w:r>
      <w:proofErr w:type="spellStart"/>
      <w:r>
        <w:t>FolNSlope</w:t>
      </w:r>
      <w:proofErr w:type="spellEnd"/>
      <w:r>
        <w:t xml:space="preserve"> parameters, the adjusted </w:t>
      </w:r>
      <w:proofErr w:type="spellStart"/>
      <w:r>
        <w:t>FolN</w:t>
      </w:r>
      <w:proofErr w:type="spellEnd"/>
      <w:r>
        <w:t xml:space="preserve"> can be different from the species </w:t>
      </w:r>
      <w:proofErr w:type="spellStart"/>
      <w:r>
        <w:t>FolN</w:t>
      </w:r>
      <w:proofErr w:type="spellEnd"/>
      <w:r>
        <w:t xml:space="preserve"> value, depending on canopy position and the resulting PAR.  Averaged across the cohort’s subcanopy layers.</w:t>
      </w:r>
    </w:p>
    <w:p w14:paraId="72075600" w14:textId="77777777" w:rsidR="002614C6" w:rsidRDefault="002614C6" w:rsidP="007A0E7F">
      <w:pPr>
        <w:pStyle w:val="Heading2"/>
        <w:tabs>
          <w:tab w:val="clear" w:pos="1116"/>
          <w:tab w:val="num" w:pos="0"/>
          <w:tab w:val="num" w:pos="1296"/>
        </w:tabs>
        <w:ind w:left="648" w:right="76" w:hanging="648"/>
      </w:pPr>
      <w:bookmarkStart w:id="580" w:name="_Toc6575338"/>
      <w:bookmarkStart w:id="581" w:name="_Toc54946380"/>
      <w:proofErr w:type="spellStart"/>
      <w:proofErr w:type="gramStart"/>
      <w:r>
        <w:t>AdjFracFol</w:t>
      </w:r>
      <w:proofErr w:type="spellEnd"/>
      <w:r>
        <w:t>(</w:t>
      </w:r>
      <w:proofErr w:type="gramEnd"/>
      <w:r>
        <w:t>-)</w:t>
      </w:r>
      <w:bookmarkEnd w:id="580"/>
      <w:bookmarkEnd w:id="581"/>
    </w:p>
    <w:p w14:paraId="1451CF5B" w14:textId="778A1405" w:rsidR="002614C6" w:rsidRPr="00520074" w:rsidRDefault="002614C6" w:rsidP="007A0E7F">
      <w:pPr>
        <w:pStyle w:val="textbody"/>
        <w:ind w:left="720" w:right="76"/>
      </w:pPr>
      <w:r>
        <w:t xml:space="preserve">Adjusted </w:t>
      </w:r>
      <w:proofErr w:type="spellStart"/>
      <w:r>
        <w:t>FracFol</w:t>
      </w:r>
      <w:proofErr w:type="spellEnd"/>
      <w:r>
        <w:t xml:space="preserve">.  When using the optional </w:t>
      </w:r>
      <w:proofErr w:type="spellStart"/>
      <w:r>
        <w:t>MaxFracFol</w:t>
      </w:r>
      <w:proofErr w:type="spellEnd"/>
      <w:r>
        <w:t xml:space="preserve"> and </w:t>
      </w:r>
      <w:proofErr w:type="spellStart"/>
      <w:r>
        <w:t>FracFolShape</w:t>
      </w:r>
      <w:proofErr w:type="spellEnd"/>
      <w:r>
        <w:t xml:space="preserve"> parameters, the adjusted </w:t>
      </w:r>
      <w:proofErr w:type="spellStart"/>
      <w:r>
        <w:t>FracFol</w:t>
      </w:r>
      <w:proofErr w:type="spellEnd"/>
      <w:r>
        <w:t xml:space="preserve"> can be different from the species </w:t>
      </w:r>
      <w:proofErr w:type="spellStart"/>
      <w:r>
        <w:t>FracFol</w:t>
      </w:r>
      <w:proofErr w:type="spellEnd"/>
      <w:r>
        <w:t xml:space="preserve"> value, depending on canopy position and the resulting PAR.  Averaged across the cohort’s subcanopy layers.</w:t>
      </w:r>
    </w:p>
    <w:p w14:paraId="29318B02" w14:textId="48907EBE" w:rsidR="001F63D2" w:rsidRDefault="001F63D2" w:rsidP="007A0E7F">
      <w:pPr>
        <w:pStyle w:val="Heading2"/>
        <w:tabs>
          <w:tab w:val="num" w:pos="0"/>
        </w:tabs>
        <w:ind w:left="648" w:right="76" w:hanging="648"/>
      </w:pPr>
      <w:bookmarkStart w:id="582" w:name="_Toc503173423"/>
      <w:bookmarkStart w:id="583" w:name="_Toc54946381"/>
      <w:proofErr w:type="spellStart"/>
      <w:proofErr w:type="gramStart"/>
      <w:r>
        <w:lastRenderedPageBreak/>
        <w:t>CiModifier</w:t>
      </w:r>
      <w:proofErr w:type="spellEnd"/>
      <w:r>
        <w:t>(</w:t>
      </w:r>
      <w:proofErr w:type="gramEnd"/>
      <w:r>
        <w:t>-)</w:t>
      </w:r>
      <w:bookmarkEnd w:id="582"/>
      <w:bookmarkEnd w:id="583"/>
    </w:p>
    <w:p w14:paraId="0738CAEE" w14:textId="247453F3" w:rsidR="001F63D2" w:rsidRPr="001F63D2" w:rsidRDefault="00520074" w:rsidP="007A0E7F">
      <w:pPr>
        <w:pStyle w:val="textbody"/>
        <w:ind w:left="720" w:right="76"/>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7A0E7F">
      <w:pPr>
        <w:pStyle w:val="Heading2"/>
        <w:tabs>
          <w:tab w:val="num" w:pos="0"/>
        </w:tabs>
        <w:ind w:left="648" w:right="76" w:hanging="648"/>
      </w:pPr>
      <w:bookmarkStart w:id="584" w:name="_Toc503173424"/>
      <w:bookmarkStart w:id="585" w:name="_Toc54946382"/>
      <w:proofErr w:type="spellStart"/>
      <w:proofErr w:type="gramStart"/>
      <w:r>
        <w:t>AdjHalfSat</w:t>
      </w:r>
      <w:proofErr w:type="spellEnd"/>
      <w:r>
        <w:t>(</w:t>
      </w:r>
      <w:proofErr w:type="gramEnd"/>
      <w:r>
        <w:t>-)</w:t>
      </w:r>
      <w:bookmarkEnd w:id="584"/>
      <w:bookmarkEnd w:id="585"/>
    </w:p>
    <w:p w14:paraId="5FB2071E" w14:textId="52B492A2" w:rsidR="00520074" w:rsidRDefault="00520074" w:rsidP="007A0E7F">
      <w:pPr>
        <w:pStyle w:val="textbody"/>
        <w:ind w:left="720" w:right="76"/>
      </w:pPr>
      <w:r>
        <w:t xml:space="preserve">Adjusted </w:t>
      </w:r>
      <w:proofErr w:type="spellStart"/>
      <w:r>
        <w:t>HalfSat</w:t>
      </w:r>
      <w:proofErr w:type="spellEnd"/>
      <w:r>
        <w:t xml:space="preserve">.  When using the optional CO2HalfSatEff, the adjusted </w:t>
      </w:r>
      <w:proofErr w:type="spellStart"/>
      <w:r>
        <w:t>HalfSat</w:t>
      </w:r>
      <w:proofErr w:type="spellEnd"/>
      <w:r>
        <w:t xml:space="preserve"> can be different from the species </w:t>
      </w:r>
      <w:proofErr w:type="spellStart"/>
      <w:r>
        <w:t>HalfSat</w:t>
      </w:r>
      <w:proofErr w:type="spellEnd"/>
      <w:r>
        <w:t xml:space="preserve">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w:t>
      </w:r>
      <w:proofErr w:type="spellStart"/>
      <w:r>
        <w:t>HalfSat</w:t>
      </w:r>
      <w:proofErr w:type="spellEnd"/>
      <w:r>
        <w:t xml:space="preserve"> value.</w:t>
      </w:r>
    </w:p>
    <w:p w14:paraId="26ED0641" w14:textId="77777777" w:rsidR="002614C6" w:rsidRDefault="002614C6" w:rsidP="007A0E7F">
      <w:pPr>
        <w:pStyle w:val="Heading2"/>
        <w:tabs>
          <w:tab w:val="clear" w:pos="1116"/>
          <w:tab w:val="num" w:pos="0"/>
          <w:tab w:val="num" w:pos="1296"/>
        </w:tabs>
        <w:ind w:left="648" w:right="76" w:hanging="648"/>
      </w:pPr>
      <w:bookmarkStart w:id="586" w:name="_Toc6575341"/>
      <w:bookmarkStart w:id="587" w:name="_Toc54946383"/>
      <w:r>
        <w:t>Limiting Factor</w:t>
      </w:r>
      <w:bookmarkEnd w:id="586"/>
      <w:bookmarkEnd w:id="587"/>
    </w:p>
    <w:p w14:paraId="6E15B8A3" w14:textId="77777777" w:rsidR="002614C6" w:rsidRPr="00520074" w:rsidRDefault="002614C6" w:rsidP="007A0E7F">
      <w:pPr>
        <w:pStyle w:val="textbody"/>
        <w:ind w:left="720" w:right="76"/>
      </w:pPr>
      <w:r>
        <w:t>Indicates the most limiting factor on photosynthesis, including death by cold (and the temperature that killed the cohort).</w:t>
      </w:r>
    </w:p>
    <w:p w14:paraId="3B120684" w14:textId="77777777" w:rsidR="002614C6" w:rsidRDefault="002614C6" w:rsidP="0023718C">
      <w:pPr>
        <w:pStyle w:val="textbody"/>
        <w:ind w:left="720"/>
      </w:pPr>
    </w:p>
    <w:p w14:paraId="49638CFB" w14:textId="77777777" w:rsidR="00AE18A3" w:rsidRPr="00520074" w:rsidRDefault="00AE18A3" w:rsidP="0023718C">
      <w:pPr>
        <w:pStyle w:val="textbody"/>
        <w:ind w:left="720"/>
      </w:pPr>
    </w:p>
    <w:p w14:paraId="63E92D9D" w14:textId="10DA4644" w:rsidR="00D84C37" w:rsidRDefault="000F375C" w:rsidP="00AE18A3">
      <w:pPr>
        <w:pStyle w:val="Heading1"/>
        <w:pageBreakBefore w:val="0"/>
      </w:pPr>
      <w:bookmarkStart w:id="588" w:name="_Toc393188910"/>
      <w:bookmarkStart w:id="589" w:name="_Toc503173425"/>
      <w:bookmarkStart w:id="590" w:name="_Toc54946384"/>
      <w:bookmarkEnd w:id="575"/>
      <w:r>
        <w:t xml:space="preserve">Output file </w:t>
      </w:r>
      <w:r w:rsidR="0055593B">
        <w:t>–</w:t>
      </w:r>
      <w:bookmarkEnd w:id="588"/>
      <w:r w:rsidR="007D04BB" w:rsidRPr="007D04BB">
        <w:t xml:space="preserve"> </w:t>
      </w:r>
      <w:r w:rsidR="007D04BB">
        <w:t>Establishment Table (Optional</w:t>
      </w:r>
      <w:r w:rsidR="007D04BB" w:rsidRPr="007D04BB">
        <w:t xml:space="preserve"> </w:t>
      </w:r>
      <w:proofErr w:type="spellStart"/>
      <w:r w:rsidR="007D04BB" w:rsidRPr="00F13975">
        <w:t>PNEToutputsites</w:t>
      </w:r>
      <w:proofErr w:type="spellEnd"/>
      <w:r w:rsidR="007D04BB">
        <w:t xml:space="preserve"> output)</w:t>
      </w:r>
      <w:bookmarkEnd w:id="589"/>
      <w:bookmarkEnd w:id="590"/>
    </w:p>
    <w:p w14:paraId="0387D633" w14:textId="4DD98108" w:rsidR="00D84C37" w:rsidRDefault="00D84C37" w:rsidP="007A0E7F">
      <w:pPr>
        <w:pStyle w:val="textbody"/>
        <w:ind w:left="720" w:right="76"/>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 xml:space="preserve">intervals of one </w:t>
      </w:r>
      <w:proofErr w:type="spellStart"/>
      <w:r w:rsidR="00784B29">
        <w:t>PnET</w:t>
      </w:r>
      <w:proofErr w:type="spellEnd"/>
      <w:r w:rsidR="00784B29">
        <w:t>-Succession time step</w:t>
      </w:r>
      <w:r>
        <w:t xml:space="preserve">.  </w:t>
      </w:r>
    </w:p>
    <w:p w14:paraId="0D31272A" w14:textId="021A73AB" w:rsidR="00D84C37" w:rsidRDefault="00142BD5" w:rsidP="00682A1E">
      <w:pPr>
        <w:pStyle w:val="Heading2"/>
        <w:tabs>
          <w:tab w:val="num" w:pos="0"/>
        </w:tabs>
        <w:ind w:left="648" w:hanging="648"/>
      </w:pPr>
      <w:bookmarkStart w:id="591" w:name="_Toc503173426"/>
      <w:bookmarkStart w:id="592" w:name="_Toc54946385"/>
      <w:r>
        <w:t>Year</w:t>
      </w:r>
      <w:bookmarkEnd w:id="591"/>
      <w:bookmarkEnd w:id="592"/>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593" w:name="_Toc503173427"/>
      <w:bookmarkStart w:id="594" w:name="_Toc54946386"/>
      <w:r>
        <w:t>Species</w:t>
      </w:r>
      <w:bookmarkEnd w:id="593"/>
      <w:bookmarkEnd w:id="594"/>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595" w:name="_Toc503173428"/>
      <w:bookmarkStart w:id="596" w:name="_Toc54946387"/>
      <w:r>
        <w:t>Pest</w:t>
      </w:r>
      <w:bookmarkEnd w:id="595"/>
      <w:bookmarkEnd w:id="596"/>
    </w:p>
    <w:p w14:paraId="136A300E" w14:textId="06FD7A15" w:rsidR="001B5B1F" w:rsidRDefault="002614C6" w:rsidP="007A0E7F">
      <w:pPr>
        <w:pStyle w:val="textbody"/>
        <w:ind w:left="720" w:right="76"/>
      </w:pPr>
      <w:r>
        <w:t>The cumulative p</w:t>
      </w:r>
      <w:r w:rsidR="00142BD5">
        <w:t>robability of establishment for the species during the given time step</w:t>
      </w:r>
      <w:r w:rsidR="00142BD5" w:rsidRPr="00142BD5">
        <w:t xml:space="preserve"> </w:t>
      </w:r>
      <w:r w:rsidR="00142BD5">
        <w:t xml:space="preserve">as a function of the </w:t>
      </w:r>
      <w:r>
        <w:t xml:space="preserve">monthly </w:t>
      </w:r>
      <w:r w:rsidR="00142BD5">
        <w:t>values of water and PAR</w:t>
      </w:r>
      <w:r w:rsidR="001B5B1F">
        <w:t>.</w:t>
      </w:r>
      <w:r>
        <w:t xml:space="preserve">  Each growing season monthly probability is:</w:t>
      </w:r>
    </w:p>
    <w:p w14:paraId="267C8205" w14:textId="67953BEA" w:rsidR="002614C6" w:rsidRPr="002614C6" w:rsidRDefault="008B4A0A" w:rsidP="007A0E7F">
      <w:pPr>
        <w:pStyle w:val="textbody"/>
        <w:ind w:left="720" w:right="76"/>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r>
                <w:rPr>
                  <w:rFonts w:ascii="Cambria Math" w:hAnsi="Cambria Math"/>
                </w:rPr>
                <m:t>fRad</m:t>
              </m:r>
            </m:e>
            <m:sup>
              <m:r>
                <w:rPr>
                  <w:rFonts w:ascii="Cambria Math" w:hAnsi="Cambria Math"/>
                </w:rPr>
                <m:t>EstRadSensitivity</m:t>
              </m:r>
            </m:sup>
          </m:sSup>
          <m:r>
            <w:rPr>
              <w:rFonts w:ascii="Cambria Math" w:hAnsi="Cambria Math"/>
            </w:rPr>
            <m:t>×</m:t>
          </m:r>
          <m:sSup>
            <m:sSupPr>
              <m:ctrlPr>
                <w:rPr>
                  <w:rFonts w:ascii="Cambria Math" w:hAnsi="Cambria Math"/>
                  <w:i/>
                </w:rPr>
              </m:ctrlPr>
            </m:sSupPr>
            <m:e>
              <m:r>
                <w:rPr>
                  <w:rFonts w:ascii="Cambria Math" w:hAnsi="Cambria Math"/>
                </w:rPr>
                <m:t>fWater</m:t>
              </m:r>
            </m:e>
            <m:sup>
              <m:r>
                <w:rPr>
                  <w:rFonts w:ascii="Cambria Math" w:hAnsi="Cambria Math"/>
                </w:rPr>
                <m:t>EstMoistSensitivity</m:t>
              </m:r>
            </m:sup>
          </m:sSup>
        </m:oMath>
      </m:oMathPara>
    </w:p>
    <w:p w14:paraId="73E51E64" w14:textId="51A1EBC0" w:rsidR="002614C6" w:rsidRPr="002614C6" w:rsidRDefault="002614C6" w:rsidP="007A0E7F">
      <w:pPr>
        <w:pStyle w:val="textbody"/>
        <w:ind w:left="720" w:right="76"/>
      </w:pPr>
      <w:r>
        <w:t>The reported Pest value is the cumulative probability that at least one of the monthly establishments was successful (random number &gt; P</w:t>
      </w:r>
      <w:r>
        <w:rPr>
          <w:vertAlign w:val="subscript"/>
        </w:rPr>
        <w:t>est</w:t>
      </w:r>
      <w:r>
        <w:t xml:space="preserve">).  Note that this Pest value is not the product of </w:t>
      </w:r>
      <w:proofErr w:type="spellStart"/>
      <w:r>
        <w:t>FWater_Avg</w:t>
      </w:r>
      <w:proofErr w:type="spellEnd"/>
      <w:r>
        <w:t xml:space="preserve"> and </w:t>
      </w:r>
      <w:proofErr w:type="spellStart"/>
      <w:r>
        <w:t>FRad_Avg</w:t>
      </w:r>
      <w:proofErr w:type="spellEnd"/>
      <w:r>
        <w:t xml:space="preserve"> because </w:t>
      </w:r>
      <w:r w:rsidR="007C098B">
        <w:t>of the calculation of Pest as a cumulative probability.</w:t>
      </w:r>
    </w:p>
    <w:p w14:paraId="6BC25403" w14:textId="4541226A" w:rsidR="00D84C37" w:rsidRDefault="002614C6" w:rsidP="007A0E7F">
      <w:pPr>
        <w:pStyle w:val="Heading2"/>
        <w:tabs>
          <w:tab w:val="num" w:pos="0"/>
        </w:tabs>
        <w:ind w:left="648" w:right="76" w:hanging="648"/>
      </w:pPr>
      <w:bookmarkStart w:id="597" w:name="_Toc503173429"/>
      <w:bookmarkStart w:id="598" w:name="_Toc54946388"/>
      <w:proofErr w:type="spellStart"/>
      <w:r>
        <w:lastRenderedPageBreak/>
        <w:t>F</w:t>
      </w:r>
      <w:r w:rsidR="00142BD5">
        <w:t>Water</w:t>
      </w:r>
      <w:bookmarkEnd w:id="597"/>
      <w:r>
        <w:t>_Avg</w:t>
      </w:r>
      <w:bookmarkEnd w:id="598"/>
      <w:proofErr w:type="spellEnd"/>
    </w:p>
    <w:p w14:paraId="191DE982" w14:textId="089C87EA" w:rsidR="00D84C37" w:rsidRDefault="007C098B" w:rsidP="007A0E7F">
      <w:pPr>
        <w:pStyle w:val="textbody"/>
        <w:ind w:left="720" w:right="76"/>
      </w:pPr>
      <w:r>
        <w:t>The average w</w:t>
      </w:r>
      <w:r w:rsidR="00142BD5">
        <w:t xml:space="preserve">ater </w:t>
      </w:r>
      <w:r w:rsidR="003D7488">
        <w:t xml:space="preserve">availability </w:t>
      </w:r>
      <w:r w:rsidR="00142BD5">
        <w:t>reduction factor</w:t>
      </w:r>
      <w:r>
        <w:t xml:space="preserve"> (</w:t>
      </w:r>
      <w:proofErr w:type="spellStart"/>
      <w:r>
        <w:t>fWater</w:t>
      </w:r>
      <w:proofErr w:type="spellEnd"/>
      <w:r>
        <w:t>) value across all growing season months in the time step</w:t>
      </w:r>
      <w:r w:rsidR="00D84C37">
        <w:t>.</w:t>
      </w:r>
      <w:r w:rsidR="000144B4">
        <w:t xml:space="preserve">  </w:t>
      </w:r>
    </w:p>
    <w:p w14:paraId="688B8D30" w14:textId="7816CAC3" w:rsidR="003D7488" w:rsidRDefault="002614C6" w:rsidP="007A0E7F">
      <w:pPr>
        <w:pStyle w:val="Heading2"/>
        <w:tabs>
          <w:tab w:val="num" w:pos="0"/>
        </w:tabs>
        <w:ind w:left="648" w:right="76" w:hanging="648"/>
      </w:pPr>
      <w:bookmarkStart w:id="599" w:name="_Toc503173430"/>
      <w:bookmarkStart w:id="600" w:name="_Toc54946389"/>
      <w:proofErr w:type="spellStart"/>
      <w:r>
        <w:t>F</w:t>
      </w:r>
      <w:r w:rsidR="003D7488">
        <w:t>Rad</w:t>
      </w:r>
      <w:bookmarkEnd w:id="599"/>
      <w:r>
        <w:t>_Avg</w:t>
      </w:r>
      <w:bookmarkEnd w:id="600"/>
      <w:proofErr w:type="spellEnd"/>
    </w:p>
    <w:p w14:paraId="4CB45882" w14:textId="27612B68" w:rsidR="003D7488" w:rsidRDefault="007C098B" w:rsidP="007A0E7F">
      <w:pPr>
        <w:pStyle w:val="textbody"/>
        <w:ind w:left="720" w:right="76"/>
      </w:pPr>
      <w:r>
        <w:t>The average l</w:t>
      </w:r>
      <w:r w:rsidR="003D7488">
        <w:t>ight availability reduction factor</w:t>
      </w:r>
      <w:r>
        <w:t xml:space="preserve"> (</w:t>
      </w:r>
      <w:proofErr w:type="spellStart"/>
      <w:r>
        <w:t>fRad</w:t>
      </w:r>
      <w:proofErr w:type="spellEnd"/>
      <w:r>
        <w:t>) value across all growing season months in the time step</w:t>
      </w:r>
      <w:r w:rsidR="003D7488">
        <w:t xml:space="preserve">.  </w:t>
      </w:r>
    </w:p>
    <w:p w14:paraId="71FD6361" w14:textId="38B09CDF" w:rsidR="002614C6" w:rsidRDefault="002614C6" w:rsidP="007A0E7F">
      <w:pPr>
        <w:pStyle w:val="Heading2"/>
        <w:tabs>
          <w:tab w:val="num" w:pos="0"/>
        </w:tabs>
        <w:ind w:left="648" w:right="76" w:hanging="648"/>
      </w:pPr>
      <w:bookmarkStart w:id="601" w:name="_Toc54946390"/>
      <w:proofErr w:type="spellStart"/>
      <w:r>
        <w:t>ActiveMonths</w:t>
      </w:r>
      <w:bookmarkEnd w:id="601"/>
      <w:proofErr w:type="spellEnd"/>
    </w:p>
    <w:p w14:paraId="7ADC56DD" w14:textId="611BC4F0" w:rsidR="002614C6" w:rsidRDefault="007C098B" w:rsidP="007A0E7F">
      <w:pPr>
        <w:pStyle w:val="textbody"/>
        <w:ind w:left="720" w:right="76"/>
      </w:pPr>
      <w:r>
        <w:t>The number of growing season months within the timestep.</w:t>
      </w:r>
    </w:p>
    <w:p w14:paraId="4FA58E97" w14:textId="2E293C75" w:rsidR="003D7488" w:rsidRDefault="003D7488" w:rsidP="007A0E7F">
      <w:pPr>
        <w:pStyle w:val="Heading2"/>
        <w:tabs>
          <w:tab w:val="num" w:pos="0"/>
        </w:tabs>
        <w:ind w:left="648" w:right="76" w:hanging="648"/>
      </w:pPr>
      <w:bookmarkStart w:id="602" w:name="_Toc503173431"/>
      <w:bookmarkStart w:id="603" w:name="_Toc54946391"/>
      <w:r>
        <w:t>Est</w:t>
      </w:r>
      <w:bookmarkEnd w:id="602"/>
      <w:bookmarkEnd w:id="603"/>
    </w:p>
    <w:p w14:paraId="2B93E1CA" w14:textId="2635559C" w:rsidR="00A07341" w:rsidRDefault="00784B29" w:rsidP="007A0E7F">
      <w:pPr>
        <w:pStyle w:val="textbody"/>
        <w:ind w:left="720" w:right="76"/>
      </w:pPr>
      <w:r>
        <w:t>Indicates if an establishment of the species</w:t>
      </w:r>
      <w:r w:rsidR="007C098B">
        <w:t xml:space="preserve"> by seeding</w:t>
      </w:r>
      <w:r>
        <w:t xml:space="preserve"> </w:t>
      </w:r>
      <w:r w:rsidR="007C098B">
        <w:t>would</w:t>
      </w:r>
      <w:r>
        <w:t xml:space="preserve"> occur</w:t>
      </w:r>
      <w:r w:rsidR="007C098B">
        <w:t xml:space="preserve"> on the site</w:t>
      </w:r>
      <w:r>
        <w:t xml:space="preserve"> in the time step</w:t>
      </w:r>
      <w:r w:rsidR="007C098B">
        <w:t>, if seeds are able to reach the site and the site did not h</w:t>
      </w:r>
      <w:r w:rsidR="00FB3BAA">
        <w:t xml:space="preserve">ave planting, </w:t>
      </w:r>
      <w:proofErr w:type="spellStart"/>
      <w:r w:rsidR="00FB3BAA">
        <w:t>serotiny</w:t>
      </w:r>
      <w:proofErr w:type="spellEnd"/>
      <w:r w:rsidR="00FB3BAA">
        <w:t xml:space="preserve"> or </w:t>
      </w:r>
      <w:proofErr w:type="spellStart"/>
      <w:r w:rsidR="00FB3BAA">
        <w:t>resprouting</w:t>
      </w:r>
      <w:proofErr w:type="spellEnd"/>
      <w:r w:rsidR="007C098B">
        <w:t xml:space="preserve"> occur</w:t>
      </w:r>
      <w:r>
        <w:t xml:space="preserve">. </w:t>
      </w:r>
      <w:r w:rsidR="00FB3BAA">
        <w:t xml:space="preserve"> </w:t>
      </w:r>
      <w:r>
        <w:t xml:space="preserve">Actual establishment additionally requires a source tree within seeding distance.  </w:t>
      </w:r>
    </w:p>
    <w:p w14:paraId="12DC94D3" w14:textId="77777777" w:rsidR="00AE18A3" w:rsidRDefault="00AE18A3" w:rsidP="007A0E7F">
      <w:pPr>
        <w:pStyle w:val="textbody"/>
        <w:ind w:left="720" w:right="76"/>
      </w:pPr>
    </w:p>
    <w:p w14:paraId="45EFE05C" w14:textId="77777777" w:rsidR="00AE18A3" w:rsidRDefault="00AE18A3" w:rsidP="007A0E7F">
      <w:pPr>
        <w:pStyle w:val="textbody"/>
        <w:ind w:left="720" w:right="76"/>
      </w:pPr>
    </w:p>
    <w:p w14:paraId="69FD6609" w14:textId="77777777" w:rsidR="00AE18A3" w:rsidRDefault="00AE18A3" w:rsidP="007A0E7F">
      <w:pPr>
        <w:pStyle w:val="textbody"/>
        <w:ind w:left="720" w:right="76"/>
      </w:pPr>
    </w:p>
    <w:p w14:paraId="7A203FB0" w14:textId="77777777" w:rsidR="00FB695E" w:rsidRDefault="00FB695E" w:rsidP="00AE18A3">
      <w:pPr>
        <w:pStyle w:val="Heading1"/>
        <w:pageBreakBefore w:val="0"/>
      </w:pPr>
      <w:bookmarkStart w:id="604" w:name="_Toc54946392"/>
      <w:r>
        <w:t>Output file –</w:t>
      </w:r>
      <w:r w:rsidRPr="007D04BB">
        <w:t xml:space="preserve"> </w:t>
      </w:r>
      <w:r>
        <w:t>Mortality Table (Optional</w:t>
      </w:r>
      <w:r w:rsidRPr="007D04BB">
        <w:t xml:space="preserve"> </w:t>
      </w:r>
      <w:proofErr w:type="spellStart"/>
      <w:r w:rsidRPr="00F13975">
        <w:t>PNEToutputsites</w:t>
      </w:r>
      <w:proofErr w:type="spellEnd"/>
      <w:r>
        <w:t xml:space="preserve"> output)</w:t>
      </w:r>
      <w:bookmarkEnd w:id="604"/>
    </w:p>
    <w:p w14:paraId="42382FF5" w14:textId="62A73AD9" w:rsidR="00FB695E" w:rsidRDefault="00543156" w:rsidP="007A0E7F">
      <w:pPr>
        <w:pStyle w:val="textbody"/>
        <w:ind w:left="720" w:right="76"/>
      </w:pPr>
      <w:r>
        <w:t xml:space="preserve">For each time step the model outputs the number of cohorts </w:t>
      </w:r>
      <w:r w:rsidR="00FB3BAA">
        <w:t>of</w:t>
      </w:r>
      <w:r>
        <w:t xml:space="preserve"> each species killed by the major sources of mortality (Succession (competitive exclusion), Harvest, Fire, Wind and Other).</w:t>
      </w:r>
    </w:p>
    <w:p w14:paraId="14B52D7D" w14:textId="77777777" w:rsidR="00AE18A3" w:rsidRDefault="00AE18A3" w:rsidP="007A0E7F">
      <w:pPr>
        <w:pStyle w:val="textbody"/>
        <w:ind w:left="720" w:right="76"/>
      </w:pPr>
    </w:p>
    <w:p w14:paraId="059EDB99" w14:textId="77777777" w:rsidR="00AE18A3" w:rsidRDefault="00AE18A3" w:rsidP="007A0E7F">
      <w:pPr>
        <w:pStyle w:val="textbody"/>
        <w:ind w:left="720" w:right="76"/>
      </w:pPr>
    </w:p>
    <w:p w14:paraId="394046CE" w14:textId="77777777" w:rsidR="00AE18A3" w:rsidRDefault="00AE18A3" w:rsidP="007A0E7F">
      <w:pPr>
        <w:pStyle w:val="textbody"/>
        <w:ind w:left="720" w:right="76"/>
      </w:pPr>
    </w:p>
    <w:p w14:paraId="6974FB01" w14:textId="44C8487C" w:rsidR="00543156" w:rsidRDefault="00543156" w:rsidP="00AE18A3">
      <w:pPr>
        <w:pStyle w:val="Heading1"/>
        <w:pageBreakBefore w:val="0"/>
      </w:pPr>
      <w:bookmarkStart w:id="605" w:name="_Toc54946393"/>
      <w:r>
        <w:t>Output file –</w:t>
      </w:r>
      <w:r w:rsidRPr="007D04BB">
        <w:t xml:space="preserve"> </w:t>
      </w:r>
      <w:r>
        <w:t>Establish Table (Optional</w:t>
      </w:r>
      <w:r w:rsidRPr="007D04BB">
        <w:t xml:space="preserve"> </w:t>
      </w:r>
      <w:proofErr w:type="spellStart"/>
      <w:r w:rsidRPr="00F13975">
        <w:t>PNEToutputsites</w:t>
      </w:r>
      <w:proofErr w:type="spellEnd"/>
      <w:r>
        <w:t xml:space="preserve"> output)</w:t>
      </w:r>
      <w:bookmarkEnd w:id="605"/>
    </w:p>
    <w:p w14:paraId="47CE4143" w14:textId="18F5384A" w:rsidR="00543156" w:rsidRDefault="00543156" w:rsidP="007A0E7F">
      <w:pPr>
        <w:pStyle w:val="textbody"/>
        <w:ind w:left="720" w:right="76"/>
      </w:pPr>
      <w:r>
        <w:t xml:space="preserve">For each time step the model outputs the number of cohorts </w:t>
      </w:r>
      <w:r w:rsidR="00FB3BAA">
        <w:t>of</w:t>
      </w:r>
      <w:r>
        <w:t xml:space="preserve"> each species established by the </w:t>
      </w:r>
      <w:r w:rsidR="00FB3BAA">
        <w:t>four</w:t>
      </w:r>
      <w:r>
        <w:t xml:space="preserve"> sources of </w:t>
      </w:r>
      <w:r w:rsidR="00FB3BAA">
        <w:t>cohort establishment</w:t>
      </w:r>
      <w:r>
        <w:t xml:space="preserve"> (Planting, </w:t>
      </w:r>
      <w:proofErr w:type="spellStart"/>
      <w:r>
        <w:t>Serotiny</w:t>
      </w:r>
      <w:proofErr w:type="spellEnd"/>
      <w:r>
        <w:t xml:space="preserve">, </w:t>
      </w:r>
      <w:proofErr w:type="spellStart"/>
      <w:r>
        <w:t>Resprouting</w:t>
      </w:r>
      <w:proofErr w:type="spellEnd"/>
      <w:r>
        <w:t xml:space="preserve"> and Seeding).</w:t>
      </w:r>
    </w:p>
    <w:p w14:paraId="458A65EC" w14:textId="77777777" w:rsidR="00543156" w:rsidRDefault="00543156" w:rsidP="00784B29">
      <w:pPr>
        <w:pStyle w:val="textbody"/>
        <w:ind w:left="720"/>
      </w:pPr>
    </w:p>
    <w:p w14:paraId="05677CF2" w14:textId="14643CAE" w:rsidR="00864A39" w:rsidRDefault="00864A39" w:rsidP="00864A39">
      <w:pPr>
        <w:pStyle w:val="Heading1"/>
      </w:pPr>
      <w:bookmarkStart w:id="606" w:name="_Toc503173432"/>
      <w:bookmarkStart w:id="607" w:name="_Toc54946394"/>
      <w:r>
        <w:lastRenderedPageBreak/>
        <w:t xml:space="preserve">Appendix. </w:t>
      </w:r>
      <w:r w:rsidR="00CD1DC2">
        <w:t xml:space="preserve"> </w:t>
      </w:r>
      <w:r w:rsidRPr="00864A39">
        <w:t>Calibration tips.</w:t>
      </w:r>
      <w:bookmarkEnd w:id="606"/>
      <w:bookmarkEnd w:id="607"/>
    </w:p>
    <w:p w14:paraId="7855D138" w14:textId="77777777" w:rsidR="00864A39" w:rsidRPr="00864A39" w:rsidRDefault="00864A39" w:rsidP="00864A39">
      <w:pPr>
        <w:pStyle w:val="textbody"/>
      </w:pPr>
    </w:p>
    <w:p w14:paraId="535DD3B5" w14:textId="1E7FCC9E" w:rsidR="00442E90" w:rsidRDefault="00442E90" w:rsidP="00442E9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t>September 16, 2019</w:t>
      </w:r>
    </w:p>
    <w:p w14:paraId="518FAB88" w14:textId="77777777" w:rsidR="00442E90" w:rsidRDefault="00442E90" w:rsidP="00442E90">
      <w:pPr>
        <w:rPr>
          <w:b/>
        </w:rPr>
      </w:pPr>
      <w:r>
        <w:rPr>
          <w:b/>
        </w:rPr>
        <w:t xml:space="preserve">Eric Gustafson </w:t>
      </w:r>
      <w:r w:rsidRPr="008E5CC6">
        <w:t>(</w:t>
      </w:r>
      <w:hyperlink r:id="rId25" w:history="1">
        <w:r w:rsidRPr="00CB1283">
          <w:rPr>
            <w:rStyle w:val="Hyperlink"/>
          </w:rPr>
          <w:t>Eric.G</w:t>
        </w:r>
        <w:r w:rsidRPr="001D3D32">
          <w:rPr>
            <w:rStyle w:val="Hyperlink"/>
          </w:rPr>
          <w:t>ustafson@usda.gov</w:t>
        </w:r>
      </w:hyperlink>
      <w:r w:rsidRPr="008E5CC6">
        <w:t>)</w:t>
      </w:r>
    </w:p>
    <w:p w14:paraId="0FB46603" w14:textId="77777777" w:rsidR="00442E90" w:rsidRDefault="00442E90" w:rsidP="00442E90">
      <w:pPr>
        <w:rPr>
          <w:b/>
        </w:rPr>
      </w:pPr>
    </w:p>
    <w:p w14:paraId="16BA4042" w14:textId="77777777" w:rsidR="00442E90" w:rsidRDefault="00442E90" w:rsidP="00442E90">
      <w:pPr>
        <w:rPr>
          <w:b/>
        </w:rPr>
      </w:pPr>
      <w:r>
        <w:rPr>
          <w:b/>
        </w:rPr>
        <w:t>General</w:t>
      </w:r>
    </w:p>
    <w:p w14:paraId="023FDC2D" w14:textId="77777777" w:rsidR="00442E90" w:rsidRDefault="00442E90" w:rsidP="00442E90"/>
    <w:p w14:paraId="66EE66AA" w14:textId="77777777" w:rsidR="00442E90" w:rsidRDefault="00442E90" w:rsidP="00442E90">
      <w:r>
        <w:t xml:space="preserve">One of the compelling features of </w:t>
      </w:r>
      <w:proofErr w:type="spellStart"/>
      <w:r>
        <w:t>PnET</w:t>
      </w:r>
      <w:proofErr w:type="spellEnd"/>
      <w:r>
        <w:t xml:space="preserve">-Succession is that its parameters are mostly empirically estimable values, and it autonomously produces very realistic growth responses under a wide variety of abiotic conditions when its parameters are set correctly.  The developers of the </w:t>
      </w:r>
      <w:proofErr w:type="spellStart"/>
      <w:r>
        <w:t>PnET</w:t>
      </w:r>
      <w:proofErr w:type="spellEnd"/>
      <w:r>
        <w:t xml:space="preserve"> model claim (perhaps too optimistically) that </w:t>
      </w:r>
      <w:proofErr w:type="spellStart"/>
      <w:r>
        <w:t>PnET</w:t>
      </w:r>
      <w:proofErr w:type="spellEnd"/>
      <w:r>
        <w:t xml:space="preserve"> does not need calibration, but there are some changes that have been made to </w:t>
      </w:r>
      <w:proofErr w:type="spellStart"/>
      <w:r>
        <w:t>PnET</w:t>
      </w:r>
      <w:proofErr w:type="spellEnd"/>
      <w:r>
        <w:t xml:space="preserve">-Succession to make it tractable at landscape scales that cause the model to require calibration.  However, of the dozens of parameters used by </w:t>
      </w:r>
      <w:proofErr w:type="spellStart"/>
      <w:r>
        <w:t>PnET</w:t>
      </w:r>
      <w:proofErr w:type="spellEnd"/>
      <w:r>
        <w:t>-Succession, only a few typically need calibration, and most applications can use default values for most parameters.</w:t>
      </w:r>
    </w:p>
    <w:p w14:paraId="62E56A10" w14:textId="77777777" w:rsidR="00442E90" w:rsidRDefault="00442E90" w:rsidP="00442E90"/>
    <w:p w14:paraId="1622E4A5" w14:textId="77777777" w:rsidR="00442E90" w:rsidRDefault="00442E90" w:rsidP="00442E90">
      <w:r>
        <w:t xml:space="preserve">I calibrate each species separately, using a single cohort initialized on a single cell and grown for about 150 years.  I compare simulated biomass (wood) growth through time with empirical biomass growth curves, or those generated by the forest stand model FVS.  Use the </w:t>
      </w:r>
      <w:proofErr w:type="spellStart"/>
      <w:r w:rsidRPr="00DE2BAC">
        <w:t>PNEToutputsites</w:t>
      </w:r>
      <w:proofErr w:type="spellEnd"/>
      <w:r w:rsidRPr="00DE2BAC">
        <w:t xml:space="preserve"> </w:t>
      </w:r>
      <w:r>
        <w:t>option to produce the cohort growth output files needed for calibration.</w:t>
      </w:r>
    </w:p>
    <w:p w14:paraId="53AA58F2" w14:textId="77777777" w:rsidR="00442E90" w:rsidRDefault="00442E90" w:rsidP="00442E90"/>
    <w:p w14:paraId="49230EEF" w14:textId="77777777" w:rsidR="00442E90" w:rsidRDefault="00442E90" w:rsidP="00442E9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proofErr w:type="spellStart"/>
      <w:r w:rsidRPr="00095DA7">
        <w:t>GenericPnETSpeciesParameters</w:t>
      </w:r>
      <w:proofErr w:type="spellEnd"/>
      <w:r w:rsidRPr="00095DA7">
        <w:t xml:space="preserve"> </w:t>
      </w:r>
      <w:r>
        <w:t xml:space="preserve">file.  Other parameters vary by life history trait or growth form, and each species having a </w:t>
      </w:r>
      <w:proofErr w:type="gramStart"/>
      <w:r>
        <w:t>particular life</w:t>
      </w:r>
      <w:proofErr w:type="gramEnd"/>
      <w:r>
        <w:t xml:space="preserve"> history trait should have the same (or very similar) parameter value to represent that trait.  Examples of such traits include shade tolerance (</w:t>
      </w:r>
      <w:proofErr w:type="spellStart"/>
      <w:r>
        <w:t>HalfSat</w:t>
      </w:r>
      <w:proofErr w:type="spellEnd"/>
      <w:r>
        <w:t>), drought tolerance (H3 &amp; H4), extinction coefficient (k), relationship between foliar N and photosynthetic capacity (</w:t>
      </w:r>
      <w:proofErr w:type="spellStart"/>
      <w:r>
        <w:t>AmaxA</w:t>
      </w:r>
      <w:proofErr w:type="spellEnd"/>
      <w:r>
        <w:t xml:space="preserve"> and </w:t>
      </w:r>
      <w:proofErr w:type="spellStart"/>
      <w:r>
        <w:t>AmaxB</w:t>
      </w:r>
      <w:proofErr w:type="spellEnd"/>
      <w:r>
        <w:t>), leaf weight change by canopy position (</w:t>
      </w:r>
      <w:proofErr w:type="spellStart"/>
      <w:r>
        <w:t>SLWdel</w:t>
      </w:r>
      <w:proofErr w:type="spellEnd"/>
      <w:r>
        <w:t>)</w:t>
      </w:r>
      <w:r w:rsidRPr="00C36953">
        <w:t xml:space="preserve"> </w:t>
      </w:r>
      <w:r>
        <w:t>and fraction of foliar biomass relative to active wood biomass (</w:t>
      </w:r>
      <w:proofErr w:type="spellStart"/>
      <w:r>
        <w:t>FracFol</w:t>
      </w:r>
      <w:proofErr w:type="spellEnd"/>
      <w:r>
        <w:t xml:space="preserve">).  Parameters that the model is highly sensitive to (for which common values should be used as much as possible) include: </w:t>
      </w:r>
      <w:proofErr w:type="spellStart"/>
      <w:r>
        <w:t>MaintResp</w:t>
      </w:r>
      <w:proofErr w:type="spellEnd"/>
      <w:r>
        <w:t xml:space="preserve">, </w:t>
      </w:r>
      <w:proofErr w:type="spellStart"/>
      <w:r>
        <w:t>TOroot</w:t>
      </w:r>
      <w:proofErr w:type="spellEnd"/>
      <w:r>
        <w:t xml:space="preserve">, </w:t>
      </w:r>
      <w:proofErr w:type="spellStart"/>
      <w:r>
        <w:t>TOwood</w:t>
      </w:r>
      <w:proofErr w:type="spellEnd"/>
      <w:r>
        <w:t xml:space="preserve">, </w:t>
      </w:r>
      <w:proofErr w:type="spellStart"/>
      <w:r>
        <w:t>BFolResp</w:t>
      </w:r>
      <w:proofErr w:type="spellEnd"/>
      <w:r>
        <w:t xml:space="preserve">, </w:t>
      </w:r>
      <w:proofErr w:type="spellStart"/>
      <w:r>
        <w:t>FracBelowG</w:t>
      </w:r>
      <w:proofErr w:type="spellEnd"/>
      <w:r>
        <w:t xml:space="preserve">, </w:t>
      </w:r>
      <w:proofErr w:type="spellStart"/>
      <w:r>
        <w:t>FracFol</w:t>
      </w:r>
      <w:proofErr w:type="spellEnd"/>
      <w:r>
        <w:t xml:space="preserve"> and </w:t>
      </w:r>
      <w:proofErr w:type="spellStart"/>
      <w:r>
        <w:t>FrActWd</w:t>
      </w:r>
      <w:proofErr w:type="spellEnd"/>
      <w:r>
        <w:t>.</w:t>
      </w:r>
    </w:p>
    <w:p w14:paraId="6100CA8D" w14:textId="77777777" w:rsidR="00442E90" w:rsidRDefault="00442E90" w:rsidP="00442E90"/>
    <w:p w14:paraId="76677A5B" w14:textId="77777777" w:rsidR="00442E90" w:rsidRDefault="00442E90" w:rsidP="00442E90">
      <w:r>
        <w:t xml:space="preserve">Calibration is ideally done by modifying only </w:t>
      </w:r>
      <w:proofErr w:type="spellStart"/>
      <w:r>
        <w:t>FolN</w:t>
      </w:r>
      <w:proofErr w:type="spellEnd"/>
      <w:r>
        <w:t xml:space="preserve"> (to control relative productivity), </w:t>
      </w:r>
      <w:proofErr w:type="spellStart"/>
      <w:r>
        <w:t>FracFol</w:t>
      </w:r>
      <w:proofErr w:type="spellEnd"/>
      <w:r>
        <w:t xml:space="preserve"> (to control gross LAI and the initial growth part of the growth curve), </w:t>
      </w:r>
      <w:proofErr w:type="spellStart"/>
      <w:r>
        <w:t>SLWmax</w:t>
      </w:r>
      <w:proofErr w:type="spellEnd"/>
      <w:r>
        <w:t xml:space="preserve"> (to fine-tune mature LAI and the ability to compete for light).  </w:t>
      </w:r>
      <w:proofErr w:type="spellStart"/>
      <w:r>
        <w:t>FracFol</w:t>
      </w:r>
      <w:proofErr w:type="spellEnd"/>
      <w:r>
        <w:t xml:space="preserve"> and </w:t>
      </w:r>
      <w:proofErr w:type="spellStart"/>
      <w:r>
        <w:t>FrActWd</w:t>
      </w:r>
      <w:proofErr w:type="spellEnd"/>
      <w:r>
        <w:t xml:space="preserve">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w:t>
      </w:r>
      <w:proofErr w:type="spellStart"/>
      <w:r>
        <w:t>FracFol</w:t>
      </w:r>
      <w:proofErr w:type="spellEnd"/>
      <w:r>
        <w:t xml:space="preserve"> must generally be much higher for conifers because their </w:t>
      </w:r>
      <w:proofErr w:type="spellStart"/>
      <w:r>
        <w:t>AmaxA</w:t>
      </w:r>
      <w:proofErr w:type="spellEnd"/>
      <w:r>
        <w:t xml:space="preserve"> and </w:t>
      </w:r>
      <w:proofErr w:type="spellStart"/>
      <w:r>
        <w:t>AmaxB</w:t>
      </w:r>
      <w:proofErr w:type="spellEnd"/>
      <w:r>
        <w:t xml:space="preserve"> terms produce much less growth per unit of foliage.  Find a value that generally works for all species of a growth form and be hesitant to modify it for individual species unless there is a compelling biological or empirical reason.  </w:t>
      </w:r>
      <w:proofErr w:type="spellStart"/>
      <w:r>
        <w:t>FrActWd</w:t>
      </w:r>
      <w:proofErr w:type="spellEnd"/>
      <w:r>
        <w:t xml:space="preserve"> controls the amount of foliage in mature cohorts and the maximum height of the growth </w:t>
      </w:r>
      <w:proofErr w:type="gramStart"/>
      <w:r>
        <w:lastRenderedPageBreak/>
        <w:t>curve, and</w:t>
      </w:r>
      <w:proofErr w:type="gramEnd"/>
      <w:r>
        <w:t xml:space="preserve"> should vary from the common value mostly when the height of the growth curve needs to be suppressed (e.g., shrub species).</w:t>
      </w:r>
    </w:p>
    <w:p w14:paraId="7ACDEDEA" w14:textId="77777777" w:rsidR="00442E90" w:rsidRDefault="00442E90" w:rsidP="00442E90"/>
    <w:p w14:paraId="492D29C3" w14:textId="77777777" w:rsidR="00442E90" w:rsidRDefault="00442E90" w:rsidP="00442E90">
      <w:r>
        <w:t xml:space="preserve">I set up a landscape with a single active </w:t>
      </w:r>
      <w:proofErr w:type="gramStart"/>
      <w:r>
        <w:t>cell, and</w:t>
      </w:r>
      <w:proofErr w:type="gramEnd"/>
      <w:r>
        <w:t xml:space="preserve"> initialize it with a single species at a time.  I calibrate species under good to ideal growing conditions, recognizing that their growth will be less under poorer conditions and when competing because stress factors will be greater.  However, if you know the conditions under which your growth curves were generated, use those conditions.  I calibrate on a soil with relatively </w:t>
      </w:r>
      <w:proofErr w:type="gramStart"/>
      <w:r>
        <w:t>high water</w:t>
      </w:r>
      <w:proofErr w:type="gramEnd"/>
      <w:r>
        <w:t xml:space="preserve"> holding capacity (e.g., SALO) and a weather stream with average or better precipitation for the regions where the species are typically found, and calibrate to the higher range of the growth curves available.  The key is to calibrate under nearly ideal conditions, or conditions that reflect those that produced the growth curves to which you are calibrating.  I use a constant climate for calibrating, to avoid confounding the calibration by extreme events.  You should use growing season temperatures approximating </w:t>
      </w:r>
      <w:proofErr w:type="spellStart"/>
      <w:r>
        <w:t>PsnTOpt</w:t>
      </w:r>
      <w:proofErr w:type="spellEnd"/>
      <w:r>
        <w:t xml:space="preserve">.  This is most easily done by temporarily setting </w:t>
      </w:r>
      <w:proofErr w:type="spellStart"/>
      <w:r>
        <w:t>PsnTxxx</w:t>
      </w:r>
      <w:proofErr w:type="spellEnd"/>
      <w:r>
        <w:t xml:space="preserve"> values to match those of the climate inputs.  Note that the model compares </w:t>
      </w:r>
      <w:proofErr w:type="spellStart"/>
      <w:r>
        <w:t>PsnTxxx</w:t>
      </w:r>
      <w:proofErr w:type="spellEnd"/>
      <w:r>
        <w:t xml:space="preserve"> values to </w:t>
      </w:r>
      <w:proofErr w:type="spellStart"/>
      <w:r>
        <w:t>Tday</w:t>
      </w:r>
      <w:proofErr w:type="spellEnd"/>
      <w:r>
        <w:t xml:space="preserve"> (output in the Site.csv file), not </w:t>
      </w:r>
      <w:proofErr w:type="spellStart"/>
      <w:r>
        <w:t>Tmax</w:t>
      </w:r>
      <w:proofErr w:type="spellEnd"/>
      <w:r>
        <w:t xml:space="preserve">.  Don’t forget to set </w:t>
      </w:r>
      <w:proofErr w:type="spellStart"/>
      <w:r>
        <w:t>PsnTxxx</w:t>
      </w:r>
      <w:proofErr w:type="spellEnd"/>
      <w:r>
        <w:t xml:space="preserve"> values back to actual values when finished calibrating.   I am content if my calibrated curve produces growth somewhat better than the average of my empirical growth data or near the highest growth curve, because calibration represents near ideal conditions.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64A7EC23" w14:textId="77777777" w:rsidR="00442E90" w:rsidRDefault="00442E90" w:rsidP="00442E90"/>
    <w:p w14:paraId="191AF3CD" w14:textId="77777777" w:rsidR="00442E90" w:rsidRDefault="00442E90" w:rsidP="00442E90">
      <w:r>
        <w:t xml:space="preserve">The calibration process is expedited by plotting simulated wood biomass against empirical growth data in a spreadsheet.  I create a separate spreadsheet tab for each species </w:t>
      </w:r>
      <w:proofErr w:type="gramStart"/>
      <w:r>
        <w:t>and also</w:t>
      </w:r>
      <w:proofErr w:type="gramEnd"/>
      <w:r>
        <w:t xml:space="preserve"> plot foliage biomass and LAI.  Other variables for which empirical data are available can also be plotted against each other.  Using a macro, I can quickly copy and paste data from the cohort output file of </w:t>
      </w:r>
      <w:proofErr w:type="spellStart"/>
      <w:r>
        <w:t>PnET</w:t>
      </w:r>
      <w:proofErr w:type="spellEnd"/>
      <w:r>
        <w:t>-Succession to iteratively achieve the desired behavior through multiple model runs.</w:t>
      </w:r>
    </w:p>
    <w:p w14:paraId="3A07C754" w14:textId="77777777" w:rsidR="00442E90" w:rsidRDefault="00442E90" w:rsidP="00442E90"/>
    <w:p w14:paraId="5776C2C5" w14:textId="77777777" w:rsidR="00442E90" w:rsidRDefault="00442E90" w:rsidP="00442E90">
      <w:proofErr w:type="spellStart"/>
      <w:r>
        <w:t>MaintResp</w:t>
      </w:r>
      <w:proofErr w:type="spellEnd"/>
      <w:r>
        <w:t xml:space="preserve"> is a critical parameter for </w:t>
      </w:r>
      <w:proofErr w:type="spellStart"/>
      <w:r>
        <w:t>PnET</w:t>
      </w:r>
      <w:proofErr w:type="spellEnd"/>
      <w:r>
        <w:t xml:space="preserve">-Succession because it is the primary determinant of cohort growth limitations and death, and growth is highly sensitive to variation in this parameter.  Unfortunately, this parameter is rarely known empirically in the units used by the model, so it must be calibrated.  If </w:t>
      </w:r>
      <w:proofErr w:type="spellStart"/>
      <w:r>
        <w:t>MaintResp</w:t>
      </w:r>
      <w:proofErr w:type="spellEnd"/>
      <w:r>
        <w:t xml:space="preserve"> is too low, cohorts will never die from stress and growth will be virtually unconstrained.  If </w:t>
      </w:r>
      <w:proofErr w:type="spellStart"/>
      <w:r>
        <w:t>MaintResp</w:t>
      </w:r>
      <w:proofErr w:type="spellEnd"/>
      <w:r>
        <w:t xml:space="preserve">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w:t>
      </w:r>
      <w:proofErr w:type="spellStart"/>
      <w:r>
        <w:t>MaintResp</w:t>
      </w:r>
      <w:proofErr w:type="spellEnd"/>
      <w:r>
        <w:t xml:space="preserve"> that works across life history traits and growth forms.  This is </w:t>
      </w:r>
      <w:proofErr w:type="gramStart"/>
      <w:r>
        <w:t>fairly easily</w:t>
      </w:r>
      <w:proofErr w:type="gramEnd"/>
      <w:r>
        <w:t xml:space="preserve"> done.  Choose some representative species having generic growth parameters (including great longevity) and simulate their growth curves, searching for a value of </w:t>
      </w:r>
      <w:proofErr w:type="spellStart"/>
      <w:r>
        <w:t>MaintResp</w:t>
      </w:r>
      <w:proofErr w:type="spellEnd"/>
      <w:r>
        <w:t xml:space="preserve"> that flattens (levels off) the growth curve after a few decades.  Then gradually reduce </w:t>
      </w:r>
      <w:proofErr w:type="spellStart"/>
      <w:r>
        <w:t>MaintResp</w:t>
      </w:r>
      <w:proofErr w:type="spellEnd"/>
      <w:r>
        <w:t xml:space="preserve"> until the growth curve takes the shape of that typically seen in the growth curves of your long-lived species.  Select a value of </w:t>
      </w:r>
      <w:proofErr w:type="spellStart"/>
      <w:r>
        <w:t>MaintResp</w:t>
      </w:r>
      <w:proofErr w:type="spellEnd"/>
      <w:r>
        <w:t xml:space="preserve"> that produces acceptable behavior for all life forms, etc., and use it for all species.  In summary, you are searching for a value that is as high as it can be without creating a flattened growth curve.</w:t>
      </w:r>
    </w:p>
    <w:p w14:paraId="021AF6EE" w14:textId="77777777" w:rsidR="00442E90" w:rsidRDefault="00442E90" w:rsidP="00442E90"/>
    <w:p w14:paraId="5F7FC97F" w14:textId="77777777" w:rsidR="00442E90" w:rsidRDefault="00442E90" w:rsidP="00442E90">
      <w:r>
        <w:lastRenderedPageBreak/>
        <w:t xml:space="preserve">Useful empirical data needed for calibration.  </w:t>
      </w:r>
    </w:p>
    <w:p w14:paraId="44620074" w14:textId="77777777" w:rsidR="00442E90" w:rsidRDefault="00442E90" w:rsidP="00442E90"/>
    <w:p w14:paraId="7EB84185" w14:textId="77777777" w:rsidR="00442E90" w:rsidRPr="004D2F5F" w:rsidRDefault="00442E90" w:rsidP="00442E90">
      <w:pPr>
        <w:pStyle w:val="ListParagraph"/>
        <w:numPr>
          <w:ilvl w:val="0"/>
          <w:numId w:val="10"/>
        </w:numPr>
        <w:ind w:left="360"/>
      </w:pPr>
      <w:r w:rsidRPr="004D2F5F">
        <w:t xml:space="preserve">The range of </w:t>
      </w:r>
      <w:proofErr w:type="spellStart"/>
      <w:r w:rsidRPr="004D2F5F">
        <w:t>FolN</w:t>
      </w:r>
      <w:proofErr w:type="spellEnd"/>
      <w:r w:rsidRPr="004D2F5F">
        <w:t xml:space="preserve">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w:t>
      </w:r>
      <w:proofErr w:type="spellStart"/>
      <w:r w:rsidRPr="004D2F5F">
        <w:t>FolN</w:t>
      </w:r>
      <w:proofErr w:type="spellEnd"/>
      <w:r w:rsidRPr="004D2F5F">
        <w:t xml:space="preserve"> in </w:t>
      </w:r>
      <w:proofErr w:type="spellStart"/>
      <w:r w:rsidRPr="004D2F5F">
        <w:t>PnET</w:t>
      </w:r>
      <w:proofErr w:type="spellEnd"/>
      <w:r w:rsidRPr="004D2F5F">
        <w:t xml:space="preserve">, so it is more important that </w:t>
      </w:r>
      <w:proofErr w:type="spellStart"/>
      <w:r w:rsidRPr="004D2F5F">
        <w:t>FolN</w:t>
      </w:r>
      <w:proofErr w:type="spellEnd"/>
      <w:r w:rsidRPr="004D2F5F">
        <w:t xml:space="preserve"> reflect relative productivity among species rather than matching empirical values.  That said, it is usually possible to select a value of </w:t>
      </w:r>
      <w:proofErr w:type="spellStart"/>
      <w:r w:rsidRPr="004D2F5F">
        <w:t>FolN</w:t>
      </w:r>
      <w:proofErr w:type="spellEnd"/>
      <w:r w:rsidRPr="004D2F5F">
        <w:t xml:space="preserve"> that is within the range of empirically measured values.  </w:t>
      </w:r>
      <w:r>
        <w:t xml:space="preserve">If you have empirical values of Amax, use your values of </w:t>
      </w:r>
      <w:proofErr w:type="spellStart"/>
      <w:r>
        <w:t>AmaxA</w:t>
      </w:r>
      <w:proofErr w:type="spellEnd"/>
      <w:r>
        <w:t xml:space="preserve"> and </w:t>
      </w:r>
      <w:proofErr w:type="spellStart"/>
      <w:r>
        <w:t>AmaxB</w:t>
      </w:r>
      <w:proofErr w:type="spellEnd"/>
      <w:r>
        <w:t xml:space="preserve"> (or see Fig. 2 in Aber et al 1996) to estimate the </w:t>
      </w:r>
      <w:proofErr w:type="spellStart"/>
      <w:r>
        <w:t>FolN</w:t>
      </w:r>
      <w:proofErr w:type="spellEnd"/>
      <w:r>
        <w:t xml:space="preserve"> that produces that Amax value.  NOTE: if you plan to implement dynamic </w:t>
      </w:r>
      <w:proofErr w:type="spellStart"/>
      <w:r>
        <w:t>FolN</w:t>
      </w:r>
      <w:proofErr w:type="spellEnd"/>
      <w:r>
        <w:t xml:space="preserve"> (</w:t>
      </w:r>
      <w:proofErr w:type="spellStart"/>
      <w:r>
        <w:t>FolNInt</w:t>
      </w:r>
      <w:proofErr w:type="spellEnd"/>
      <w:r>
        <w:t xml:space="preserve"> and </w:t>
      </w:r>
      <w:proofErr w:type="spellStart"/>
      <w:r>
        <w:t>FolNSlope</w:t>
      </w:r>
      <w:proofErr w:type="spellEnd"/>
      <w:r>
        <w:t xml:space="preserve"> set to values other than default), then be sure to set </w:t>
      </w:r>
      <w:proofErr w:type="spellStart"/>
      <w:r>
        <w:t>FolNInt</w:t>
      </w:r>
      <w:proofErr w:type="spellEnd"/>
      <w:r>
        <w:t xml:space="preserve"> and </w:t>
      </w:r>
      <w:proofErr w:type="spellStart"/>
      <w:r>
        <w:t>FolNSlope</w:t>
      </w:r>
      <w:proofErr w:type="spellEnd"/>
      <w:r>
        <w:t xml:space="preserve"> to the values you will use in your simulations.</w:t>
      </w:r>
    </w:p>
    <w:p w14:paraId="7DB69448" w14:textId="77777777" w:rsidR="00442E90" w:rsidRDefault="00442E90" w:rsidP="00442E90">
      <w:pPr>
        <w:pStyle w:val="ListParagraph"/>
        <w:numPr>
          <w:ilvl w:val="0"/>
          <w:numId w:val="10"/>
        </w:numPr>
        <w:ind w:left="360"/>
      </w:pPr>
      <w:r>
        <w:t xml:space="preserve">Species </w:t>
      </w:r>
      <w:proofErr w:type="spellStart"/>
      <w:r>
        <w:t>SLWmax</w:t>
      </w:r>
      <w:proofErr w:type="spellEnd"/>
      <w:r>
        <w:t xml:space="preserve">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w:t>
      </w:r>
      <w:proofErr w:type="spellStart"/>
      <w:r>
        <w:t>SLWmax</w:t>
      </w:r>
      <w:proofErr w:type="spellEnd"/>
      <w:r>
        <w:t xml:space="preserve"> within the empirical range.  Note that higher LAI increases within canopy competition for light and will modestly depress growth even of a single cohort.</w:t>
      </w:r>
    </w:p>
    <w:p w14:paraId="60638FDB" w14:textId="77777777" w:rsidR="00442E90" w:rsidRDefault="00442E90" w:rsidP="00442E9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w:t>
      </w:r>
      <w:proofErr w:type="spellStart"/>
      <w:r>
        <w:t>PnET</w:t>
      </w:r>
      <w:proofErr w:type="spellEnd"/>
      <w:r>
        <w:t xml:space="preserve">-Succession.  Most growth and yield tables account for only the merchantable part of trees, so consider them to be near the lower boundary of the woody biomass output of </w:t>
      </w:r>
      <w:proofErr w:type="spellStart"/>
      <w:r>
        <w:t>PnET</w:t>
      </w:r>
      <w:proofErr w:type="spellEnd"/>
      <w:r>
        <w:t xml:space="preserve">-Succession.  I have recently begun calibrating to growth curves generated by the FVS model for various soil types.  One advantage is that the curves for all species are directly comparable, and your parameters will produce realistic competition among species.  The primary feature of the growth curve that you should calibrate to is the maximum height of the curve.  The rate of initial increase can be matched quite readily using </w:t>
      </w:r>
      <w:proofErr w:type="spellStart"/>
      <w:r>
        <w:t>FracFol</w:t>
      </w:r>
      <w:proofErr w:type="spellEnd"/>
      <w:r>
        <w:t xml:space="preserve">, but if you have different values of </w:t>
      </w:r>
      <w:proofErr w:type="spellStart"/>
      <w:r>
        <w:t>FracFol</w:t>
      </w:r>
      <w:proofErr w:type="spellEnd"/>
      <w:r>
        <w:t xml:space="preserve"> across species, the lower valued species will compete very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I generally use slightly higher </w:t>
      </w:r>
      <w:proofErr w:type="spellStart"/>
      <w:r>
        <w:t>FracFol</w:t>
      </w:r>
      <w:proofErr w:type="spellEnd"/>
      <w:r>
        <w:t xml:space="preserve"> values for pioneer species and slightly lower values for shade tolerant species.  The shape of the senescence decline can be controlled by </w:t>
      </w:r>
      <w:proofErr w:type="spellStart"/>
      <w:r>
        <w:t>PsnAgeRed</w:t>
      </w:r>
      <w:proofErr w:type="spellEnd"/>
      <w:r>
        <w:t xml:space="preserve">, but again resist the temptation to calibrate this individually for each species unless the species has well-known anomalous senescence characteristics. </w:t>
      </w:r>
    </w:p>
    <w:p w14:paraId="6692AE95" w14:textId="77777777" w:rsidR="00442E90" w:rsidRPr="004D2F5F" w:rsidRDefault="00442E90" w:rsidP="00442E90">
      <w:pPr>
        <w:pStyle w:val="ListParagraph"/>
        <w:ind w:left="360"/>
      </w:pPr>
    </w:p>
    <w:p w14:paraId="244064CB" w14:textId="77777777" w:rsidR="00442E90" w:rsidRPr="00F42973" w:rsidRDefault="00442E90" w:rsidP="00442E90">
      <w:pPr>
        <w:rPr>
          <w:b/>
        </w:rPr>
      </w:pPr>
      <w:r w:rsidRPr="00F42973">
        <w:rPr>
          <w:b/>
        </w:rPr>
        <w:t>Calibration procedure</w:t>
      </w:r>
    </w:p>
    <w:p w14:paraId="55679158" w14:textId="77777777" w:rsidR="00442E90" w:rsidRDefault="00442E90" w:rsidP="00442E90">
      <w:pPr>
        <w:pStyle w:val="ListParagraph"/>
        <w:numPr>
          <w:ilvl w:val="0"/>
          <w:numId w:val="21"/>
        </w:numPr>
        <w:ind w:left="360"/>
      </w:pPr>
      <w:r>
        <w:t xml:space="preserve">First, set parameter values that are known from the literature (e.g., </w:t>
      </w:r>
      <w:proofErr w:type="spellStart"/>
      <w:r>
        <w:t>TOFol</w:t>
      </w:r>
      <w:proofErr w:type="spellEnd"/>
      <w:r>
        <w:t xml:space="preserve">, </w:t>
      </w:r>
      <w:proofErr w:type="spellStart"/>
      <w:r>
        <w:t>FolN</w:t>
      </w:r>
      <w:proofErr w:type="spellEnd"/>
      <w:r>
        <w:t xml:space="preserve">, SLW, </w:t>
      </w:r>
      <w:proofErr w:type="spellStart"/>
      <w:r>
        <w:t>HalfSat</w:t>
      </w:r>
      <w:proofErr w:type="spellEnd"/>
      <w:r>
        <w:t xml:space="preserve">, </w:t>
      </w:r>
      <w:proofErr w:type="spellStart"/>
      <w:r>
        <w:t>PsnTMin</w:t>
      </w:r>
      <w:proofErr w:type="spellEnd"/>
      <w:r>
        <w:t xml:space="preserve">, </w:t>
      </w:r>
      <w:proofErr w:type="spellStart"/>
      <w:r>
        <w:t>PsnTOpt</w:t>
      </w:r>
      <w:proofErr w:type="spellEnd"/>
      <w:r>
        <w:t xml:space="preserve">, k, etc.).  When there is considerable range in empirical values, begin with an intermediate value.  </w:t>
      </w:r>
      <w:proofErr w:type="spellStart"/>
      <w:r>
        <w:t>HalfSat</w:t>
      </w:r>
      <w:proofErr w:type="spellEnd"/>
      <w:r>
        <w:t xml:space="preserve"> should be set to reflect shade tolerance, because the LANDIS-II shade tolerance parameter has no effect in </w:t>
      </w:r>
      <w:proofErr w:type="spellStart"/>
      <w:r>
        <w:t>PnET</w:t>
      </w:r>
      <w:proofErr w:type="spellEnd"/>
      <w:r>
        <w:t xml:space="preserve">-Succession.  Some </w:t>
      </w:r>
      <w:proofErr w:type="spellStart"/>
      <w:r>
        <w:t>PnET</w:t>
      </w:r>
      <w:proofErr w:type="spellEnd"/>
      <w:r>
        <w:t xml:space="preserve"> parameters (e.g., </w:t>
      </w:r>
      <w:proofErr w:type="spellStart"/>
      <w:r>
        <w:t>SLWDel</w:t>
      </w:r>
      <w:proofErr w:type="spellEnd"/>
      <w:r>
        <w:t xml:space="preserve">, </w:t>
      </w:r>
      <w:proofErr w:type="spellStart"/>
      <w:r>
        <w:t>AmaxA</w:t>
      </w:r>
      <w:proofErr w:type="spellEnd"/>
      <w:r>
        <w:t xml:space="preserve">, </w:t>
      </w:r>
      <w:proofErr w:type="spellStart"/>
      <w:r>
        <w:t>AmaxB</w:t>
      </w:r>
      <w:proofErr w:type="spellEnd"/>
      <w:r>
        <w:t xml:space="preserve">, Q10, </w:t>
      </w:r>
      <w:r w:rsidRPr="0099548D">
        <w:t>DVPD1</w:t>
      </w:r>
      <w:r>
        <w:t xml:space="preserve">, DVPD2) are hard to estimate and most studies use generic values (e.g., Aber et al 1995, </w:t>
      </w:r>
      <w:r>
        <w:lastRenderedPageBreak/>
        <w:t xml:space="preserve">Ollinger and Smith 2005).  Decide whether you will use the </w:t>
      </w:r>
      <w:proofErr w:type="spellStart"/>
      <w:r>
        <w:t>Wythers</w:t>
      </w:r>
      <w:proofErr w:type="spellEnd"/>
      <w:r>
        <w:t xml:space="preserve">=TRUE option; I recommend using it.  NOTE: if you use dynamic </w:t>
      </w:r>
      <w:proofErr w:type="spellStart"/>
      <w:r>
        <w:t>FolN</w:t>
      </w:r>
      <w:proofErr w:type="spellEnd"/>
      <w:r>
        <w:t xml:space="preserve">, you should start with </w:t>
      </w:r>
      <w:proofErr w:type="spellStart"/>
      <w:r>
        <w:t>FolN</w:t>
      </w:r>
      <w:proofErr w:type="spellEnd"/>
      <w:r>
        <w:t xml:space="preserve"> values near the bottom of their empirical range.</w:t>
      </w:r>
    </w:p>
    <w:p w14:paraId="013FAF65" w14:textId="77777777" w:rsidR="00442E90" w:rsidRDefault="00442E90" w:rsidP="00442E90">
      <w:pPr>
        <w:pStyle w:val="ListParagraph"/>
        <w:numPr>
          <w:ilvl w:val="0"/>
          <w:numId w:val="21"/>
        </w:numPr>
        <w:ind w:left="360"/>
      </w:pPr>
      <w:r>
        <w:t xml:space="preserve">Use the </w:t>
      </w:r>
      <w:proofErr w:type="spellStart"/>
      <w:r w:rsidRPr="00095DA7">
        <w:t>GenericPnETSpeciesParameters</w:t>
      </w:r>
      <w:proofErr w:type="spellEnd"/>
      <w:r w:rsidRPr="00095DA7">
        <w:t xml:space="preserve"> </w:t>
      </w:r>
      <w:r>
        <w:t xml:space="preserve">file for all parameters that are not varied among species.  Set parameters that will be held constant for your </w:t>
      </w:r>
      <w:proofErr w:type="gramStart"/>
      <w:r>
        <w:t>particular experiment</w:t>
      </w:r>
      <w:proofErr w:type="gramEnd"/>
      <w:r>
        <w:t xml:space="preserve"> or study (e.g., </w:t>
      </w:r>
      <w:proofErr w:type="spellStart"/>
      <w:r>
        <w:t>TOroot</w:t>
      </w:r>
      <w:proofErr w:type="spellEnd"/>
      <w:r>
        <w:t xml:space="preserve">/wood, </w:t>
      </w:r>
      <w:proofErr w:type="spellStart"/>
      <w:r>
        <w:t>BaseFolResp</w:t>
      </w:r>
      <w:proofErr w:type="spellEnd"/>
      <w:r>
        <w:t xml:space="preserve">, </w:t>
      </w:r>
      <w:proofErr w:type="spellStart"/>
      <w:r>
        <w:t>InitialNSC</w:t>
      </w:r>
      <w:proofErr w:type="spellEnd"/>
      <w:r>
        <w:t xml:space="preserve">, etc.)  Again, it is advisable to hold as many </w:t>
      </w:r>
      <w:proofErr w:type="gramStart"/>
      <w:r>
        <w:t>parameters</w:t>
      </w:r>
      <w:proofErr w:type="gramEnd"/>
      <w:r>
        <w:t xml:space="preserve"> constant across species as possible to allow you less confounded control of competitive interactions with the remaining parameters.</w:t>
      </w:r>
    </w:p>
    <w:p w14:paraId="033861AE" w14:textId="77777777" w:rsidR="00442E90" w:rsidRDefault="00442E90" w:rsidP="00442E90">
      <w:pPr>
        <w:pStyle w:val="ListParagraph"/>
        <w:numPr>
          <w:ilvl w:val="0"/>
          <w:numId w:val="21"/>
        </w:numPr>
        <w:ind w:left="360"/>
      </w:pPr>
      <w:r>
        <w:t xml:space="preserve">Temperature parameters provide an important link between climate and species growth, and they should be calibrated carefully when conducting climate-related studies.  </w:t>
      </w:r>
      <w:proofErr w:type="spellStart"/>
      <w:r w:rsidRPr="00C369C6">
        <w:t>LeafOnMinT</w:t>
      </w:r>
      <w:proofErr w:type="spellEnd"/>
      <w:r>
        <w:t xml:space="preserve"> controls the length of the growing season by comparing </w:t>
      </w:r>
      <w:proofErr w:type="spellStart"/>
      <w:r w:rsidRPr="00A80B73">
        <w:t>LeafOnMinT</w:t>
      </w:r>
      <w:proofErr w:type="spellEnd"/>
      <w:r>
        <w:t xml:space="preserve"> to monthly </w:t>
      </w:r>
      <w:proofErr w:type="spellStart"/>
      <w:r>
        <w:t>Tmin</w:t>
      </w:r>
      <w:proofErr w:type="spellEnd"/>
      <w:r>
        <w:t>.  You should verify that the appropriate months are active (</w:t>
      </w:r>
      <w:proofErr w:type="spellStart"/>
      <w:r>
        <w:t>LeafOn</w:t>
      </w:r>
      <w:proofErr w:type="spellEnd"/>
      <w:r>
        <w:t xml:space="preserve">=TRUE) given the climate inputs.  </w:t>
      </w:r>
      <w:proofErr w:type="spellStart"/>
      <w:r w:rsidRPr="00C369C6">
        <w:t>LeafOnMinT</w:t>
      </w:r>
      <w:proofErr w:type="spellEnd"/>
      <w:r>
        <w:t xml:space="preserve"> should vary coarsely according to leaf-on and leaf senescence dates, and typically ranges between 2-4 </w:t>
      </w:r>
      <w:proofErr w:type="spellStart"/>
      <w:r w:rsidRPr="0089213C">
        <w:rPr>
          <w:vertAlign w:val="superscript"/>
        </w:rPr>
        <w:t>o</w:t>
      </w:r>
      <w:r>
        <w:t>C</w:t>
      </w:r>
      <w:proofErr w:type="spellEnd"/>
      <w:r>
        <w:t xml:space="preserve"> for temperate species.  </w:t>
      </w:r>
    </w:p>
    <w:p w14:paraId="2507F53B" w14:textId="77777777" w:rsidR="00442E90" w:rsidRDefault="00442E90" w:rsidP="00442E90">
      <w:pPr>
        <w:pStyle w:val="ListParagraph"/>
        <w:numPr>
          <w:ilvl w:val="0"/>
          <w:numId w:val="21"/>
        </w:numPr>
        <w:ind w:left="360"/>
      </w:pPr>
      <w:proofErr w:type="spellStart"/>
      <w:r>
        <w:t>PsnTMin</w:t>
      </w:r>
      <w:proofErr w:type="spellEnd"/>
      <w:r>
        <w:t xml:space="preserve"> controls how productive the species is at the beginning and end of the growing </w:t>
      </w:r>
      <w:proofErr w:type="gramStart"/>
      <w:r>
        <w:t>season, and</w:t>
      </w:r>
      <w:proofErr w:type="gramEnd"/>
      <w:r>
        <w:t xml:space="preserve"> will produce a growth response to shifts in temperature even when the number of growing season months is unchanged.  Similarly, in some years you may get some modeled photosynthesis activity in a month when the species is not typically active for the entire month, but this is not a problem </w:t>
      </w:r>
      <w:proofErr w:type="gramStart"/>
      <w:r>
        <w:t>as long as</w:t>
      </w:r>
      <w:proofErr w:type="gramEnd"/>
      <w:r>
        <w:t xml:space="preserve"> </w:t>
      </w:r>
      <w:proofErr w:type="spellStart"/>
      <w:r>
        <w:t>NetPsn</w:t>
      </w:r>
      <w:proofErr w:type="spellEnd"/>
      <w:r>
        <w:t xml:space="preserve"> is quite low in those months.  Note that </w:t>
      </w:r>
      <w:proofErr w:type="spellStart"/>
      <w:r>
        <w:t>PsnTMin</w:t>
      </w:r>
      <w:proofErr w:type="spellEnd"/>
      <w:r>
        <w:t xml:space="preserve">, </w:t>
      </w:r>
      <w:proofErr w:type="spellStart"/>
      <w:r>
        <w:t>PsnTOpt</w:t>
      </w:r>
      <w:proofErr w:type="spellEnd"/>
      <w:r>
        <w:t xml:space="preserve"> and </w:t>
      </w:r>
      <w:proofErr w:type="spellStart"/>
      <w:r>
        <w:t>PsnTMax</w:t>
      </w:r>
      <w:proofErr w:type="spellEnd"/>
      <w:r>
        <w:t xml:space="preserve"> values are compared to </w:t>
      </w:r>
      <w:proofErr w:type="spellStart"/>
      <w:r>
        <w:t>Tday</w:t>
      </w:r>
      <w:proofErr w:type="spellEnd"/>
      <w:r>
        <w:t xml:space="preserve"> (average daytime temperature), not </w:t>
      </w:r>
      <w:proofErr w:type="spellStart"/>
      <w:r>
        <w:t>Tmax</w:t>
      </w:r>
      <w:proofErr w:type="spellEnd"/>
      <w:r>
        <w:t xml:space="preserve"> (daytime high temperature), and should be set accordingly.  I typically vary </w:t>
      </w:r>
      <w:proofErr w:type="spellStart"/>
      <w:r>
        <w:t>PsnTMin</w:t>
      </w:r>
      <w:proofErr w:type="spellEnd"/>
      <w:r>
        <w:t xml:space="preserve"> among species relative to the isotherms at their northern range boundaries.</w:t>
      </w:r>
    </w:p>
    <w:p w14:paraId="3D578D12" w14:textId="77777777" w:rsidR="00442E90" w:rsidRDefault="00442E90" w:rsidP="00442E90">
      <w:pPr>
        <w:pStyle w:val="ListParagraph"/>
        <w:numPr>
          <w:ilvl w:val="0"/>
          <w:numId w:val="21"/>
        </w:numPr>
        <w:ind w:left="360"/>
      </w:pPr>
      <w:r>
        <w:t xml:space="preserve">In lieu of empirical values, </w:t>
      </w:r>
      <w:proofErr w:type="spellStart"/>
      <w:r>
        <w:t>PsnTOpt</w:t>
      </w:r>
      <w:proofErr w:type="spellEnd"/>
      <w:r>
        <w:t xml:space="preserve"> can be estimated using the average mid-summer temperature at the center of the species’ </w:t>
      </w:r>
      <w:proofErr w:type="gramStart"/>
      <w:r>
        <w:t>range.  .</w:t>
      </w:r>
      <w:proofErr w:type="gramEnd"/>
      <w:r>
        <w:t xml:space="preserve">  </w:t>
      </w:r>
    </w:p>
    <w:p w14:paraId="62CBB24F" w14:textId="77777777" w:rsidR="00442E90" w:rsidRPr="00765A7D" w:rsidRDefault="00442E90" w:rsidP="00442E90">
      <w:pPr>
        <w:pStyle w:val="ListParagraph"/>
        <w:numPr>
          <w:ilvl w:val="0"/>
          <w:numId w:val="21"/>
        </w:numPr>
        <w:ind w:left="360"/>
      </w:pPr>
      <w:r>
        <w:t xml:space="preserve">For the most realistic high temperature response, use the DTEMP=true option.  Empirical values for maximum temperature limits to photosynthesis are typically instantaneous photosynthesis rates, while </w:t>
      </w:r>
      <w:proofErr w:type="spellStart"/>
      <w:r>
        <w:t>PnET</w:t>
      </w:r>
      <w:proofErr w:type="spellEnd"/>
      <w:r>
        <w:t>-Succession interprets</w:t>
      </w:r>
      <w:r w:rsidRPr="00BF0152">
        <w:t xml:space="preserve"> </w:t>
      </w:r>
      <w:proofErr w:type="spellStart"/>
      <w:r>
        <w:t>PsnTMax</w:t>
      </w:r>
      <w:proofErr w:type="spellEnd"/>
      <w:r>
        <w:t xml:space="preserve"> as the average daily temperature above which there is no net photosynthesis. Thus, </w:t>
      </w:r>
      <w:proofErr w:type="spellStart"/>
      <w:r>
        <w:t>PsnTMax</w:t>
      </w:r>
      <w:proofErr w:type="spellEnd"/>
      <w:r>
        <w:t xml:space="preserve"> should be lower than the typical bio-chemical limit of 38-39 </w:t>
      </w:r>
      <w:proofErr w:type="spellStart"/>
      <w:r w:rsidRPr="002F54A0">
        <w:rPr>
          <w:vertAlign w:val="superscript"/>
        </w:rPr>
        <w:t>o</w:t>
      </w:r>
      <w:r>
        <w:t>C.</w:t>
      </w:r>
      <w:proofErr w:type="spellEnd"/>
      <w:r>
        <w:t xml:space="preserve">  I use </w:t>
      </w:r>
      <w:proofErr w:type="spellStart"/>
      <w:r>
        <w:t>PsnTMax</w:t>
      </w:r>
      <w:proofErr w:type="spellEnd"/>
      <w:r>
        <w:t xml:space="preserve"> to make more northerly species less competitive than southerly species as climate warms.  I typically vary </w:t>
      </w:r>
      <w:proofErr w:type="spellStart"/>
      <w:r>
        <w:t>PsnTMax</w:t>
      </w:r>
      <w:proofErr w:type="spellEnd"/>
      <w:r>
        <w:t xml:space="preserve"> among species relative to the isotherms at their southern range boundaries unless those boundaries are clearly related to a factor other than temperature.  </w:t>
      </w:r>
    </w:p>
    <w:p w14:paraId="3B845CDD" w14:textId="77777777" w:rsidR="00442E90" w:rsidRDefault="00442E90" w:rsidP="00442E90">
      <w:pPr>
        <w:pStyle w:val="ListParagraph"/>
        <w:numPr>
          <w:ilvl w:val="0"/>
          <w:numId w:val="21"/>
        </w:numPr>
        <w:ind w:left="360"/>
      </w:pPr>
      <w:r>
        <w:t xml:space="preserve">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w:t>
      </w:r>
      <w:proofErr w:type="spellStart"/>
      <w:r>
        <w:t>Root+Wood</w:t>
      </w:r>
      <w:proofErr w:type="spellEnd"/>
      <w:r>
        <w:t xml:space="preserve"> (whole tree) biomass through time.  There are some published estimates of whole tree biomass through time by species groups to provide some indication of belowground biomass (e.g., Smith et al 2006).  Comparison of empirical aboveground and whole tree biomass can help you estimate the </w:t>
      </w:r>
      <w:proofErr w:type="spellStart"/>
      <w:r>
        <w:t>FracBelowG</w:t>
      </w:r>
      <w:proofErr w:type="spellEnd"/>
      <w:r>
        <w:t xml:space="preserve">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w:t>
      </w:r>
      <w:r>
        <w:lastRenderedPageBreak/>
        <w:t>or to a very different value than similar species, modifying</w:t>
      </w:r>
      <w:r w:rsidRPr="00162D01">
        <w:t xml:space="preserve"> </w:t>
      </w:r>
      <w:proofErr w:type="spellStart"/>
      <w:r>
        <w:t>FracBelowG</w:t>
      </w:r>
      <w:proofErr w:type="spellEnd"/>
      <w:r>
        <w:t xml:space="preserve"> (or </w:t>
      </w:r>
      <w:proofErr w:type="spellStart"/>
      <w:r>
        <w:t>TOWood</w:t>
      </w:r>
      <w:proofErr w:type="spellEnd"/>
      <w:r>
        <w:t xml:space="preserve"> or </w:t>
      </w:r>
      <w:proofErr w:type="spellStart"/>
      <w:r>
        <w:t>TORoot</w:t>
      </w:r>
      <w:proofErr w:type="spellEnd"/>
      <w:r>
        <w:t>) can produce a marked effect on the growth curve with a small change in value.  An increase in one pool will reduce the other pool.  It would be beneficial to have some justification for your selected value from empirical evidence.</w:t>
      </w:r>
    </w:p>
    <w:p w14:paraId="5FEB4DCB" w14:textId="77777777" w:rsidR="00442E90" w:rsidRDefault="00442E90" w:rsidP="00442E90">
      <w:pPr>
        <w:pStyle w:val="ListParagraph"/>
        <w:numPr>
          <w:ilvl w:val="0"/>
          <w:numId w:val="21"/>
        </w:numPr>
        <w:ind w:left="360"/>
      </w:pPr>
      <w:r>
        <w:t xml:space="preserve">Choose a single soil type for calibration of all species, preferably a soil type that is both common and productive.  This enables you to estimate comparable life history trait parameters, ensuring that competition is realistic.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w:t>
      </w:r>
      <w:proofErr w:type="spellStart"/>
      <w:r w:rsidRPr="0094571E">
        <w:t>PrecLossFrac</w:t>
      </w:r>
      <w:proofErr w:type="spellEnd"/>
      <w:r w:rsidRPr="0094571E">
        <w:t xml:space="preserve">, percolation out of the rooting zone (controlled by </w:t>
      </w:r>
      <w:proofErr w:type="spellStart"/>
      <w:r w:rsidRPr="0094571E">
        <w:t>SoilType</w:t>
      </w:r>
      <w:proofErr w:type="spellEnd"/>
      <w:r w:rsidRPr="0094571E">
        <w:t xml:space="preserve">) and transpiration).  Tuning of soil water is done primarily with </w:t>
      </w:r>
      <w:proofErr w:type="spellStart"/>
      <w:r w:rsidRPr="0094571E">
        <w:t>PrecLossFrac</w:t>
      </w:r>
      <w:proofErr w:type="spellEnd"/>
      <w:r w:rsidRPr="0094571E">
        <w:t xml:space="preserve">, </w:t>
      </w:r>
      <w:proofErr w:type="spellStart"/>
      <w:r w:rsidRPr="0094571E">
        <w:t>LeakageFrac</w:t>
      </w:r>
      <w:proofErr w:type="spellEnd"/>
      <w:r w:rsidRPr="0094571E">
        <w:t xml:space="preserve"> and </w:t>
      </w:r>
      <w:proofErr w:type="spellStart"/>
      <w:r w:rsidRPr="0094571E">
        <w:t>SoilType</w:t>
      </w:r>
      <w:proofErr w:type="spellEnd"/>
      <w:r w:rsidRPr="0094571E">
        <w:t>, which assumes that transpiration is correct if the photosynthesis and growth behavior is correct.</w:t>
      </w:r>
      <w:r>
        <w:t xml:space="preserve">  </w:t>
      </w:r>
      <w:proofErr w:type="spellStart"/>
      <w:r>
        <w:t>PrecLossFrac</w:t>
      </w:r>
      <w:proofErr w:type="spellEnd"/>
      <w:r>
        <w:t xml:space="preserve"> typically represents water lost where slope is </w:t>
      </w:r>
      <w:proofErr w:type="gramStart"/>
      <w:r>
        <w:t>sufficient</w:t>
      </w:r>
      <w:proofErr w:type="gramEnd"/>
      <w:r>
        <w:t xml:space="preserve"> for water to run off before it can enter the soil.  You should calibrate for a slope condition that is flatter than average in your study area.  Wetland ecoregions should have ecoregion parameters (</w:t>
      </w:r>
      <w:proofErr w:type="spellStart"/>
      <w:r>
        <w:t>RunoffCapture</w:t>
      </w:r>
      <w:proofErr w:type="spellEnd"/>
      <w:r>
        <w:t xml:space="preserve"> and </w:t>
      </w:r>
      <w:proofErr w:type="spellStart"/>
      <w:r>
        <w:t>LeakageFrac</w:t>
      </w:r>
      <w:proofErr w:type="spellEnd"/>
      <w:r>
        <w:t xml:space="preserve">) that produce appropriate soil saturation.  </w:t>
      </w:r>
      <w:proofErr w:type="spellStart"/>
      <w:r>
        <w:t>RunoffCapture</w:t>
      </w:r>
      <w:proofErr w:type="spellEnd"/>
      <w:r>
        <w:t xml:space="preserve"> represents the maximum depth of standing water across the ecoregion, and </w:t>
      </w:r>
      <w:proofErr w:type="spellStart"/>
      <w:r>
        <w:t>LeakageFrac</w:t>
      </w:r>
      <w:proofErr w:type="spellEnd"/>
      <w:r>
        <w:t xml:space="preserve"> can be used to reflect any impermeable soil layer that reduces drainage.  In lieu of empirical data to help set these parameters, tune them such that the species typically found there can survive and the hydrology mimics reality.  </w:t>
      </w:r>
    </w:p>
    <w:p w14:paraId="611457D6" w14:textId="77777777" w:rsidR="00442E90" w:rsidRDefault="00442E90" w:rsidP="00442E90">
      <w:pPr>
        <w:pStyle w:val="ListParagraph"/>
        <w:numPr>
          <w:ilvl w:val="0"/>
          <w:numId w:val="21"/>
        </w:numPr>
        <w:ind w:left="360"/>
      </w:pPr>
      <w:r>
        <w:t xml:space="preserve">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using typical monthly precipitation values.  </w:t>
      </w:r>
    </w:p>
    <w:p w14:paraId="647A8694" w14:textId="77777777" w:rsidR="00442E90" w:rsidRDefault="00442E90" w:rsidP="00442E90">
      <w:pPr>
        <w:pStyle w:val="ListParagraph"/>
        <w:numPr>
          <w:ilvl w:val="0"/>
          <w:numId w:val="21"/>
        </w:numPr>
        <w:ind w:left="360"/>
      </w:pPr>
      <w:r>
        <w:t xml:space="preserve">You will need starting parameter values.  Here are some generic ones for temperate forest species that are widely used in </w:t>
      </w:r>
      <w:proofErr w:type="spellStart"/>
      <w:r>
        <w:t>PnET</w:t>
      </w:r>
      <w:proofErr w:type="spellEnd"/>
      <w:r>
        <w:t xml:space="preserve">-Succession simulations: </w:t>
      </w:r>
    </w:p>
    <w:p w14:paraId="4B89D3CD" w14:textId="77777777" w:rsidR="00442E90" w:rsidRDefault="00442E90" w:rsidP="00442E90">
      <w:pPr>
        <w:pStyle w:val="ListParagraph"/>
        <w:numPr>
          <w:ilvl w:val="1"/>
          <w:numId w:val="21"/>
        </w:numPr>
        <w:ind w:left="900"/>
      </w:pPr>
      <w:proofErr w:type="spellStart"/>
      <w:r>
        <w:t>SLWDel</w:t>
      </w:r>
      <w:proofErr w:type="spellEnd"/>
      <w:r>
        <w:t>: 0.0 for evergreen, 0.2 for deciduous</w:t>
      </w:r>
    </w:p>
    <w:p w14:paraId="018F38DE" w14:textId="77777777" w:rsidR="00442E90" w:rsidRDefault="00442E90" w:rsidP="00442E90">
      <w:pPr>
        <w:pStyle w:val="ListParagraph"/>
        <w:numPr>
          <w:ilvl w:val="1"/>
          <w:numId w:val="21"/>
        </w:numPr>
        <w:ind w:left="900"/>
      </w:pPr>
      <w:proofErr w:type="spellStart"/>
      <w:r>
        <w:t>AmaxA</w:t>
      </w:r>
      <w:proofErr w:type="spellEnd"/>
      <w:r>
        <w:t xml:space="preserve">: 5.3 for evergreen, -46 for deciduous </w:t>
      </w:r>
    </w:p>
    <w:p w14:paraId="6E854482" w14:textId="77777777" w:rsidR="00442E90" w:rsidRDefault="00442E90" w:rsidP="00442E90">
      <w:pPr>
        <w:pStyle w:val="ListParagraph"/>
        <w:numPr>
          <w:ilvl w:val="1"/>
          <w:numId w:val="21"/>
        </w:numPr>
        <w:ind w:left="900"/>
      </w:pPr>
      <w:proofErr w:type="spellStart"/>
      <w:r>
        <w:t>AmaxB</w:t>
      </w:r>
      <w:proofErr w:type="spellEnd"/>
      <w:r>
        <w:t>: 21.5 for evergreen, 71.9 for deciduous</w:t>
      </w:r>
    </w:p>
    <w:p w14:paraId="09A22159" w14:textId="77777777" w:rsidR="00442E90" w:rsidRDefault="00442E90" w:rsidP="00442E90">
      <w:pPr>
        <w:pStyle w:val="ListParagraph"/>
        <w:numPr>
          <w:ilvl w:val="1"/>
          <w:numId w:val="21"/>
        </w:numPr>
        <w:ind w:left="900"/>
      </w:pPr>
      <w:proofErr w:type="spellStart"/>
      <w:r>
        <w:t>BFolResp</w:t>
      </w:r>
      <w:proofErr w:type="spellEnd"/>
      <w:r>
        <w:t>: 0.1</w:t>
      </w:r>
    </w:p>
    <w:p w14:paraId="2BE60490" w14:textId="77777777" w:rsidR="00442E90" w:rsidRDefault="00442E90" w:rsidP="00442E90">
      <w:pPr>
        <w:pStyle w:val="ListParagraph"/>
        <w:numPr>
          <w:ilvl w:val="1"/>
          <w:numId w:val="21"/>
        </w:numPr>
        <w:ind w:left="900"/>
      </w:pPr>
      <w:r>
        <w:t>k: 0.5 for evergreen, 0.58 for deciduous</w:t>
      </w:r>
    </w:p>
    <w:p w14:paraId="3249C8C1" w14:textId="77777777" w:rsidR="00442E90" w:rsidRDefault="00442E90" w:rsidP="00442E90">
      <w:pPr>
        <w:pStyle w:val="ListParagraph"/>
        <w:numPr>
          <w:ilvl w:val="1"/>
          <w:numId w:val="21"/>
        </w:numPr>
        <w:ind w:left="900"/>
      </w:pPr>
      <w:r>
        <w:t>DNSC: 0.05</w:t>
      </w:r>
    </w:p>
    <w:p w14:paraId="53A74FAE" w14:textId="77777777" w:rsidR="00442E90" w:rsidRDefault="00442E90" w:rsidP="00442E90">
      <w:pPr>
        <w:pStyle w:val="ListParagraph"/>
        <w:numPr>
          <w:ilvl w:val="1"/>
          <w:numId w:val="21"/>
        </w:numPr>
        <w:ind w:left="900"/>
      </w:pPr>
      <w:r>
        <w:t>Q10: 2</w:t>
      </w:r>
    </w:p>
    <w:p w14:paraId="54A8AF8F" w14:textId="77777777" w:rsidR="00442E90" w:rsidRPr="00F42973" w:rsidRDefault="00442E90" w:rsidP="00442E90">
      <w:pPr>
        <w:pStyle w:val="ListParagraph"/>
        <w:numPr>
          <w:ilvl w:val="1"/>
          <w:numId w:val="21"/>
        </w:numPr>
        <w:ind w:left="900"/>
      </w:pPr>
      <w:r>
        <w:t xml:space="preserve">DVPD1: </w:t>
      </w:r>
      <w:r w:rsidRPr="00F42973">
        <w:t>0.05</w:t>
      </w:r>
    </w:p>
    <w:p w14:paraId="6663E99F" w14:textId="77777777" w:rsidR="00442E90" w:rsidRDefault="00442E90" w:rsidP="00442E90">
      <w:pPr>
        <w:pStyle w:val="ListParagraph"/>
        <w:numPr>
          <w:ilvl w:val="1"/>
          <w:numId w:val="21"/>
        </w:numPr>
        <w:ind w:left="900"/>
      </w:pPr>
      <w:r w:rsidRPr="00F42973">
        <w:t>DVPD2</w:t>
      </w:r>
      <w:r>
        <w:t xml:space="preserve">: </w:t>
      </w:r>
      <w:r w:rsidRPr="00F42973">
        <w:t>2</w:t>
      </w:r>
    </w:p>
    <w:p w14:paraId="22066F73" w14:textId="77777777" w:rsidR="00442E90" w:rsidRDefault="00442E90" w:rsidP="00442E90">
      <w:pPr>
        <w:pStyle w:val="ListParagraph"/>
        <w:numPr>
          <w:ilvl w:val="1"/>
          <w:numId w:val="21"/>
        </w:numPr>
        <w:ind w:left="900"/>
      </w:pPr>
      <w:r>
        <w:t>IMAX: 5-10 (there is a significant performance cost with values higher than these)</w:t>
      </w:r>
    </w:p>
    <w:p w14:paraId="6BEE5DD3" w14:textId="77777777" w:rsidR="00442E90" w:rsidRDefault="00442E90" w:rsidP="00442E90">
      <w:pPr>
        <w:pStyle w:val="ListParagraph"/>
        <w:numPr>
          <w:ilvl w:val="1"/>
          <w:numId w:val="21"/>
        </w:numPr>
        <w:ind w:left="900"/>
      </w:pPr>
      <w:proofErr w:type="spellStart"/>
      <w:r>
        <w:t>TOWood</w:t>
      </w:r>
      <w:proofErr w:type="spellEnd"/>
      <w:r>
        <w:t>: 0.01</w:t>
      </w:r>
    </w:p>
    <w:p w14:paraId="329259B2" w14:textId="77777777" w:rsidR="00442E90" w:rsidRDefault="00442E90" w:rsidP="00442E90">
      <w:pPr>
        <w:pStyle w:val="ListParagraph"/>
        <w:numPr>
          <w:ilvl w:val="1"/>
          <w:numId w:val="21"/>
        </w:numPr>
        <w:ind w:left="900"/>
      </w:pPr>
      <w:proofErr w:type="spellStart"/>
      <w:r>
        <w:t>TORoot</w:t>
      </w:r>
      <w:proofErr w:type="spellEnd"/>
      <w:r>
        <w:t>: 0.02</w:t>
      </w:r>
    </w:p>
    <w:p w14:paraId="3387C6D3" w14:textId="77777777" w:rsidR="00442E90" w:rsidRPr="00A3363D" w:rsidRDefault="00442E90" w:rsidP="00442E90">
      <w:r>
        <w:t>Here are some other values I have used that you may need to modify for your species:</w:t>
      </w:r>
    </w:p>
    <w:p w14:paraId="7AE3593A" w14:textId="77777777" w:rsidR="00442E90" w:rsidRDefault="00442E90" w:rsidP="00442E90">
      <w:pPr>
        <w:pStyle w:val="ListParagraph"/>
        <w:numPr>
          <w:ilvl w:val="0"/>
          <w:numId w:val="20"/>
        </w:numPr>
        <w:ind w:left="900"/>
      </w:pPr>
      <w:proofErr w:type="spellStart"/>
      <w:r>
        <w:t>HalfSat</w:t>
      </w:r>
      <w:proofErr w:type="spellEnd"/>
      <w:r>
        <w:t>: 300 (</w:t>
      </w:r>
      <w:r>
        <w:rPr>
          <w:rFonts w:ascii="Symbol" w:hAnsi="Symbol"/>
        </w:rPr>
        <w:t></w:t>
      </w:r>
      <w:r>
        <w:t>mol/s) for shade-intolerant, 100 for shade-tolerant; I use a gradient across 5 classes.</w:t>
      </w:r>
    </w:p>
    <w:p w14:paraId="7EE2F855" w14:textId="77777777" w:rsidR="00442E90" w:rsidRDefault="00442E90" w:rsidP="00442E90">
      <w:pPr>
        <w:pStyle w:val="ListParagraph"/>
        <w:numPr>
          <w:ilvl w:val="0"/>
          <w:numId w:val="20"/>
        </w:numPr>
        <w:ind w:left="900"/>
      </w:pPr>
      <w:r>
        <w:t xml:space="preserve">H1.H2: 0/4 for most species.  Use -3.3/2 for species that are very waterlogging tolerant. This allows some photosynthesis even on saturated soils.  Use the </w:t>
      </w:r>
      <w:proofErr w:type="spellStart"/>
      <w:r>
        <w:t>PnET</w:t>
      </w:r>
      <w:proofErr w:type="spellEnd"/>
      <w:r>
        <w:t>-</w:t>
      </w:r>
      <w:r>
        <w:lastRenderedPageBreak/>
        <w:t>Succession function worksheet to find values that produce the desired reduction in photosynthesis on saturated soil.</w:t>
      </w:r>
    </w:p>
    <w:p w14:paraId="645DD53B" w14:textId="77777777" w:rsidR="00442E90" w:rsidRDefault="00442E90" w:rsidP="00442E90">
      <w:pPr>
        <w:pStyle w:val="ListParagraph"/>
        <w:numPr>
          <w:ilvl w:val="0"/>
          <w:numId w:val="20"/>
        </w:numPr>
        <w:ind w:left="900"/>
      </w:pPr>
      <w:r>
        <w:t>H3/H4: 100/140 for drought intolerant, 118/153 for drought tolerant; I use a gradient</w:t>
      </w:r>
      <w:r w:rsidRPr="00E738FA">
        <w:t xml:space="preserve"> </w:t>
      </w:r>
      <w:r>
        <w:t>across 4 classes.</w:t>
      </w:r>
    </w:p>
    <w:p w14:paraId="7ECA181D" w14:textId="77777777" w:rsidR="00442E90" w:rsidRDefault="00442E90" w:rsidP="00442E90">
      <w:pPr>
        <w:pStyle w:val="ListParagraph"/>
        <w:numPr>
          <w:ilvl w:val="0"/>
          <w:numId w:val="20"/>
        </w:numPr>
        <w:ind w:left="900"/>
      </w:pPr>
      <w:proofErr w:type="spellStart"/>
      <w:r>
        <w:t>MaintResp</w:t>
      </w:r>
      <w:proofErr w:type="spellEnd"/>
      <w:r>
        <w:t>: 0.002</w:t>
      </w:r>
    </w:p>
    <w:p w14:paraId="2A0C0F04" w14:textId="77777777" w:rsidR="00442E90" w:rsidRDefault="00442E90" w:rsidP="00442E90">
      <w:pPr>
        <w:pStyle w:val="ListParagraph"/>
        <w:numPr>
          <w:ilvl w:val="0"/>
          <w:numId w:val="20"/>
        </w:numPr>
        <w:ind w:left="900"/>
      </w:pPr>
      <w:proofErr w:type="spellStart"/>
      <w:r>
        <w:t>PsnAgeRed</w:t>
      </w:r>
      <w:proofErr w:type="spellEnd"/>
      <w:r>
        <w:t>: 5</w:t>
      </w:r>
    </w:p>
    <w:p w14:paraId="2BA8D74F" w14:textId="77777777" w:rsidR="00442E90" w:rsidRDefault="00442E90" w:rsidP="00442E90">
      <w:pPr>
        <w:pStyle w:val="ListParagraph"/>
        <w:numPr>
          <w:ilvl w:val="0"/>
          <w:numId w:val="20"/>
        </w:numPr>
        <w:ind w:left="900"/>
      </w:pPr>
      <w:proofErr w:type="spellStart"/>
      <w:r>
        <w:t>FracBelowG</w:t>
      </w:r>
      <w:proofErr w:type="spellEnd"/>
      <w:r>
        <w:t>: 0.33.  You may wish to systematically vary this fraction to reflect life history strategy: slightly lower (0.31) for shade-intolerant species and higher (0.35) for shade-</w:t>
      </w:r>
      <w:proofErr w:type="spellStart"/>
      <w:r>
        <w:t>tolerants</w:t>
      </w:r>
      <w:proofErr w:type="spellEnd"/>
    </w:p>
    <w:p w14:paraId="0758B6C9" w14:textId="77777777" w:rsidR="00442E90" w:rsidRDefault="00442E90" w:rsidP="00442E90">
      <w:pPr>
        <w:pStyle w:val="ListParagraph"/>
        <w:numPr>
          <w:ilvl w:val="0"/>
          <w:numId w:val="20"/>
        </w:numPr>
        <w:ind w:left="900"/>
      </w:pPr>
      <w:proofErr w:type="spellStart"/>
      <w:r>
        <w:t>FracFol</w:t>
      </w:r>
      <w:proofErr w:type="spellEnd"/>
      <w:r>
        <w:t xml:space="preserve">: 0.10 for evergreen, 0.03 for deciduous.  You may wish to systematically vary this fraction to reflect life history strategy: slightly upward for pioneer species and downward for slow-growing species. </w:t>
      </w:r>
    </w:p>
    <w:p w14:paraId="716902A0" w14:textId="77777777" w:rsidR="00442E90" w:rsidRDefault="00442E90" w:rsidP="00442E90">
      <w:pPr>
        <w:pStyle w:val="ListParagraph"/>
        <w:numPr>
          <w:ilvl w:val="0"/>
          <w:numId w:val="20"/>
        </w:numPr>
        <w:ind w:left="900"/>
      </w:pPr>
      <w:proofErr w:type="spellStart"/>
      <w:r>
        <w:t>FracActWd</w:t>
      </w:r>
      <w:proofErr w:type="spellEnd"/>
      <w:r>
        <w:t>: 0.00004 (shrubs may require values of 0.0001-0.0002).</w:t>
      </w:r>
    </w:p>
    <w:p w14:paraId="6496AA83" w14:textId="77777777" w:rsidR="00442E90" w:rsidRDefault="00442E90" w:rsidP="00442E90">
      <w:pPr>
        <w:pStyle w:val="ListParagraph"/>
        <w:numPr>
          <w:ilvl w:val="0"/>
          <w:numId w:val="20"/>
        </w:numPr>
        <w:ind w:left="900"/>
      </w:pPr>
      <w:proofErr w:type="spellStart"/>
      <w:r>
        <w:t>PrecipEvents</w:t>
      </w:r>
      <w:proofErr w:type="spellEnd"/>
      <w:r>
        <w:t>: 9-11</w:t>
      </w:r>
    </w:p>
    <w:p w14:paraId="03183D22" w14:textId="77777777" w:rsidR="00442E90" w:rsidRDefault="00442E90" w:rsidP="00442E90">
      <w:pPr>
        <w:pStyle w:val="ListParagraph"/>
        <w:numPr>
          <w:ilvl w:val="0"/>
          <w:numId w:val="21"/>
        </w:numPr>
        <w:ind w:left="360"/>
      </w:pPr>
      <w:r>
        <w:t xml:space="preserve">Relative growth rate among species should be controlled with </w:t>
      </w:r>
      <w:proofErr w:type="spellStart"/>
      <w:r>
        <w:t>FolN</w:t>
      </w:r>
      <w:proofErr w:type="spellEnd"/>
      <w:r>
        <w:t xml:space="preserve">.  Conifers and deciduous species must have </w:t>
      </w:r>
      <w:proofErr w:type="spellStart"/>
      <w:r>
        <w:t>FolN</w:t>
      </w:r>
      <w:proofErr w:type="spellEnd"/>
      <w:r>
        <w:t xml:space="preserve"> scaled separately because they use different values of </w:t>
      </w:r>
      <w:proofErr w:type="spellStart"/>
      <w:r>
        <w:t>AmaxA</w:t>
      </w:r>
      <w:proofErr w:type="spellEnd"/>
      <w:r>
        <w:t xml:space="preserve"> and </w:t>
      </w:r>
      <w:proofErr w:type="spellStart"/>
      <w:r>
        <w:t>AmaxB</w:t>
      </w:r>
      <w:proofErr w:type="spellEnd"/>
      <w:r>
        <w:t xml:space="preserve">.  Unless specific, high quality estimates of </w:t>
      </w:r>
      <w:proofErr w:type="spellStart"/>
      <w:r>
        <w:t>AmaxA</w:t>
      </w:r>
      <w:proofErr w:type="spellEnd"/>
      <w:r>
        <w:t xml:space="preserve"> and </w:t>
      </w:r>
      <w:proofErr w:type="spellStart"/>
      <w:r>
        <w:t>AmaxB</w:t>
      </w:r>
      <w:proofErr w:type="spellEnd"/>
      <w:r>
        <w:t xml:space="preserve"> are known, it is recommended to use the values commonly used in </w:t>
      </w:r>
      <w:proofErr w:type="spellStart"/>
      <w:r>
        <w:t>PnET</w:t>
      </w:r>
      <w:proofErr w:type="spellEnd"/>
      <w:r>
        <w:t xml:space="preserve"> publications (see above).  Published values of </w:t>
      </w:r>
      <w:proofErr w:type="spellStart"/>
      <w:r>
        <w:t>FolN</w:t>
      </w:r>
      <w:proofErr w:type="spellEnd"/>
      <w:r>
        <w:t xml:space="preserve"> are commonly </w:t>
      </w:r>
      <w:proofErr w:type="gramStart"/>
      <w:r>
        <w:t>available, but</w:t>
      </w:r>
      <w:proofErr w:type="gramEnd"/>
      <w:r>
        <w:t xml:space="preserve"> use these only as a starting point.  </w:t>
      </w:r>
      <w:r w:rsidRPr="00611359">
        <w:rPr>
          <w:b/>
        </w:rPr>
        <w:t xml:space="preserve">In </w:t>
      </w:r>
      <w:proofErr w:type="spellStart"/>
      <w:r w:rsidRPr="00611359">
        <w:rPr>
          <w:b/>
        </w:rPr>
        <w:t>PnET</w:t>
      </w:r>
      <w:proofErr w:type="spellEnd"/>
      <w:r w:rsidRPr="00611359">
        <w:rPr>
          <w:b/>
        </w:rPr>
        <w:t xml:space="preserve">-Succession, </w:t>
      </w:r>
      <w:proofErr w:type="spellStart"/>
      <w:r w:rsidRPr="00611359">
        <w:rPr>
          <w:b/>
        </w:rPr>
        <w:t>FolN</w:t>
      </w:r>
      <w:proofErr w:type="spellEnd"/>
      <w:r w:rsidRPr="00611359">
        <w:rPr>
          <w:b/>
        </w:rPr>
        <w:t xml:space="preserve"> is the primary parameter that controls relative growth rate </w:t>
      </w:r>
      <w:r>
        <w:rPr>
          <w:b/>
        </w:rPr>
        <w:t xml:space="preserve">(Amax) </w:t>
      </w:r>
      <w:r w:rsidRPr="00611359">
        <w:rPr>
          <w:b/>
        </w:rPr>
        <w:t>among species.</w:t>
      </w:r>
      <w:r>
        <w:rPr>
          <w:b/>
        </w:rPr>
        <w:t xml:space="preserve">  </w:t>
      </w:r>
      <w:r w:rsidRPr="00CF1C20">
        <w:t xml:space="preserve">Set </w:t>
      </w:r>
      <w:proofErr w:type="spellStart"/>
      <w:r w:rsidRPr="00CF1C20">
        <w:t>FolN</w:t>
      </w:r>
      <w:proofErr w:type="spellEnd"/>
      <w:r w:rsidRPr="00CF1C20">
        <w:t xml:space="preserve"> </w:t>
      </w:r>
      <w:r>
        <w:t xml:space="preserve">of your suite of species </w:t>
      </w:r>
      <w:r w:rsidRPr="00CF1C20">
        <w:t>based on what is known about relative growth rates among your species.</w:t>
      </w:r>
      <w:r>
        <w:t xml:space="preserve">  Be aware that differences in shade tolerance and drought tolerance will prevent </w:t>
      </w:r>
      <w:proofErr w:type="spellStart"/>
      <w:r>
        <w:t>FolN</w:t>
      </w:r>
      <w:proofErr w:type="spellEnd"/>
      <w:r>
        <w:t xml:space="preserve"> from scaling perfectly with growth rate among all species.</w:t>
      </w:r>
      <w:r>
        <w:rPr>
          <w:b/>
        </w:rPr>
        <w:t xml:space="preserve">  </w:t>
      </w:r>
      <w:r>
        <w:t xml:space="preserve">I have found that </w:t>
      </w:r>
      <w:proofErr w:type="spellStart"/>
      <w:r>
        <w:t>FolN</w:t>
      </w:r>
      <w:proofErr w:type="spellEnd"/>
      <w:r>
        <w:t xml:space="preserve"> should be increased ~0.1 for each decrease in shade tolerance class (of 5 classes, binned according to </w:t>
      </w:r>
      <w:proofErr w:type="spellStart"/>
      <w:r>
        <w:t>HalfSat</w:t>
      </w:r>
      <w:proofErr w:type="spellEnd"/>
      <w:r>
        <w:t xml:space="preserve">) to produce approximately the same growth rate.  </w:t>
      </w:r>
      <w:r w:rsidRPr="00611359">
        <w:t xml:space="preserve">However, you should be able to use a </w:t>
      </w:r>
      <w:proofErr w:type="spellStart"/>
      <w:r w:rsidRPr="00611359">
        <w:t>FolN</w:t>
      </w:r>
      <w:proofErr w:type="spellEnd"/>
      <w:r w:rsidRPr="00611359">
        <w:t xml:space="preserve"> value </w:t>
      </w:r>
      <w:r>
        <w:t xml:space="preserve">for each species </w:t>
      </w:r>
      <w:r w:rsidRPr="00611359">
        <w:t>that is within the range of empirical values.</w:t>
      </w:r>
      <w:r>
        <w:t xml:space="preserve">  If you find you must use a </w:t>
      </w:r>
      <w:proofErr w:type="spellStart"/>
      <w:r>
        <w:t>FolN</w:t>
      </w:r>
      <w:proofErr w:type="spellEnd"/>
      <w:r>
        <w:t xml:space="preserve"> value that is out of range, modify other parameters to bring it within range, starting with </w:t>
      </w:r>
      <w:proofErr w:type="spellStart"/>
      <w:r>
        <w:t>FracFol</w:t>
      </w:r>
      <w:proofErr w:type="spellEnd"/>
      <w:r>
        <w:t xml:space="preserve">, </w:t>
      </w:r>
      <w:proofErr w:type="spellStart"/>
      <w:r>
        <w:t>FracActWd</w:t>
      </w:r>
      <w:proofErr w:type="spellEnd"/>
      <w:r>
        <w:t xml:space="preserve"> or </w:t>
      </w:r>
      <w:proofErr w:type="spellStart"/>
      <w:r>
        <w:t>FracBelowG</w:t>
      </w:r>
      <w:proofErr w:type="spellEnd"/>
      <w:r>
        <w:t xml:space="preserve">.  Don’t forget that you will have a different range of </w:t>
      </w:r>
      <w:proofErr w:type="spellStart"/>
      <w:r>
        <w:t>FolN</w:t>
      </w:r>
      <w:proofErr w:type="spellEnd"/>
      <w:r>
        <w:t xml:space="preserve"> values for species with different </w:t>
      </w:r>
      <w:proofErr w:type="spellStart"/>
      <w:r>
        <w:t>AmaxA</w:t>
      </w:r>
      <w:proofErr w:type="spellEnd"/>
      <w:r>
        <w:t xml:space="preserve"> and </w:t>
      </w:r>
      <w:proofErr w:type="spellStart"/>
      <w:r>
        <w:t>AmaxB</w:t>
      </w:r>
      <w:proofErr w:type="spellEnd"/>
      <w:r>
        <w:t xml:space="preserve"> values.  If you are using dynamic </w:t>
      </w:r>
      <w:proofErr w:type="spellStart"/>
      <w:r>
        <w:t>FolN</w:t>
      </w:r>
      <w:proofErr w:type="spellEnd"/>
      <w:r>
        <w:t xml:space="preserve">, check the </w:t>
      </w:r>
      <w:proofErr w:type="spellStart"/>
      <w:r>
        <w:t>AdjFolN</w:t>
      </w:r>
      <w:proofErr w:type="spellEnd"/>
      <w:r>
        <w:t xml:space="preserve"> values to see if they vary within empirical limits.</w:t>
      </w:r>
    </w:p>
    <w:p w14:paraId="53EDF726" w14:textId="77777777" w:rsidR="00442E90" w:rsidRDefault="00442E90" w:rsidP="00442E90">
      <w:pPr>
        <w:pStyle w:val="ListParagraph"/>
        <w:numPr>
          <w:ilvl w:val="0"/>
          <w:numId w:val="21"/>
        </w:numPr>
        <w:ind w:left="360"/>
      </w:pPr>
      <w:r>
        <w:t xml:space="preserve">Foliage biomass is controlled by </w:t>
      </w:r>
      <w:proofErr w:type="spellStart"/>
      <w:r>
        <w:t>FracFol</w:t>
      </w:r>
      <w:proofErr w:type="spellEnd"/>
      <w:r>
        <w:t xml:space="preserve"> and </w:t>
      </w:r>
      <w:proofErr w:type="spellStart"/>
      <w:r>
        <w:t>FrActWd</w:t>
      </w:r>
      <w:proofErr w:type="spellEnd"/>
      <w:r>
        <w:t xml:space="preserve">, and you will find that </w:t>
      </w:r>
      <w:proofErr w:type="spellStart"/>
      <w:r>
        <w:t>FracFol</w:t>
      </w:r>
      <w:proofErr w:type="spellEnd"/>
      <w:r>
        <w:t xml:space="preserve"> also tightly controls the lag time of significant biomass increase (early years).  Because this lag time has a strong effect on competitive ability in </w:t>
      </w:r>
      <w:proofErr w:type="spellStart"/>
      <w:r>
        <w:t>PnET</w:t>
      </w:r>
      <w:proofErr w:type="spellEnd"/>
      <w:r>
        <w:t xml:space="preserve">-Succession, it is recommended that you attempt to use common (or very similar) values of </w:t>
      </w:r>
      <w:proofErr w:type="spellStart"/>
      <w:r>
        <w:t>FracFol</w:t>
      </w:r>
      <w:proofErr w:type="spellEnd"/>
      <w:r w:rsidRPr="006D4600">
        <w:t xml:space="preserve"> </w:t>
      </w:r>
      <w:r>
        <w:t xml:space="preserve">and </w:t>
      </w:r>
      <w:proofErr w:type="spellStart"/>
      <w:r>
        <w:t>FrActWd</w:t>
      </w:r>
      <w:proofErr w:type="spellEnd"/>
      <w:r>
        <w:t xml:space="preserve">.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the biomass curve.  If </w:t>
      </w:r>
      <w:proofErr w:type="spellStart"/>
      <w:r>
        <w:t>FrActWd</w:t>
      </w:r>
      <w:proofErr w:type="spellEnd"/>
      <w:r>
        <w:t xml:space="preserve">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6B2F56AE" w14:textId="77777777" w:rsidR="00442E90" w:rsidRDefault="00442E90" w:rsidP="00442E90">
      <w:pPr>
        <w:pStyle w:val="ListParagraph"/>
        <w:numPr>
          <w:ilvl w:val="0"/>
          <w:numId w:val="21"/>
        </w:numPr>
        <w:ind w:left="360"/>
      </w:pPr>
      <w:r>
        <w:lastRenderedPageBreak/>
        <w:t xml:space="preserve">Before adjusting the height of the biomass curve, verify that LAI is not way out of bounds for the species.  LAI is controlled by </w:t>
      </w:r>
      <w:proofErr w:type="spellStart"/>
      <w:r>
        <w:t>FracFol</w:t>
      </w:r>
      <w:proofErr w:type="spellEnd"/>
      <w:r>
        <w:t xml:space="preserve">, </w:t>
      </w:r>
      <w:proofErr w:type="spellStart"/>
      <w:r>
        <w:t>FrActWd</w:t>
      </w:r>
      <w:proofErr w:type="spellEnd"/>
      <w:r>
        <w:t xml:space="preserve">, </w:t>
      </w:r>
      <w:proofErr w:type="spellStart"/>
      <w:r>
        <w:t>SLWmax</w:t>
      </w:r>
      <w:proofErr w:type="spellEnd"/>
      <w:r>
        <w:t xml:space="preserve"> (and </w:t>
      </w:r>
      <w:proofErr w:type="spellStart"/>
      <w:r>
        <w:t>SLWdel</w:t>
      </w:r>
      <w:proofErr w:type="spellEnd"/>
      <w:r>
        <w:t xml:space="preserve">).  </w:t>
      </w:r>
      <w:proofErr w:type="spellStart"/>
      <w:r>
        <w:t>FracFol</w:t>
      </w:r>
      <w:proofErr w:type="spellEnd"/>
      <w:r>
        <w:t xml:space="preserve"> directly controls the amount of foliar biomass, and LAI is calculated by dividing foliage biomass by </w:t>
      </w:r>
      <w:proofErr w:type="spellStart"/>
      <w:r>
        <w:t>SLWmax</w:t>
      </w:r>
      <w:proofErr w:type="spellEnd"/>
      <w:r>
        <w:t xml:space="preserve">.  Note that </w:t>
      </w:r>
      <w:proofErr w:type="spellStart"/>
      <w:r>
        <w:t>FolN</w:t>
      </w:r>
      <w:proofErr w:type="spellEnd"/>
      <w:r>
        <w:t xml:space="preserve"> and </w:t>
      </w:r>
      <w:proofErr w:type="spellStart"/>
      <w:r>
        <w:t>SLWMax</w:t>
      </w:r>
      <w:proofErr w:type="spellEnd"/>
      <w:r>
        <w:t xml:space="preserve"> are generally inversely correlated in the literature.  </w:t>
      </w:r>
      <w:proofErr w:type="spellStart"/>
      <w:r>
        <w:t>SLWdel</w:t>
      </w:r>
      <w:proofErr w:type="spellEnd"/>
      <w:r>
        <w:t xml:space="preserve"> controls the reduction of SLW from top to bottom in the </w:t>
      </w:r>
      <w:proofErr w:type="gramStart"/>
      <w:r>
        <w:t>canopy, and</w:t>
      </w:r>
      <w:proofErr w:type="gramEnd"/>
      <w:r>
        <w:t xml:space="preserve">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proofErr w:type="spellStart"/>
      <w:r>
        <w:t>SLW</w:t>
      </w:r>
      <w:r w:rsidRPr="006B2948">
        <w:t>min</w:t>
      </w:r>
      <w:proofErr w:type="spellEnd"/>
      <w:r>
        <w:t xml:space="preserve"> = </w:t>
      </w:r>
      <w:proofErr w:type="spellStart"/>
      <w:r>
        <w:t>SLWmax</w:t>
      </w:r>
      <w:proofErr w:type="spellEnd"/>
      <w:r>
        <w:t xml:space="preserve"> - </w:t>
      </w:r>
      <w:proofErr w:type="spellStart"/>
      <w:r>
        <w:t>SLW</w:t>
      </w:r>
      <w:r w:rsidRPr="006B2948">
        <w:t>del</w:t>
      </w:r>
      <w:proofErr w:type="spellEnd"/>
      <w:r w:rsidRPr="006B2948">
        <w:t xml:space="preserve"> * </w:t>
      </w:r>
      <w:r>
        <w:t>foliage biomass</w:t>
      </w:r>
      <w:r w:rsidRPr="006B2948">
        <w:t>.</w:t>
      </w:r>
      <w:r>
        <w:t xml:space="preserve">  </w:t>
      </w:r>
      <w:proofErr w:type="spellStart"/>
      <w:r>
        <w:t>FrActWd</w:t>
      </w:r>
      <w:proofErr w:type="spellEnd"/>
      <w:r>
        <w:t xml:space="preserve"> controls the amount of foliage biomass later in </w:t>
      </w:r>
      <w:proofErr w:type="gramStart"/>
      <w:r>
        <w:t>life, and</w:t>
      </w:r>
      <w:proofErr w:type="gramEnd"/>
      <w:r>
        <w:t xml:space="preserve"> has an important effect on maximum LAI achieved; use this to control LAI if </w:t>
      </w:r>
      <w:proofErr w:type="spellStart"/>
      <w:r>
        <w:t>SLWmax</w:t>
      </w:r>
      <w:proofErr w:type="spellEnd"/>
      <w:r>
        <w:t xml:space="preserve"> values are well established empirically.  In lieu of empirical values, LAI should generally range between 2-4 for shade intolerant species and 4-6 for shade tolerant species, with values over 7 not unreasonable for highly shade tolerant species.  LAI is </w:t>
      </w:r>
      <w:proofErr w:type="gramStart"/>
      <w:r>
        <w:t>fairly insensitive</w:t>
      </w:r>
      <w:proofErr w:type="gramEnd"/>
      <w:r>
        <w:t xml:space="preserve"> to changes in </w:t>
      </w:r>
      <w:proofErr w:type="spellStart"/>
      <w:r>
        <w:t>FolN</w:t>
      </w:r>
      <w:proofErr w:type="spellEnd"/>
      <w:r>
        <w:t xml:space="preserve">, so fine tuning </w:t>
      </w:r>
      <w:proofErr w:type="spellStart"/>
      <w:r>
        <w:t>FolN</w:t>
      </w:r>
      <w:proofErr w:type="spellEnd"/>
      <w:r>
        <w:t xml:space="preserve"> will not spoil your tuning of LAI. </w:t>
      </w:r>
    </w:p>
    <w:p w14:paraId="121D34F2" w14:textId="77777777" w:rsidR="00442E90" w:rsidRDefault="00442E90" w:rsidP="00442E90">
      <w:pPr>
        <w:pStyle w:val="ListParagraph"/>
        <w:numPr>
          <w:ilvl w:val="0"/>
          <w:numId w:val="21"/>
        </w:numPr>
        <w:ind w:left="360"/>
      </w:pPr>
      <w:r>
        <w:t xml:space="preserve">The height of the biomass growth curve is primarily controlled by </w:t>
      </w:r>
      <w:proofErr w:type="spellStart"/>
      <w:r>
        <w:t>FolN</w:t>
      </w:r>
      <w:proofErr w:type="spellEnd"/>
      <w:r>
        <w:t xml:space="preserve">, </w:t>
      </w:r>
      <w:proofErr w:type="spellStart"/>
      <w:r>
        <w:t>FracFol</w:t>
      </w:r>
      <w:proofErr w:type="spellEnd"/>
      <w:r>
        <w:t xml:space="preserve">, </w:t>
      </w:r>
      <w:proofErr w:type="spellStart"/>
      <w:r>
        <w:t>FrActWd</w:t>
      </w:r>
      <w:proofErr w:type="spellEnd"/>
      <w:r>
        <w:t xml:space="preserve">, but is ultimately determined by water limitation.  Remember that </w:t>
      </w:r>
      <w:proofErr w:type="spellStart"/>
      <w:r>
        <w:t>FracBelowG</w:t>
      </w:r>
      <w:proofErr w:type="spellEnd"/>
      <w:r>
        <w:t xml:space="preserve">, </w:t>
      </w:r>
      <w:proofErr w:type="spellStart"/>
      <w:r>
        <w:t>TORoot</w:t>
      </w:r>
      <w:proofErr w:type="spellEnd"/>
      <w:r>
        <w:t xml:space="preserve">, </w:t>
      </w:r>
      <w:proofErr w:type="spellStart"/>
      <w:r>
        <w:t>TOWood</w:t>
      </w:r>
      <w:proofErr w:type="spellEnd"/>
      <w:r>
        <w:t xml:space="preserve"> also have an effect.  H3/H4 has a slight effect by modifying water stress and </w:t>
      </w:r>
      <w:proofErr w:type="spellStart"/>
      <w:r>
        <w:t>HalfSat</w:t>
      </w:r>
      <w:proofErr w:type="spellEnd"/>
      <w:r>
        <w:t xml:space="preserve"> can modify light stress.  Also remember that </w:t>
      </w:r>
      <w:proofErr w:type="spellStart"/>
      <w:r>
        <w:t>MaintResp</w:t>
      </w:r>
      <w:proofErr w:type="spellEnd"/>
      <w:r>
        <w:t xml:space="preserve"> can cause the curve to plateau regardless of other parameter settings.  It is recommended to make major adjustments to the height of the biomass curve with </w:t>
      </w:r>
      <w:proofErr w:type="spellStart"/>
      <w:r>
        <w:t>FracFol</w:t>
      </w:r>
      <w:proofErr w:type="spellEnd"/>
      <w:r>
        <w:t xml:space="preserve">, </w:t>
      </w:r>
      <w:proofErr w:type="spellStart"/>
      <w:r>
        <w:t>FrActWd</w:t>
      </w:r>
      <w:proofErr w:type="spellEnd"/>
      <w:r>
        <w:t xml:space="preserve"> and then</w:t>
      </w:r>
      <w:r w:rsidRPr="0094571E">
        <w:t xml:space="preserve"> </w:t>
      </w:r>
      <w:r>
        <w:t xml:space="preserve">fine-tune it using </w:t>
      </w:r>
      <w:proofErr w:type="spellStart"/>
      <w:r>
        <w:t>FolN</w:t>
      </w:r>
      <w:proofErr w:type="spellEnd"/>
      <w:r>
        <w:t xml:space="preserve"> and </w:t>
      </w:r>
      <w:proofErr w:type="spellStart"/>
      <w:r>
        <w:t>SLWmax</w:t>
      </w:r>
      <w:proofErr w:type="spellEnd"/>
      <w:r>
        <w:t xml:space="preserve"> (within empirical limits).  Note that raising LAI using </w:t>
      </w:r>
      <w:proofErr w:type="spellStart"/>
      <w:r>
        <w:t>SLWmax</w:t>
      </w:r>
      <w:proofErr w:type="spellEnd"/>
      <w:r>
        <w:t xml:space="preserve"> generally reduces the height of the growth curve slightly, because less light penetrates deeper into the canopy.  When calibrating conifers, note that higher values of </w:t>
      </w:r>
      <w:proofErr w:type="spellStart"/>
      <w:r>
        <w:t>TOfol</w:t>
      </w:r>
      <w:proofErr w:type="spellEnd"/>
      <w:r>
        <w:t xml:space="preserve"> depress the growth curve because more of the </w:t>
      </w:r>
      <w:proofErr w:type="spellStart"/>
      <w:r>
        <w:t>NetPsn</w:t>
      </w:r>
      <w:proofErr w:type="spellEnd"/>
      <w:r>
        <w:t xml:space="preserve"> is needed to build leaves.  Thus, higher </w:t>
      </w:r>
      <w:proofErr w:type="spellStart"/>
      <w:r>
        <w:t>FolN</w:t>
      </w:r>
      <w:proofErr w:type="spellEnd"/>
      <w:r>
        <w:t xml:space="preserve"> may be needed for species with shorter leaf longevity compared to similar species with longer leaf longevity.</w:t>
      </w:r>
    </w:p>
    <w:p w14:paraId="0584D267" w14:textId="77777777" w:rsidR="00442E90" w:rsidRDefault="00442E90" w:rsidP="00442E90">
      <w:pPr>
        <w:pStyle w:val="ListParagraph"/>
        <w:numPr>
          <w:ilvl w:val="0"/>
          <w:numId w:val="21"/>
        </w:numPr>
        <w:ind w:left="360"/>
      </w:pPr>
      <w:r>
        <w:t xml:space="preserve">The timing of the peak of the biomass growth curve is primarily determined by species longevity.  To modify the timing of the onset of senescence, adjust </w:t>
      </w:r>
      <w:proofErr w:type="spellStart"/>
      <w:r>
        <w:t>PsnAgeRed</w:t>
      </w:r>
      <w:proofErr w:type="spellEnd"/>
      <w:r>
        <w:t>.  A value of 5 seems to work well for most species.</w:t>
      </w:r>
    </w:p>
    <w:p w14:paraId="53886C85" w14:textId="77777777" w:rsidR="00442E90" w:rsidRDefault="00442E90" w:rsidP="00442E90">
      <w:pPr>
        <w:pStyle w:val="ListParagraph"/>
        <w:numPr>
          <w:ilvl w:val="0"/>
          <w:numId w:val="21"/>
        </w:numPr>
        <w:ind w:left="360"/>
      </w:pPr>
      <w:r>
        <w:t xml:space="preserve">You should be able to control most aspects of the shape of the biomass growth curve.  The initial increase is controlled with </w:t>
      </w:r>
      <w:proofErr w:type="spellStart"/>
      <w:r>
        <w:t>FracFol</w:t>
      </w:r>
      <w:proofErr w:type="spellEnd"/>
      <w:r>
        <w:t xml:space="preserve">, the height by </w:t>
      </w:r>
      <w:proofErr w:type="spellStart"/>
      <w:r>
        <w:t>FolN</w:t>
      </w:r>
      <w:proofErr w:type="spellEnd"/>
      <w:r>
        <w:t xml:space="preserve"> and </w:t>
      </w:r>
      <w:proofErr w:type="spellStart"/>
      <w:r>
        <w:t>FrActWd</w:t>
      </w:r>
      <w:proofErr w:type="spellEnd"/>
      <w:r>
        <w:t xml:space="preserve">, and the decline by longevity with </w:t>
      </w:r>
      <w:proofErr w:type="spellStart"/>
      <w:r>
        <w:t>PsnAgeRed</w:t>
      </w:r>
      <w:proofErr w:type="spellEnd"/>
      <w:r>
        <w:t xml:space="preserve">.  Fine-tuning is done with </w:t>
      </w:r>
      <w:proofErr w:type="spellStart"/>
      <w:r>
        <w:t>FolN</w:t>
      </w:r>
      <w:proofErr w:type="spellEnd"/>
      <w:r>
        <w:t xml:space="preserve"> and SLW.  </w:t>
      </w:r>
      <w:proofErr w:type="spellStart"/>
      <w:r>
        <w:t>FolN</w:t>
      </w:r>
      <w:proofErr w:type="spellEnd"/>
      <w:r>
        <w:t xml:space="preserve"> has a predictable effect on the growth curve, but you may find SLW a bit more erratic because it interacts with foliage biomass and leaf area to affect light competition within the canopy.  </w:t>
      </w:r>
      <w:proofErr w:type="spellStart"/>
      <w:r>
        <w:t>FolN</w:t>
      </w:r>
      <w:proofErr w:type="spellEnd"/>
      <w:r>
        <w:t xml:space="preserve"> tends to shift all parts of the growth curve up or down without changing its shape.  For species that accumulate markedly less biomass than most species, reduce </w:t>
      </w:r>
      <w:proofErr w:type="spellStart"/>
      <w:r>
        <w:t>FracFol</w:t>
      </w:r>
      <w:proofErr w:type="spellEnd"/>
      <w:r>
        <w:t xml:space="preserve"> modestly and/or increase </w:t>
      </w:r>
      <w:proofErr w:type="spellStart"/>
      <w:r>
        <w:t>FrActWd</w:t>
      </w:r>
      <w:proofErr w:type="spellEnd"/>
      <w:r>
        <w:t>.</w:t>
      </w:r>
    </w:p>
    <w:p w14:paraId="33B7FF83" w14:textId="77777777" w:rsidR="00442E90" w:rsidRPr="00D57F7C" w:rsidRDefault="00442E90" w:rsidP="00442E90">
      <w:pPr>
        <w:pStyle w:val="ListParagraph"/>
        <w:numPr>
          <w:ilvl w:val="0"/>
          <w:numId w:val="21"/>
        </w:numPr>
        <w:ind w:left="360"/>
      </w:pPr>
      <w:proofErr w:type="spellStart"/>
      <w:r>
        <w:t>NetPsn</w:t>
      </w:r>
      <w:proofErr w:type="spellEnd"/>
      <w:r>
        <w:t xml:space="preserve"> is primarily controlled by </w:t>
      </w:r>
      <w:proofErr w:type="spellStart"/>
      <w:r>
        <w:t>FracF</w:t>
      </w:r>
      <w:proofErr w:type="spellEnd"/>
      <w:r>
        <w:t xml:space="preserve"> and </w:t>
      </w:r>
      <w:proofErr w:type="spellStart"/>
      <w:r>
        <w:t>FracActWd</w:t>
      </w:r>
      <w:proofErr w:type="spellEnd"/>
      <w:r>
        <w:t xml:space="preserve">, given </w:t>
      </w:r>
      <w:proofErr w:type="spellStart"/>
      <w:r>
        <w:t>FolN</w:t>
      </w:r>
      <w:proofErr w:type="spellEnd"/>
      <w:r>
        <w:t>, SLW</w:t>
      </w:r>
      <w:r w:rsidRPr="00DD6C56">
        <w:t xml:space="preserve"> </w:t>
      </w:r>
      <w:r>
        <w:t xml:space="preserve">and </w:t>
      </w:r>
      <w:proofErr w:type="spellStart"/>
      <w:r>
        <w:t>BaseFolResp</w:t>
      </w:r>
      <w:proofErr w:type="spellEnd"/>
      <w:r>
        <w:t xml:space="preserve">.  Transpiration is highly correlated with </w:t>
      </w:r>
      <w:proofErr w:type="spellStart"/>
      <w:r>
        <w:t>GrossPsn</w:t>
      </w:r>
      <w:proofErr w:type="spellEnd"/>
      <w:r>
        <w:t>, scaled by WUE (which is modified by CO</w:t>
      </w:r>
      <w:r w:rsidRPr="000600BA">
        <w:rPr>
          <w:vertAlign w:val="subscript"/>
        </w:rPr>
        <w:t>2</w:t>
      </w:r>
      <w:r>
        <w:t xml:space="preserve"> and O</w:t>
      </w:r>
      <w:r w:rsidRPr="000600BA">
        <w:rPr>
          <w:vertAlign w:val="subscript"/>
        </w:rPr>
        <w:t>3</w:t>
      </w:r>
      <w:r>
        <w:t xml:space="preserve"> through their effect on Ci).  Recall that </w:t>
      </w:r>
      <w:proofErr w:type="spellStart"/>
      <w:r>
        <w:t>GrossPsn</w:t>
      </w:r>
      <w:proofErr w:type="spellEnd"/>
      <w:r>
        <w:t xml:space="preserve"> is calculated by </w:t>
      </w:r>
      <w:proofErr w:type="spellStart"/>
      <w:r>
        <w:t>PnET</w:t>
      </w:r>
      <w:proofErr w:type="spellEnd"/>
      <w:r>
        <w:t xml:space="preserve">-Succession using </w:t>
      </w:r>
      <w:proofErr w:type="spellStart"/>
      <w:r>
        <w:t>NetPsn</w:t>
      </w:r>
      <w:proofErr w:type="spellEnd"/>
      <w:r>
        <w:t xml:space="preserve"> and </w:t>
      </w:r>
      <w:proofErr w:type="spellStart"/>
      <w:r>
        <w:t>BaseFolResp</w:t>
      </w:r>
      <w:proofErr w:type="spellEnd"/>
      <w:r>
        <w:t>, which is not intuitive.</w:t>
      </w:r>
    </w:p>
    <w:p w14:paraId="34D20C39" w14:textId="77777777" w:rsidR="00442E90" w:rsidRDefault="00442E90" w:rsidP="00442E9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2BB30E" w14:textId="77777777" w:rsidR="00442E90" w:rsidRDefault="00442E90" w:rsidP="00442E90">
      <w:pPr>
        <w:pStyle w:val="ListParagraph"/>
        <w:numPr>
          <w:ilvl w:val="0"/>
          <w:numId w:val="21"/>
        </w:numPr>
        <w:ind w:left="360"/>
      </w:pPr>
      <w:proofErr w:type="spellStart"/>
      <w:r>
        <w:lastRenderedPageBreak/>
        <w:t>InitialNSC</w:t>
      </w:r>
      <w:proofErr w:type="spellEnd"/>
      <w:r>
        <w:t xml:space="preserve"> similarly has little effect</w:t>
      </w:r>
      <w:r w:rsidRPr="0099548D">
        <w:t xml:space="preserve"> </w:t>
      </w:r>
      <w:r>
        <w:t xml:space="preserve">on cohort competition unless values among species vary by more than an order of magnitude. </w:t>
      </w:r>
    </w:p>
    <w:p w14:paraId="1C8123D0" w14:textId="77777777" w:rsidR="00442E90" w:rsidRDefault="00442E90" w:rsidP="00442E90">
      <w:pPr>
        <w:pStyle w:val="ListParagraph"/>
        <w:numPr>
          <w:ilvl w:val="0"/>
          <w:numId w:val="21"/>
        </w:numPr>
        <w:ind w:left="360"/>
      </w:pPr>
      <w:r>
        <w:t xml:space="preserve">Establishment probability (Pest) is a function of the light and water photosynthesis reduction factors for the species at the time of establishment. The relationship with the light reduction factor is shown in Section 1.3.1 of the </w:t>
      </w:r>
      <w:proofErr w:type="spellStart"/>
      <w:r>
        <w:t>PnET</w:t>
      </w:r>
      <w:proofErr w:type="spellEnd"/>
      <w:r>
        <w:t xml:space="preserve">-Succession v4.0 user guide.  The two reduction factors are rarely scaled the same in that </w:t>
      </w:r>
      <w:proofErr w:type="spellStart"/>
      <w:r>
        <w:t>fWater</w:t>
      </w:r>
      <w:proofErr w:type="spellEnd"/>
      <w:r>
        <w:t xml:space="preserve"> commonly takes values of 1.0, while </w:t>
      </w:r>
      <w:proofErr w:type="spellStart"/>
      <w:r>
        <w:t>fRad</w:t>
      </w:r>
      <w:proofErr w:type="spellEnd"/>
      <w:r>
        <w:t xml:space="preserve"> may never exceed values considerably lower than that.  To give both reduction factors the same weight, set each establishment modifier equal to the highest expected reduction factor value.  This can be estimated by using the maximum value for each factor seen in the calibration files for each species.  Typically, </w:t>
      </w:r>
      <w:proofErr w:type="spellStart"/>
      <w:r>
        <w:t>EstMoist</w:t>
      </w:r>
      <w:proofErr w:type="spellEnd"/>
      <w:r>
        <w:t xml:space="preserve"> will equal 1.0, and </w:t>
      </w:r>
      <w:proofErr w:type="spellStart"/>
      <w:r>
        <w:t>EstRad</w:t>
      </w:r>
      <w:proofErr w:type="spellEnd"/>
      <w:r>
        <w:t xml:space="preserve"> may range from 0.8-0.94.  Furthermore, establishment rates will tend to be extremely high using Pest as calculated directly from the two main reduction factors.  Consider the parameter </w:t>
      </w:r>
      <w:proofErr w:type="spellStart"/>
      <w:r>
        <w:t>MaxPest</w:t>
      </w:r>
      <w:proofErr w:type="spellEnd"/>
      <w:r>
        <w:t xml:space="preserve"> to be a tuning knob to dial all establishment rates up or down.  This cannot be done on a single </w:t>
      </w:r>
      <w:proofErr w:type="gramStart"/>
      <w:r>
        <w:t>cell, and</w:t>
      </w:r>
      <w:proofErr w:type="gramEnd"/>
      <w:r>
        <w:t xml:space="preserve"> must be done on a landscape before you conduct landscape-scale experiments.  I don’t have enough experience to provide concrete guidance.  I have used a management and disturbance scenario that reflects recent history and look to see that the total number of cohorts reaches an equilibrium that is not wildly different (e.g. 2x increase) than the starting number of cohorts.  Because initial number of cohorts is highly uncertain depending on how the initial conditions were estimated, it may also be useful to use </w:t>
      </w:r>
      <w:proofErr w:type="spellStart"/>
      <w:r>
        <w:t>PnetOutputSites</w:t>
      </w:r>
      <w:proofErr w:type="spellEnd"/>
      <w:r>
        <w:t xml:space="preserve"> for a number of typical sites and see if you get a lot of cohorts established that are unable to thrive.  I suggest starting with a </w:t>
      </w:r>
      <w:proofErr w:type="spellStart"/>
      <w:r>
        <w:t>MaxPest</w:t>
      </w:r>
      <w:proofErr w:type="spellEnd"/>
      <w:r>
        <w:t xml:space="preserve"> value of 0.4 (when time step = 10) and tune up or down from there.  </w:t>
      </w:r>
      <w:proofErr w:type="spellStart"/>
      <w:r>
        <w:t>MaxPest</w:t>
      </w:r>
      <w:proofErr w:type="spellEnd"/>
      <w:r>
        <w:t xml:space="preserve"> is dependent on the </w:t>
      </w:r>
      <w:proofErr w:type="spellStart"/>
      <w:r>
        <w:t>PnET</w:t>
      </w:r>
      <w:proofErr w:type="spellEnd"/>
      <w:r>
        <w:t xml:space="preserve">-Succession time step, meaning that you must reset its value when you change the time step.  We think it may be as simple as reducing the value in proportion to the change in time step length.  For example, if the length of the time step is reduced by half, also reduce the value of </w:t>
      </w:r>
      <w:proofErr w:type="spellStart"/>
      <w:r>
        <w:t>MaxPest</w:t>
      </w:r>
      <w:proofErr w:type="spellEnd"/>
      <w:r>
        <w:t xml:space="preserve"> by half.  We are working on a way to modify the code to make </w:t>
      </w:r>
      <w:proofErr w:type="spellStart"/>
      <w:r>
        <w:t>MaxPest</w:t>
      </w:r>
      <w:proofErr w:type="spellEnd"/>
      <w:r>
        <w:t xml:space="preserve"> time-step </w:t>
      </w:r>
      <w:proofErr w:type="gramStart"/>
      <w:r>
        <w:t>invariant, but</w:t>
      </w:r>
      <w:proofErr w:type="gramEnd"/>
      <w:r>
        <w:t xml:space="preserve"> have not yet found a robust method.</w:t>
      </w:r>
    </w:p>
    <w:p w14:paraId="2147A2A1" w14:textId="77777777" w:rsidR="00442E90" w:rsidRDefault="00442E90" w:rsidP="00442E90">
      <w:pPr>
        <w:pStyle w:val="ListParagraph"/>
        <w:numPr>
          <w:ilvl w:val="0"/>
          <w:numId w:val="21"/>
        </w:numPr>
        <w:ind w:left="360"/>
      </w:pPr>
      <w:proofErr w:type="spellStart"/>
      <w:r>
        <w:t>WinterSTD</w:t>
      </w:r>
      <w:proofErr w:type="spellEnd"/>
      <w:r>
        <w:t>.  See map in Court (1951) for values in the US.</w:t>
      </w:r>
    </w:p>
    <w:p w14:paraId="5436B994" w14:textId="77777777" w:rsidR="00442E90" w:rsidRDefault="00442E90" w:rsidP="00442E90">
      <w:pPr>
        <w:pStyle w:val="ListParagraph"/>
        <w:numPr>
          <w:ilvl w:val="0"/>
          <w:numId w:val="21"/>
        </w:numPr>
        <w:ind w:left="360"/>
      </w:pPr>
      <w:r>
        <w:t xml:space="preserve">After several years of using </w:t>
      </w:r>
      <w:proofErr w:type="spellStart"/>
      <w:r>
        <w:t>PnET</w:t>
      </w:r>
      <w:proofErr w:type="spellEnd"/>
      <w:r>
        <w:t xml:space="preserve">-Succession, I am still learning things about model behavior, and revising my calibration protocol.  If you should learn something that would improve this calibration guide, please share it with me at </w:t>
      </w:r>
      <w:hyperlink r:id="rId26" w:history="1">
        <w:r w:rsidRPr="001D3D32">
          <w:rPr>
            <w:rStyle w:val="Hyperlink"/>
          </w:rPr>
          <w:t>eric.gustafson@usda.gov</w:t>
        </w:r>
      </w:hyperlink>
      <w:r>
        <w:t xml:space="preserve">. </w:t>
      </w:r>
    </w:p>
    <w:p w14:paraId="527A3A5B" w14:textId="77777777" w:rsidR="00442E90" w:rsidRPr="00FE0953" w:rsidRDefault="00442E90" w:rsidP="00442E90"/>
    <w:p w14:paraId="361D9BDC" w14:textId="77777777" w:rsidR="00442E90" w:rsidRPr="00FE0953" w:rsidRDefault="00442E90" w:rsidP="00442E9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w:t>
      </w:r>
      <w:proofErr w:type="spellStart"/>
      <w:r w:rsidRPr="00FE0953">
        <w:t>SLWDel</w:t>
      </w:r>
      <w:proofErr w:type="spellEnd"/>
      <w:r w:rsidRPr="00FE0953">
        <w:t xml:space="preserve">, </w:t>
      </w:r>
      <w:proofErr w:type="spellStart"/>
      <w:r w:rsidRPr="00FE0953">
        <w:t>PsnAgeRed</w:t>
      </w:r>
      <w:proofErr w:type="spellEnd"/>
      <w:r w:rsidRPr="00FE0953">
        <w:t xml:space="preserve">, k, </w:t>
      </w:r>
      <w:proofErr w:type="spellStart"/>
      <w:r w:rsidRPr="00FE0953">
        <w:t>MaintResp</w:t>
      </w:r>
      <w:proofErr w:type="spellEnd"/>
      <w:r w:rsidRPr="00FE0953">
        <w:t xml:space="preserve">, DNSC, </w:t>
      </w:r>
      <w:proofErr w:type="spellStart"/>
      <w:r w:rsidRPr="00FE0953">
        <w:t>FracBelowG</w:t>
      </w:r>
      <w:proofErr w:type="spellEnd"/>
      <w:r w:rsidRPr="00FE0953">
        <w:t xml:space="preserve">, </w:t>
      </w:r>
      <w:proofErr w:type="spellStart"/>
      <w:r w:rsidRPr="00FE0953">
        <w:t>FracFol</w:t>
      </w:r>
      <w:proofErr w:type="spellEnd"/>
      <w:r w:rsidRPr="00FE0953">
        <w:t xml:space="preserve"> and </w:t>
      </w:r>
      <w:proofErr w:type="spellStart"/>
      <w:r w:rsidRPr="00FE0953">
        <w:t>FracActWd</w:t>
      </w:r>
      <w:proofErr w:type="spellEnd"/>
      <w:r w:rsidRPr="00FE0953">
        <w:t xml:space="preserve">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w:t>
      </w:r>
      <w:proofErr w:type="spellStart"/>
      <w:r>
        <w:t>PnET</w:t>
      </w:r>
      <w:proofErr w:type="spellEnd"/>
      <w:r>
        <w:t xml:space="preserve">-Succession function worksheet to help you understand how the parameters determine the behavior of cohort state variables as a function of the abiotic inputs, both intermediate variables and the ones that ultimately reflect competition and growth (e.g., </w:t>
      </w:r>
      <w:proofErr w:type="spellStart"/>
      <w:r>
        <w:lastRenderedPageBreak/>
        <w:t>NetPsn</w:t>
      </w:r>
      <w:proofErr w:type="spellEnd"/>
      <w:r>
        <w:t xml:space="preserve">, foliar and wood biomass, </w:t>
      </w:r>
      <w:proofErr w:type="spellStart"/>
      <w:r>
        <w:t>NSCfrac</w:t>
      </w:r>
      <w:proofErr w:type="spellEnd"/>
      <w:r>
        <w:t xml:space="preserve">).  </w:t>
      </w:r>
      <w:r w:rsidRPr="0007013E">
        <w:t xml:space="preserve">It is available from the </w:t>
      </w:r>
      <w:proofErr w:type="spellStart"/>
      <w:r w:rsidRPr="0007013E">
        <w:t>PnET</w:t>
      </w:r>
      <w:proofErr w:type="spellEnd"/>
      <w:r w:rsidRPr="0007013E">
        <w:t>-Succession page of the LANDIS-II website (</w:t>
      </w:r>
      <w:hyperlink r:id="rId27" w:history="1">
        <w:r w:rsidRPr="0007013E">
          <w:rPr>
            <w:rStyle w:val="Hyperlink"/>
          </w:rPr>
          <w:t>www.landis-ii.org</w:t>
        </w:r>
      </w:hyperlink>
      <w:r w:rsidRPr="0007013E">
        <w:t>).</w:t>
      </w:r>
      <w:r>
        <w:t xml:space="preserve">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w:t>
      </w:r>
      <w:proofErr w:type="spellStart"/>
      <w:r>
        <w:t>FolN</w:t>
      </w:r>
      <w:proofErr w:type="spellEnd"/>
      <w:r>
        <w:t xml:space="preserve"> (general growth rate), H3/H4 (competition for water) and </w:t>
      </w:r>
      <w:proofErr w:type="spellStart"/>
      <w:r>
        <w:t>HalfSat</w:t>
      </w:r>
      <w:proofErr w:type="spellEnd"/>
      <w:r>
        <w:t xml:space="preserve"> (competition for light), or </w:t>
      </w:r>
      <w:proofErr w:type="spellStart"/>
      <w:r>
        <w:t>FracFol</w:t>
      </w:r>
      <w:proofErr w:type="spellEnd"/>
      <w:r>
        <w:t xml:space="preserve"> (amount of foliage).</w:t>
      </w:r>
    </w:p>
    <w:p w14:paraId="28F128DB" w14:textId="77777777" w:rsidR="00442E90" w:rsidRDefault="00442E90" w:rsidP="00442E90"/>
    <w:p w14:paraId="46B91C8B" w14:textId="77777777" w:rsidR="00442E90" w:rsidRDefault="00442E90" w:rsidP="00442E90">
      <w:r>
        <w:t>Here are some commonly used generic values, for your reference.</w:t>
      </w:r>
    </w:p>
    <w:p w14:paraId="4688E92C" w14:textId="77777777" w:rsidR="00442E90" w:rsidRPr="0011397B" w:rsidRDefault="00442E90" w:rsidP="00442E90">
      <w:proofErr w:type="spellStart"/>
      <w:r w:rsidRPr="0011397B">
        <w:t>LandisData</w:t>
      </w:r>
      <w:proofErr w:type="spellEnd"/>
      <w:r w:rsidRPr="0011397B">
        <w:t xml:space="preserve"> </w:t>
      </w:r>
      <w:proofErr w:type="spellStart"/>
      <w:r w:rsidRPr="0011397B">
        <w:t>PnETGenericParameters</w:t>
      </w:r>
      <w:proofErr w:type="spellEnd"/>
    </w:p>
    <w:p w14:paraId="0D660D50" w14:textId="77777777" w:rsidR="00442E90" w:rsidRPr="0011397B" w:rsidRDefault="00442E90" w:rsidP="00442E90">
      <w:proofErr w:type="spellStart"/>
      <w:r>
        <w:t>PnETGenericParameters</w:t>
      </w:r>
      <w:proofErr w:type="spellEnd"/>
      <w:r>
        <w:t xml:space="preserve"> </w:t>
      </w:r>
      <w:r>
        <w:tab/>
      </w:r>
      <w:r w:rsidRPr="0011397B">
        <w:t>Value</w:t>
      </w:r>
    </w:p>
    <w:p w14:paraId="1F195EC0" w14:textId="77777777" w:rsidR="00442E90" w:rsidRPr="0011397B" w:rsidRDefault="00442E90" w:rsidP="00442E90">
      <w:proofErr w:type="spellStart"/>
      <w:r>
        <w:t>BFolResp</w:t>
      </w:r>
      <w:proofErr w:type="spellEnd"/>
      <w:r>
        <w:tab/>
      </w:r>
      <w:r>
        <w:tab/>
      </w:r>
      <w:r w:rsidRPr="0011397B">
        <w:t>0.1</w:t>
      </w:r>
    </w:p>
    <w:p w14:paraId="2B54B76E" w14:textId="77777777" w:rsidR="00442E90" w:rsidRPr="0011397B" w:rsidRDefault="00442E90" w:rsidP="00442E90">
      <w:proofErr w:type="spellStart"/>
      <w:r w:rsidRPr="0011397B">
        <w:t>TOroot</w:t>
      </w:r>
      <w:proofErr w:type="spellEnd"/>
      <w:r w:rsidRPr="0011397B">
        <w:tab/>
      </w:r>
      <w:r w:rsidRPr="0011397B">
        <w:tab/>
      </w:r>
      <w:r w:rsidRPr="0011397B">
        <w:tab/>
        <w:t>0.02</w:t>
      </w:r>
    </w:p>
    <w:p w14:paraId="6C0DBBF8" w14:textId="77777777" w:rsidR="00442E90" w:rsidRPr="0011397B" w:rsidRDefault="00442E90" w:rsidP="00442E90">
      <w:proofErr w:type="spellStart"/>
      <w:r w:rsidRPr="0011397B">
        <w:t>TOwood</w:t>
      </w:r>
      <w:proofErr w:type="spellEnd"/>
      <w:r w:rsidRPr="0011397B">
        <w:tab/>
      </w:r>
      <w:r w:rsidRPr="0011397B">
        <w:tab/>
        <w:t>0.01</w:t>
      </w:r>
    </w:p>
    <w:p w14:paraId="65F0FE18" w14:textId="77777777" w:rsidR="00442E90" w:rsidRPr="0011397B" w:rsidRDefault="00442E90" w:rsidP="00442E90">
      <w:proofErr w:type="spellStart"/>
      <w:r>
        <w:t>MaxDevLyrAv</w:t>
      </w:r>
      <w:proofErr w:type="spellEnd"/>
      <w:r>
        <w:tab/>
        <w:t>10</w:t>
      </w:r>
      <w:r w:rsidRPr="0011397B">
        <w:t>000</w:t>
      </w:r>
    </w:p>
    <w:p w14:paraId="6950D939" w14:textId="77777777" w:rsidR="00442E90" w:rsidRPr="0011397B" w:rsidRDefault="00442E90" w:rsidP="00442E90">
      <w:proofErr w:type="spellStart"/>
      <w:r>
        <w:t>MaxCanopyLayers</w:t>
      </w:r>
      <w:proofErr w:type="spellEnd"/>
      <w:r>
        <w:tab/>
        <w:t>3</w:t>
      </w:r>
    </w:p>
    <w:p w14:paraId="5DAA5F3C" w14:textId="77777777" w:rsidR="00442E90" w:rsidRPr="0011397B" w:rsidRDefault="00442E90" w:rsidP="00442E90">
      <w:r w:rsidRPr="0011397B">
        <w:t>IMAX</w:t>
      </w:r>
      <w:r w:rsidRPr="0011397B">
        <w:tab/>
      </w:r>
      <w:r w:rsidRPr="0011397B">
        <w:tab/>
      </w:r>
      <w:r w:rsidRPr="0011397B">
        <w:tab/>
        <w:t>5</w:t>
      </w:r>
    </w:p>
    <w:p w14:paraId="6C14607A" w14:textId="77777777" w:rsidR="00442E90" w:rsidRPr="0011397B" w:rsidRDefault="00442E90" w:rsidP="00442E90">
      <w:r w:rsidRPr="0011397B">
        <w:t>DNSC</w:t>
      </w:r>
      <w:r w:rsidRPr="0011397B">
        <w:tab/>
      </w:r>
      <w:r w:rsidRPr="0011397B">
        <w:tab/>
      </w:r>
      <w:r w:rsidRPr="0011397B">
        <w:tab/>
        <w:t xml:space="preserve">0.05 &lt;&lt;target </w:t>
      </w:r>
      <w:proofErr w:type="spellStart"/>
      <w:r w:rsidRPr="0011397B">
        <w:t>NSCfraction</w:t>
      </w:r>
      <w:proofErr w:type="spellEnd"/>
    </w:p>
    <w:p w14:paraId="64C626CC" w14:textId="77777777" w:rsidR="00442E90" w:rsidRPr="0011397B" w:rsidRDefault="00442E90" w:rsidP="00442E90">
      <w:proofErr w:type="spellStart"/>
      <w:r>
        <w:t>MaintResp</w:t>
      </w:r>
      <w:proofErr w:type="spellEnd"/>
      <w:r>
        <w:tab/>
      </w:r>
      <w:r>
        <w:tab/>
      </w:r>
      <w:r w:rsidRPr="0011397B">
        <w:t>0.00</w:t>
      </w:r>
      <w:r>
        <w:t>2</w:t>
      </w:r>
    </w:p>
    <w:p w14:paraId="20CB5154" w14:textId="77777777" w:rsidR="00442E90" w:rsidRDefault="00442E90" w:rsidP="00442E90">
      <w:proofErr w:type="spellStart"/>
      <w:r>
        <w:t>FracBelowG</w:t>
      </w:r>
      <w:proofErr w:type="spellEnd"/>
      <w:r>
        <w:tab/>
      </w:r>
      <w:r>
        <w:tab/>
      </w:r>
      <w:r w:rsidRPr="0011397B">
        <w:t>0.33</w:t>
      </w:r>
    </w:p>
    <w:p w14:paraId="32FBC89A" w14:textId="77777777" w:rsidR="00442E90" w:rsidRDefault="00442E90" w:rsidP="00442E90">
      <w:proofErr w:type="spellStart"/>
      <w:r>
        <w:t>KWLit</w:t>
      </w:r>
      <w:proofErr w:type="spellEnd"/>
      <w:r>
        <w:tab/>
      </w:r>
      <w:r>
        <w:tab/>
      </w:r>
      <w:r>
        <w:tab/>
        <w:t>0.1</w:t>
      </w:r>
      <w:r>
        <w:tab/>
        <w:t>&lt;&lt;</w:t>
      </w:r>
      <w:r w:rsidRPr="004358DC">
        <w:t>0.075 for hardwoods and 0.125 for</w:t>
      </w:r>
      <w:r>
        <w:t xml:space="preserve"> softwoods (Mattson 1987)</w:t>
      </w:r>
    </w:p>
    <w:p w14:paraId="004B818F" w14:textId="77777777" w:rsidR="00442E90" w:rsidRPr="0011397B" w:rsidRDefault="00442E90" w:rsidP="00442E90">
      <w:proofErr w:type="spellStart"/>
      <w:r>
        <w:t>FolLignin</w:t>
      </w:r>
      <w:proofErr w:type="spellEnd"/>
      <w:r>
        <w:tab/>
      </w:r>
      <w:r>
        <w:tab/>
        <w:t>0.2</w:t>
      </w:r>
      <w:r>
        <w:tab/>
        <w:t>&lt;&lt;</w:t>
      </w:r>
      <w:r w:rsidRPr="004358DC">
        <w:t xml:space="preserve">Range in </w:t>
      </w:r>
      <w:r w:rsidRPr="00FD0E36">
        <w:t>Melillo</w:t>
      </w:r>
      <w:r w:rsidRPr="004358DC">
        <w:t xml:space="preserve"> </w:t>
      </w:r>
      <w:r>
        <w:t xml:space="preserve">et al </w:t>
      </w:r>
      <w:r w:rsidRPr="004358DC">
        <w:t>(1982) = 0-0.25</w:t>
      </w:r>
    </w:p>
    <w:p w14:paraId="6BB5F49B" w14:textId="77777777" w:rsidR="00442E90" w:rsidRPr="0011397B" w:rsidRDefault="00442E90" w:rsidP="00442E90">
      <w:proofErr w:type="spellStart"/>
      <w:r>
        <w:t>W</w:t>
      </w:r>
      <w:r w:rsidRPr="0011397B">
        <w:t>ythers</w:t>
      </w:r>
      <w:proofErr w:type="spellEnd"/>
      <w:r w:rsidRPr="0011397B">
        <w:tab/>
      </w:r>
      <w:r w:rsidRPr="0011397B">
        <w:tab/>
        <w:t>true</w:t>
      </w:r>
    </w:p>
    <w:p w14:paraId="3E75DE37" w14:textId="77777777" w:rsidR="00442E90" w:rsidRPr="0011397B" w:rsidRDefault="00442E90" w:rsidP="00442E90">
      <w:proofErr w:type="spellStart"/>
      <w:r>
        <w:t>PrecipEvents</w:t>
      </w:r>
      <w:proofErr w:type="spellEnd"/>
      <w:r>
        <w:tab/>
      </w:r>
      <w:r>
        <w:tab/>
      </w:r>
      <w:r w:rsidRPr="0011397B">
        <w:t>11</w:t>
      </w:r>
    </w:p>
    <w:p w14:paraId="4ADAA83D" w14:textId="77777777" w:rsidR="00442E90" w:rsidRDefault="00442E90" w:rsidP="00442E90">
      <w:r w:rsidRPr="0011397B">
        <w:t>DTEMP</w:t>
      </w:r>
      <w:r>
        <w:tab/>
      </w:r>
      <w:r w:rsidRPr="0011397B">
        <w:tab/>
        <w:t>true</w:t>
      </w:r>
    </w:p>
    <w:p w14:paraId="41751835" w14:textId="77777777" w:rsidR="00442E90" w:rsidRDefault="00442E90" w:rsidP="00442E90">
      <w:proofErr w:type="spellStart"/>
      <w:r>
        <w:t>RunoffCapture</w:t>
      </w:r>
      <w:proofErr w:type="spellEnd"/>
      <w:r>
        <w:tab/>
      </w:r>
      <w:r>
        <w:tab/>
        <w:t>0</w:t>
      </w:r>
      <w:r>
        <w:tab/>
        <w:t>&lt;&lt;</w:t>
      </w:r>
      <w:r w:rsidRPr="006B281A">
        <w:t xml:space="preserve"> </w:t>
      </w:r>
      <w:r>
        <w:t>upland ecoregions; may be 75 (mm) for lowlands</w:t>
      </w:r>
    </w:p>
    <w:p w14:paraId="442E803F" w14:textId="77777777" w:rsidR="00442E90" w:rsidRDefault="00442E90" w:rsidP="00442E90">
      <w:proofErr w:type="spellStart"/>
      <w:r>
        <w:t>LeakageFrac</w:t>
      </w:r>
      <w:proofErr w:type="spellEnd"/>
      <w:r>
        <w:tab/>
      </w:r>
      <w:r>
        <w:tab/>
        <w:t>1.0</w:t>
      </w:r>
      <w:r>
        <w:tab/>
        <w:t>&lt;&lt;upland ecoregions; may be 0.01 for lowlands</w:t>
      </w:r>
    </w:p>
    <w:p w14:paraId="46FAC64E" w14:textId="77777777" w:rsidR="00442E90" w:rsidRDefault="00442E90" w:rsidP="00442E90">
      <w:proofErr w:type="spellStart"/>
      <w:r>
        <w:t>LeakageFrostDepth</w:t>
      </w:r>
      <w:proofErr w:type="spellEnd"/>
      <w:r>
        <w:tab/>
      </w:r>
      <w:r w:rsidRPr="00A754BB">
        <w:t>3000</w:t>
      </w:r>
    </w:p>
    <w:p w14:paraId="1D967AE0" w14:textId="77777777" w:rsidR="00442E90" w:rsidRDefault="00442E90" w:rsidP="00442E90">
      <w:proofErr w:type="spellStart"/>
      <w:r>
        <w:t>PrecIntConst</w:t>
      </w:r>
      <w:proofErr w:type="spellEnd"/>
      <w:r>
        <w:tab/>
      </w:r>
      <w:r>
        <w:tab/>
        <w:t>0.1</w:t>
      </w:r>
      <w:r>
        <w:tab/>
        <w:t>&lt;&lt;upland ecoregions; may be 0.05 for sparsely populated lowlands</w:t>
      </w:r>
    </w:p>
    <w:p w14:paraId="30F4A35D" w14:textId="77777777" w:rsidR="00442E90" w:rsidRDefault="00442E90" w:rsidP="00442E90">
      <w:proofErr w:type="spellStart"/>
      <w:r>
        <w:t>WinterSTD</w:t>
      </w:r>
      <w:proofErr w:type="spellEnd"/>
      <w:r>
        <w:tab/>
      </w:r>
      <w:r>
        <w:tab/>
        <w:t>6.67</w:t>
      </w:r>
      <w:r>
        <w:tab/>
        <w:t xml:space="preserve">&lt;&lt;ranges between 6.67 (52 deg. N) and 9.2 (70N) in Siberia </w:t>
      </w:r>
    </w:p>
    <w:p w14:paraId="342C0545" w14:textId="77777777" w:rsidR="00442E90" w:rsidRDefault="00442E90" w:rsidP="00442E90">
      <w:proofErr w:type="spellStart"/>
      <w:r>
        <w:t>MaxPest</w:t>
      </w:r>
      <w:proofErr w:type="spellEnd"/>
      <w:r>
        <w:tab/>
      </w:r>
      <w:r>
        <w:tab/>
        <w:t>0.4</w:t>
      </w:r>
    </w:p>
    <w:p w14:paraId="17D303C8" w14:textId="77777777" w:rsidR="00442E90" w:rsidRDefault="00442E90" w:rsidP="00442E90"/>
    <w:p w14:paraId="1544CFB9" w14:textId="77777777" w:rsidR="00442E90" w:rsidRDefault="00442E90" w:rsidP="00442E90">
      <w:r>
        <w:t>Here are some species parameters that have been calibrated in various ecosystems in the Midwestern U.S., mostly using a SALO soil (Gustafson et al. 2020).  These can be used as a starting point, but they should be calibrated</w:t>
      </w:r>
      <w:r w:rsidRPr="00544BFD">
        <w:t xml:space="preserve"> </w:t>
      </w:r>
      <w:r>
        <w:t xml:space="preserve">for your study area.  </w:t>
      </w:r>
      <w:proofErr w:type="spellStart"/>
      <w:r>
        <w:t>FolN</w:t>
      </w:r>
      <w:proofErr w:type="spellEnd"/>
      <w:r>
        <w:t xml:space="preserve"> was NOT dynamic.  Note that </w:t>
      </w:r>
      <w:proofErr w:type="spellStart"/>
      <w:r>
        <w:t>AmaxA</w:t>
      </w:r>
      <w:proofErr w:type="spellEnd"/>
      <w:r>
        <w:t xml:space="preserve"> and </w:t>
      </w:r>
      <w:proofErr w:type="spellStart"/>
      <w:r>
        <w:t>AmaxB</w:t>
      </w:r>
      <w:proofErr w:type="spellEnd"/>
      <w:r>
        <w:t xml:space="preserve"> are not </w:t>
      </w:r>
      <w:proofErr w:type="gramStart"/>
      <w:r>
        <w:t>shown, and</w:t>
      </w:r>
      <w:proofErr w:type="gramEnd"/>
      <w:r>
        <w:t xml:space="preserve"> vary between deciduous and evergreen as described above.</w:t>
      </w:r>
    </w:p>
    <w:p w14:paraId="0BE1AB4D" w14:textId="77777777" w:rsidR="00442E90" w:rsidRDefault="00442E90" w:rsidP="00442E90"/>
    <w:p w14:paraId="1C019735" w14:textId="77777777" w:rsidR="0007013E" w:rsidRDefault="0007013E">
      <w:pPr>
        <w:spacing w:after="200" w:line="276" w:lineRule="auto"/>
        <w:rPr>
          <w:sz w:val="20"/>
          <w:szCs w:val="20"/>
        </w:rPr>
      </w:pPr>
      <w:r>
        <w:rPr>
          <w:sz w:val="20"/>
          <w:szCs w:val="20"/>
        </w:rPr>
        <w:br w:type="page"/>
      </w:r>
    </w:p>
    <w:p w14:paraId="6B755A33" w14:textId="144451C4"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proofErr w:type="spellStart"/>
      <w:r w:rsidRPr="00386D6B">
        <w:rPr>
          <w:sz w:val="20"/>
          <w:szCs w:val="20"/>
        </w:rPr>
        <w:lastRenderedPageBreak/>
        <w:t>LandisData</w:t>
      </w:r>
      <w:proofErr w:type="spellEnd"/>
      <w:r w:rsidRPr="00386D6B">
        <w:rPr>
          <w:sz w:val="20"/>
          <w:szCs w:val="20"/>
        </w:rPr>
        <w:tab/>
      </w:r>
      <w:proofErr w:type="spellStart"/>
      <w:r w:rsidRPr="00386D6B">
        <w:rPr>
          <w:sz w:val="20"/>
          <w:szCs w:val="20"/>
        </w:rPr>
        <w:t>PnETSpeciesParameters</w:t>
      </w:r>
      <w:proofErr w:type="spellEnd"/>
      <w:r w:rsidRPr="00386D6B">
        <w:rPr>
          <w:sz w:val="20"/>
          <w:szCs w:val="20"/>
        </w:rPr>
        <w:tab/>
      </w:r>
    </w:p>
    <w:p w14:paraId="10123D55"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p>
    <w:p w14:paraId="26C7A173"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 xml:space="preserve">&gt;&gt;calibrated for </w:t>
      </w:r>
      <w:proofErr w:type="spellStart"/>
      <w:r w:rsidRPr="00386D6B">
        <w:rPr>
          <w:sz w:val="20"/>
          <w:szCs w:val="20"/>
        </w:rPr>
        <w:t>Wythers</w:t>
      </w:r>
      <w:proofErr w:type="spellEnd"/>
      <w:r w:rsidRPr="00386D6B">
        <w:rPr>
          <w:sz w:val="20"/>
          <w:szCs w:val="20"/>
        </w:rPr>
        <w:t>=true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53897BC3"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r>
        <w:rPr>
          <w:sz w:val="20"/>
          <w:szCs w:val="20"/>
        </w:rPr>
        <w:t>&gt;&gt;Upper Midwest climate adaptation study</w:t>
      </w:r>
    </w:p>
    <w:tbl>
      <w:tblPr>
        <w:tblStyle w:val="TableGrid"/>
        <w:tblW w:w="0" w:type="auto"/>
        <w:tblLook w:val="04A0" w:firstRow="1" w:lastRow="0" w:firstColumn="1" w:lastColumn="0" w:noHBand="0" w:noVBand="1"/>
      </w:tblPr>
      <w:tblGrid>
        <w:gridCol w:w="1016"/>
        <w:gridCol w:w="520"/>
        <w:gridCol w:w="529"/>
        <w:gridCol w:w="520"/>
        <w:gridCol w:w="520"/>
        <w:gridCol w:w="520"/>
        <w:gridCol w:w="520"/>
        <w:gridCol w:w="520"/>
        <w:gridCol w:w="520"/>
        <w:gridCol w:w="652"/>
        <w:gridCol w:w="520"/>
        <w:gridCol w:w="520"/>
        <w:gridCol w:w="534"/>
        <w:gridCol w:w="520"/>
        <w:gridCol w:w="525"/>
        <w:gridCol w:w="520"/>
      </w:tblGrid>
      <w:tr w:rsidR="00442E90" w:rsidRPr="00276A7C" w14:paraId="1786642A" w14:textId="77777777" w:rsidTr="00FA0CCC">
        <w:trPr>
          <w:trHeight w:val="288"/>
        </w:trPr>
        <w:tc>
          <w:tcPr>
            <w:tcW w:w="2172" w:type="dxa"/>
            <w:noWrap/>
            <w:hideMark/>
          </w:tcPr>
          <w:p w14:paraId="5C5DD08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Pr>
                <w:rFonts w:ascii="Times New Roman" w:hAnsi="Times New Roman" w:cs="Times New Roman"/>
                <w:sz w:val="20"/>
                <w:szCs w:val="20"/>
              </w:rPr>
              <w:t>Species</w:t>
            </w:r>
          </w:p>
        </w:tc>
        <w:tc>
          <w:tcPr>
            <w:tcW w:w="960" w:type="dxa"/>
            <w:noWrap/>
            <w:hideMark/>
          </w:tcPr>
          <w:p w14:paraId="161528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FolN</w:t>
            </w:r>
            <w:proofErr w:type="spellEnd"/>
          </w:p>
        </w:tc>
        <w:tc>
          <w:tcPr>
            <w:tcW w:w="960" w:type="dxa"/>
            <w:noWrap/>
            <w:hideMark/>
          </w:tcPr>
          <w:p w14:paraId="44B6FAD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SLWmax</w:t>
            </w:r>
            <w:proofErr w:type="spellEnd"/>
          </w:p>
        </w:tc>
        <w:tc>
          <w:tcPr>
            <w:tcW w:w="960" w:type="dxa"/>
            <w:noWrap/>
            <w:hideMark/>
          </w:tcPr>
          <w:p w14:paraId="3AC1FC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TOfol</w:t>
            </w:r>
            <w:proofErr w:type="spellEnd"/>
          </w:p>
        </w:tc>
        <w:tc>
          <w:tcPr>
            <w:tcW w:w="960" w:type="dxa"/>
            <w:noWrap/>
            <w:hideMark/>
          </w:tcPr>
          <w:p w14:paraId="3EF30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HalfSat</w:t>
            </w:r>
            <w:proofErr w:type="spellEnd"/>
          </w:p>
        </w:tc>
        <w:tc>
          <w:tcPr>
            <w:tcW w:w="960" w:type="dxa"/>
            <w:noWrap/>
            <w:hideMark/>
          </w:tcPr>
          <w:p w14:paraId="0BBFCA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H1</w:t>
            </w:r>
          </w:p>
        </w:tc>
        <w:tc>
          <w:tcPr>
            <w:tcW w:w="960" w:type="dxa"/>
            <w:noWrap/>
            <w:hideMark/>
          </w:tcPr>
          <w:p w14:paraId="57CAF0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H2</w:t>
            </w:r>
          </w:p>
        </w:tc>
        <w:tc>
          <w:tcPr>
            <w:tcW w:w="960" w:type="dxa"/>
            <w:noWrap/>
            <w:hideMark/>
          </w:tcPr>
          <w:p w14:paraId="1F858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H3</w:t>
            </w:r>
          </w:p>
        </w:tc>
        <w:tc>
          <w:tcPr>
            <w:tcW w:w="960" w:type="dxa"/>
            <w:noWrap/>
            <w:hideMark/>
          </w:tcPr>
          <w:p w14:paraId="5FC41E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H4</w:t>
            </w:r>
          </w:p>
        </w:tc>
        <w:tc>
          <w:tcPr>
            <w:tcW w:w="1128" w:type="dxa"/>
            <w:noWrap/>
            <w:hideMark/>
          </w:tcPr>
          <w:p w14:paraId="01DF5C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LeafOnMinT</w:t>
            </w:r>
            <w:proofErr w:type="spellEnd"/>
          </w:p>
        </w:tc>
        <w:tc>
          <w:tcPr>
            <w:tcW w:w="960" w:type="dxa"/>
            <w:noWrap/>
            <w:hideMark/>
          </w:tcPr>
          <w:p w14:paraId="70F6BC6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PsnTMin</w:t>
            </w:r>
            <w:proofErr w:type="spellEnd"/>
          </w:p>
        </w:tc>
        <w:tc>
          <w:tcPr>
            <w:tcW w:w="960" w:type="dxa"/>
            <w:noWrap/>
            <w:hideMark/>
          </w:tcPr>
          <w:p w14:paraId="44A740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PsnTOpt</w:t>
            </w:r>
            <w:proofErr w:type="spellEnd"/>
          </w:p>
        </w:tc>
        <w:tc>
          <w:tcPr>
            <w:tcW w:w="960" w:type="dxa"/>
            <w:noWrap/>
            <w:hideMark/>
          </w:tcPr>
          <w:p w14:paraId="5F5B66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PsnTMax</w:t>
            </w:r>
            <w:proofErr w:type="spellEnd"/>
          </w:p>
        </w:tc>
        <w:tc>
          <w:tcPr>
            <w:tcW w:w="960" w:type="dxa"/>
            <w:noWrap/>
            <w:hideMark/>
          </w:tcPr>
          <w:p w14:paraId="507724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FracFol</w:t>
            </w:r>
            <w:proofErr w:type="spellEnd"/>
          </w:p>
        </w:tc>
        <w:tc>
          <w:tcPr>
            <w:tcW w:w="960" w:type="dxa"/>
            <w:noWrap/>
            <w:hideMark/>
          </w:tcPr>
          <w:p w14:paraId="05B65B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FrActWd</w:t>
            </w:r>
            <w:proofErr w:type="spellEnd"/>
          </w:p>
        </w:tc>
        <w:tc>
          <w:tcPr>
            <w:tcW w:w="960" w:type="dxa"/>
            <w:noWrap/>
            <w:hideMark/>
          </w:tcPr>
          <w:p w14:paraId="3FD2DD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ColdTol</w:t>
            </w:r>
            <w:proofErr w:type="spellEnd"/>
          </w:p>
        </w:tc>
      </w:tr>
      <w:tr w:rsidR="00442E90" w:rsidRPr="00276A7C" w14:paraId="2E83DBC0" w14:textId="77777777" w:rsidTr="00FA0CCC">
        <w:trPr>
          <w:trHeight w:val="288"/>
        </w:trPr>
        <w:tc>
          <w:tcPr>
            <w:tcW w:w="2172" w:type="dxa"/>
            <w:noWrap/>
            <w:hideMark/>
          </w:tcPr>
          <w:p w14:paraId="19BD5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abiebals</w:t>
            </w:r>
            <w:proofErr w:type="spellEnd"/>
          </w:p>
        </w:tc>
        <w:tc>
          <w:tcPr>
            <w:tcW w:w="960" w:type="dxa"/>
            <w:noWrap/>
            <w:hideMark/>
          </w:tcPr>
          <w:p w14:paraId="106C18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1E01B3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165</w:t>
            </w:r>
          </w:p>
        </w:tc>
        <w:tc>
          <w:tcPr>
            <w:tcW w:w="960" w:type="dxa"/>
            <w:noWrap/>
            <w:hideMark/>
          </w:tcPr>
          <w:p w14:paraId="425760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2D30E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48E831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0EB0AEA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2A02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05BB73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0337CE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EEA5B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FCB66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492DA9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77C3BA6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0.09</w:t>
            </w:r>
          </w:p>
        </w:tc>
        <w:tc>
          <w:tcPr>
            <w:tcW w:w="960" w:type="dxa"/>
            <w:noWrap/>
            <w:hideMark/>
          </w:tcPr>
          <w:p w14:paraId="2AD297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C1CF8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39F49C15" w14:textId="77777777" w:rsidTr="00FA0CCC">
        <w:trPr>
          <w:trHeight w:val="288"/>
        </w:trPr>
        <w:tc>
          <w:tcPr>
            <w:tcW w:w="2172" w:type="dxa"/>
            <w:noWrap/>
            <w:hideMark/>
          </w:tcPr>
          <w:p w14:paraId="13922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acerrubr</w:t>
            </w:r>
            <w:proofErr w:type="spellEnd"/>
          </w:p>
        </w:tc>
        <w:tc>
          <w:tcPr>
            <w:tcW w:w="960" w:type="dxa"/>
            <w:noWrap/>
            <w:hideMark/>
          </w:tcPr>
          <w:p w14:paraId="6909B4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45B8E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77649E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FFDB3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52C9EF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27F236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122C73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5E3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5E840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A05BF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39851A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26921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36</w:t>
            </w:r>
          </w:p>
        </w:tc>
        <w:tc>
          <w:tcPr>
            <w:tcW w:w="960" w:type="dxa"/>
            <w:noWrap/>
            <w:hideMark/>
          </w:tcPr>
          <w:p w14:paraId="5631FB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568DFE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0641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D243AFC" w14:textId="77777777" w:rsidTr="00FA0CCC">
        <w:trPr>
          <w:trHeight w:val="288"/>
        </w:trPr>
        <w:tc>
          <w:tcPr>
            <w:tcW w:w="2172" w:type="dxa"/>
            <w:noWrap/>
            <w:hideMark/>
          </w:tcPr>
          <w:p w14:paraId="7814A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acersacc</w:t>
            </w:r>
            <w:proofErr w:type="spellEnd"/>
          </w:p>
        </w:tc>
        <w:tc>
          <w:tcPr>
            <w:tcW w:w="960" w:type="dxa"/>
            <w:noWrap/>
            <w:hideMark/>
          </w:tcPr>
          <w:p w14:paraId="4A791D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3801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049E49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64BC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7E8D5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F0749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58EFE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D080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4EE2F7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44F1B4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19D6C2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24.1</w:t>
            </w:r>
          </w:p>
        </w:tc>
        <w:tc>
          <w:tcPr>
            <w:tcW w:w="960" w:type="dxa"/>
            <w:noWrap/>
            <w:hideMark/>
          </w:tcPr>
          <w:p w14:paraId="5F0188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58DD332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3900CEB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F0711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943BF7F" w14:textId="77777777" w:rsidTr="00FA0CCC">
        <w:trPr>
          <w:trHeight w:val="288"/>
        </w:trPr>
        <w:tc>
          <w:tcPr>
            <w:tcW w:w="2172" w:type="dxa"/>
            <w:noWrap/>
            <w:hideMark/>
          </w:tcPr>
          <w:p w14:paraId="71F7DD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betualle</w:t>
            </w:r>
            <w:proofErr w:type="spellEnd"/>
          </w:p>
        </w:tc>
        <w:tc>
          <w:tcPr>
            <w:tcW w:w="960" w:type="dxa"/>
            <w:noWrap/>
            <w:hideMark/>
          </w:tcPr>
          <w:p w14:paraId="4D066A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0A31AC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2EBD880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817A66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7E5739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733B12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C52EC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45A71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CBBD34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CA42F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01C393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46FB53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32C30B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7FA57B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A79AF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0FB097CF" w14:textId="77777777" w:rsidTr="00FA0CCC">
        <w:trPr>
          <w:trHeight w:val="288"/>
        </w:trPr>
        <w:tc>
          <w:tcPr>
            <w:tcW w:w="2172" w:type="dxa"/>
            <w:noWrap/>
            <w:hideMark/>
          </w:tcPr>
          <w:p w14:paraId="3716684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betupapy</w:t>
            </w:r>
            <w:proofErr w:type="spellEnd"/>
          </w:p>
        </w:tc>
        <w:tc>
          <w:tcPr>
            <w:tcW w:w="960" w:type="dxa"/>
            <w:noWrap/>
            <w:hideMark/>
          </w:tcPr>
          <w:p w14:paraId="71AADFB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355D9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4F8247E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40DD3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318103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3D7F93A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24F5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17FFC0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978F2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1.8</w:t>
            </w:r>
          </w:p>
        </w:tc>
        <w:tc>
          <w:tcPr>
            <w:tcW w:w="960" w:type="dxa"/>
            <w:noWrap/>
            <w:hideMark/>
          </w:tcPr>
          <w:p w14:paraId="3FFE981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5.8</w:t>
            </w:r>
          </w:p>
        </w:tc>
        <w:tc>
          <w:tcPr>
            <w:tcW w:w="960" w:type="dxa"/>
            <w:noWrap/>
            <w:hideMark/>
          </w:tcPr>
          <w:p w14:paraId="251C93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54546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46FA9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0ABF95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2CF24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C3DC15B" w14:textId="77777777" w:rsidTr="00FA0CCC">
        <w:trPr>
          <w:trHeight w:val="288"/>
        </w:trPr>
        <w:tc>
          <w:tcPr>
            <w:tcW w:w="2172" w:type="dxa"/>
            <w:noWrap/>
            <w:hideMark/>
          </w:tcPr>
          <w:p w14:paraId="04BCA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carycord</w:t>
            </w:r>
            <w:proofErr w:type="spellEnd"/>
          </w:p>
        </w:tc>
        <w:tc>
          <w:tcPr>
            <w:tcW w:w="960" w:type="dxa"/>
            <w:noWrap/>
            <w:hideMark/>
          </w:tcPr>
          <w:p w14:paraId="537F8E3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5F80AD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667AAA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AEAE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70E0C3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79B21F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418043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70B70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9E537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98E62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567887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68E139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235AD2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E45B0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280A4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51EE96B" w14:textId="77777777" w:rsidTr="00FA0CCC">
        <w:trPr>
          <w:trHeight w:val="288"/>
        </w:trPr>
        <w:tc>
          <w:tcPr>
            <w:tcW w:w="2172" w:type="dxa"/>
            <w:noWrap/>
            <w:hideMark/>
          </w:tcPr>
          <w:p w14:paraId="082F84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fagugran</w:t>
            </w:r>
            <w:proofErr w:type="spellEnd"/>
          </w:p>
        </w:tc>
        <w:tc>
          <w:tcPr>
            <w:tcW w:w="960" w:type="dxa"/>
            <w:noWrap/>
            <w:hideMark/>
          </w:tcPr>
          <w:p w14:paraId="220839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0956D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6F95E0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3D445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97</w:t>
            </w:r>
          </w:p>
        </w:tc>
        <w:tc>
          <w:tcPr>
            <w:tcW w:w="960" w:type="dxa"/>
            <w:noWrap/>
            <w:hideMark/>
          </w:tcPr>
          <w:p w14:paraId="6169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AE020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349D1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1EB10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11E403B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6E8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7189BE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26.4</w:t>
            </w:r>
          </w:p>
        </w:tc>
        <w:tc>
          <w:tcPr>
            <w:tcW w:w="960" w:type="dxa"/>
            <w:noWrap/>
            <w:hideMark/>
          </w:tcPr>
          <w:p w14:paraId="4C5D4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2833D7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6FD9B2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AE5C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2141427F" w14:textId="77777777" w:rsidTr="00FA0CCC">
        <w:trPr>
          <w:trHeight w:val="288"/>
        </w:trPr>
        <w:tc>
          <w:tcPr>
            <w:tcW w:w="2172" w:type="dxa"/>
            <w:noWrap/>
            <w:hideMark/>
          </w:tcPr>
          <w:p w14:paraId="3DEDAF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fraxamer</w:t>
            </w:r>
            <w:proofErr w:type="spellEnd"/>
          </w:p>
        </w:tc>
        <w:tc>
          <w:tcPr>
            <w:tcW w:w="960" w:type="dxa"/>
            <w:noWrap/>
            <w:hideMark/>
          </w:tcPr>
          <w:p w14:paraId="62613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7B6A1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44598C9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A7401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5776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29653A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7319F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B7F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0C1FE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D3F3E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0E5876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2B73E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7AEE2E6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1E76EE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39BF6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CACA492" w14:textId="77777777" w:rsidTr="00FA0CCC">
        <w:trPr>
          <w:trHeight w:val="288"/>
        </w:trPr>
        <w:tc>
          <w:tcPr>
            <w:tcW w:w="2172" w:type="dxa"/>
            <w:noWrap/>
            <w:hideMark/>
          </w:tcPr>
          <w:p w14:paraId="5FA0C3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fraxnigr</w:t>
            </w:r>
            <w:proofErr w:type="spellEnd"/>
          </w:p>
        </w:tc>
        <w:tc>
          <w:tcPr>
            <w:tcW w:w="960" w:type="dxa"/>
            <w:noWrap/>
            <w:hideMark/>
          </w:tcPr>
          <w:p w14:paraId="357AC1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163FD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115</w:t>
            </w:r>
          </w:p>
        </w:tc>
        <w:tc>
          <w:tcPr>
            <w:tcW w:w="960" w:type="dxa"/>
            <w:noWrap/>
            <w:hideMark/>
          </w:tcPr>
          <w:p w14:paraId="340CB5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69739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285F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79B8F1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70E29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56D6A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51A38A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0A054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08941F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23.6</w:t>
            </w:r>
          </w:p>
        </w:tc>
        <w:tc>
          <w:tcPr>
            <w:tcW w:w="960" w:type="dxa"/>
            <w:noWrap/>
            <w:hideMark/>
          </w:tcPr>
          <w:p w14:paraId="3587B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33.3</w:t>
            </w:r>
          </w:p>
        </w:tc>
        <w:tc>
          <w:tcPr>
            <w:tcW w:w="960" w:type="dxa"/>
            <w:noWrap/>
            <w:hideMark/>
          </w:tcPr>
          <w:p w14:paraId="338DC8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14703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C4EF8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55287E5B" w14:textId="77777777" w:rsidTr="00FA0CCC">
        <w:trPr>
          <w:trHeight w:val="288"/>
        </w:trPr>
        <w:tc>
          <w:tcPr>
            <w:tcW w:w="2172" w:type="dxa"/>
            <w:noWrap/>
            <w:hideMark/>
          </w:tcPr>
          <w:p w14:paraId="063260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fraxpenn</w:t>
            </w:r>
            <w:proofErr w:type="spellEnd"/>
          </w:p>
        </w:tc>
        <w:tc>
          <w:tcPr>
            <w:tcW w:w="960" w:type="dxa"/>
            <w:noWrap/>
            <w:hideMark/>
          </w:tcPr>
          <w:p w14:paraId="55BAC07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7875B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580D28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BD974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304CA8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07D95E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8FB42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A3D2BB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7C24B5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3D136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7C1A1E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1121F5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5ED4AD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200E45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E7BF9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11381F6" w14:textId="77777777" w:rsidTr="00FA0CCC">
        <w:trPr>
          <w:trHeight w:val="288"/>
        </w:trPr>
        <w:tc>
          <w:tcPr>
            <w:tcW w:w="2172" w:type="dxa"/>
            <w:noWrap/>
            <w:hideMark/>
          </w:tcPr>
          <w:p w14:paraId="0D8459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larilari</w:t>
            </w:r>
            <w:proofErr w:type="spellEnd"/>
          </w:p>
        </w:tc>
        <w:tc>
          <w:tcPr>
            <w:tcW w:w="960" w:type="dxa"/>
            <w:noWrap/>
            <w:hideMark/>
          </w:tcPr>
          <w:p w14:paraId="2976DB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4FD574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4AD018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C3AE5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A7EC5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1C641F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82B56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41AB95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E87F8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715371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2924E3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74229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03DCF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E5F00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B197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0EA0C852" w14:textId="77777777" w:rsidTr="00FA0CCC">
        <w:trPr>
          <w:trHeight w:val="288"/>
        </w:trPr>
        <w:tc>
          <w:tcPr>
            <w:tcW w:w="2172" w:type="dxa"/>
            <w:noWrap/>
            <w:hideMark/>
          </w:tcPr>
          <w:p w14:paraId="146D9F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piceglau</w:t>
            </w:r>
            <w:proofErr w:type="spellEnd"/>
          </w:p>
        </w:tc>
        <w:tc>
          <w:tcPr>
            <w:tcW w:w="960" w:type="dxa"/>
            <w:noWrap/>
            <w:hideMark/>
          </w:tcPr>
          <w:p w14:paraId="4C82141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3548992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D286A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527FEC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10A530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2C316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F537C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0E5FF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9660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6DEF18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088901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B11982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3D0799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79551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66A14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2BD5175D" w14:textId="77777777" w:rsidTr="00FA0CCC">
        <w:trPr>
          <w:trHeight w:val="288"/>
        </w:trPr>
        <w:tc>
          <w:tcPr>
            <w:tcW w:w="2172" w:type="dxa"/>
            <w:noWrap/>
            <w:hideMark/>
          </w:tcPr>
          <w:p w14:paraId="49319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picemari</w:t>
            </w:r>
            <w:proofErr w:type="spellEnd"/>
          </w:p>
        </w:tc>
        <w:tc>
          <w:tcPr>
            <w:tcW w:w="960" w:type="dxa"/>
            <w:noWrap/>
            <w:hideMark/>
          </w:tcPr>
          <w:p w14:paraId="0F19E4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w:t>
            </w:r>
          </w:p>
        </w:tc>
        <w:tc>
          <w:tcPr>
            <w:tcW w:w="960" w:type="dxa"/>
            <w:noWrap/>
            <w:hideMark/>
          </w:tcPr>
          <w:p w14:paraId="6F6CAC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7104A8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070904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FFD7C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3A9C80E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210AD7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37FF9C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42C3F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108CC04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5.6</w:t>
            </w:r>
          </w:p>
        </w:tc>
        <w:tc>
          <w:tcPr>
            <w:tcW w:w="960" w:type="dxa"/>
            <w:noWrap/>
            <w:hideMark/>
          </w:tcPr>
          <w:p w14:paraId="02B864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76F9B8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6516A7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312CCB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E89E9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4A50F59E" w14:textId="77777777" w:rsidTr="00FA0CCC">
        <w:trPr>
          <w:trHeight w:val="288"/>
        </w:trPr>
        <w:tc>
          <w:tcPr>
            <w:tcW w:w="2172" w:type="dxa"/>
            <w:noWrap/>
            <w:hideMark/>
          </w:tcPr>
          <w:p w14:paraId="28EE1C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pinubank</w:t>
            </w:r>
            <w:proofErr w:type="spellEnd"/>
          </w:p>
        </w:tc>
        <w:tc>
          <w:tcPr>
            <w:tcW w:w="960" w:type="dxa"/>
            <w:noWrap/>
            <w:hideMark/>
          </w:tcPr>
          <w:p w14:paraId="51B54E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397DD1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270</w:t>
            </w:r>
          </w:p>
        </w:tc>
        <w:tc>
          <w:tcPr>
            <w:tcW w:w="960" w:type="dxa"/>
            <w:noWrap/>
            <w:hideMark/>
          </w:tcPr>
          <w:p w14:paraId="6408EB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53BD5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3894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A44A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w:t>
            </w:r>
          </w:p>
        </w:tc>
        <w:tc>
          <w:tcPr>
            <w:tcW w:w="960" w:type="dxa"/>
            <w:noWrap/>
            <w:hideMark/>
          </w:tcPr>
          <w:p w14:paraId="6ABBE0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49B9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1F485C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60334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340BB6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17.5</w:t>
            </w:r>
          </w:p>
        </w:tc>
        <w:tc>
          <w:tcPr>
            <w:tcW w:w="960" w:type="dxa"/>
            <w:noWrap/>
            <w:hideMark/>
          </w:tcPr>
          <w:p w14:paraId="4077F0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45E1A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0.11</w:t>
            </w:r>
          </w:p>
        </w:tc>
        <w:tc>
          <w:tcPr>
            <w:tcW w:w="960" w:type="dxa"/>
            <w:noWrap/>
            <w:hideMark/>
          </w:tcPr>
          <w:p w14:paraId="3928B0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90D9D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r>
      <w:tr w:rsidR="00442E90" w:rsidRPr="00276A7C" w14:paraId="3782BD3E" w14:textId="77777777" w:rsidTr="00FA0CCC">
        <w:trPr>
          <w:trHeight w:val="288"/>
        </w:trPr>
        <w:tc>
          <w:tcPr>
            <w:tcW w:w="2172" w:type="dxa"/>
            <w:noWrap/>
            <w:hideMark/>
          </w:tcPr>
          <w:p w14:paraId="1EEB7B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pinuresi</w:t>
            </w:r>
            <w:proofErr w:type="spellEnd"/>
          </w:p>
        </w:tc>
        <w:tc>
          <w:tcPr>
            <w:tcW w:w="960" w:type="dxa"/>
            <w:noWrap/>
            <w:hideMark/>
          </w:tcPr>
          <w:p w14:paraId="4AFEF30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1BEB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C9A2B8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1851A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A6904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9EDACB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E08CFE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31D04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B34EB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484950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3FABE34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20.1</w:t>
            </w:r>
          </w:p>
        </w:tc>
        <w:tc>
          <w:tcPr>
            <w:tcW w:w="960" w:type="dxa"/>
            <w:noWrap/>
            <w:hideMark/>
          </w:tcPr>
          <w:p w14:paraId="403B6C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42B64D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0.105</w:t>
            </w:r>
          </w:p>
        </w:tc>
        <w:tc>
          <w:tcPr>
            <w:tcW w:w="960" w:type="dxa"/>
            <w:noWrap/>
            <w:hideMark/>
          </w:tcPr>
          <w:p w14:paraId="66DACD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308E6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6A3E5E6" w14:textId="77777777" w:rsidTr="00FA0CCC">
        <w:trPr>
          <w:trHeight w:val="288"/>
        </w:trPr>
        <w:tc>
          <w:tcPr>
            <w:tcW w:w="2172" w:type="dxa"/>
            <w:noWrap/>
            <w:hideMark/>
          </w:tcPr>
          <w:p w14:paraId="2DA2C8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lastRenderedPageBreak/>
              <w:t>pinustro</w:t>
            </w:r>
            <w:proofErr w:type="spellEnd"/>
          </w:p>
        </w:tc>
        <w:tc>
          <w:tcPr>
            <w:tcW w:w="960" w:type="dxa"/>
            <w:noWrap/>
            <w:hideMark/>
          </w:tcPr>
          <w:p w14:paraId="58F542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540DFA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375ED9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4CC88B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4489A6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6FB59C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53F7D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0FCFF0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757B4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3ABA8C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21B044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2403B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31.3</w:t>
            </w:r>
          </w:p>
        </w:tc>
        <w:tc>
          <w:tcPr>
            <w:tcW w:w="960" w:type="dxa"/>
            <w:noWrap/>
            <w:hideMark/>
          </w:tcPr>
          <w:p w14:paraId="754185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D9FDBC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8C05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72A8E633" w14:textId="77777777" w:rsidTr="00FA0CCC">
        <w:trPr>
          <w:trHeight w:val="288"/>
        </w:trPr>
        <w:tc>
          <w:tcPr>
            <w:tcW w:w="2172" w:type="dxa"/>
            <w:noWrap/>
            <w:hideMark/>
          </w:tcPr>
          <w:p w14:paraId="08B796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popubals</w:t>
            </w:r>
            <w:proofErr w:type="spellEnd"/>
          </w:p>
        </w:tc>
        <w:tc>
          <w:tcPr>
            <w:tcW w:w="960" w:type="dxa"/>
            <w:noWrap/>
            <w:hideMark/>
          </w:tcPr>
          <w:p w14:paraId="0611AB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6EFFAF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620529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B15A6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08942F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37E12D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48A35A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539DB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79A49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4FFD3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54EC9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7A98AC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4E13148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4D06ECA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DB2E2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925983F" w14:textId="77777777" w:rsidTr="00FA0CCC">
        <w:trPr>
          <w:trHeight w:val="288"/>
        </w:trPr>
        <w:tc>
          <w:tcPr>
            <w:tcW w:w="2172" w:type="dxa"/>
            <w:noWrap/>
            <w:hideMark/>
          </w:tcPr>
          <w:p w14:paraId="549423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popugran</w:t>
            </w:r>
            <w:proofErr w:type="spellEnd"/>
          </w:p>
        </w:tc>
        <w:tc>
          <w:tcPr>
            <w:tcW w:w="960" w:type="dxa"/>
            <w:noWrap/>
            <w:hideMark/>
          </w:tcPr>
          <w:p w14:paraId="5217FC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D39D15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2E2077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E8CD1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B3D06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1F29F6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7DF88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5955B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0DD578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5177B29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c>
          <w:tcPr>
            <w:tcW w:w="960" w:type="dxa"/>
            <w:noWrap/>
            <w:hideMark/>
          </w:tcPr>
          <w:p w14:paraId="780C5C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w:t>
            </w:r>
          </w:p>
        </w:tc>
        <w:tc>
          <w:tcPr>
            <w:tcW w:w="960" w:type="dxa"/>
            <w:noWrap/>
            <w:hideMark/>
          </w:tcPr>
          <w:p w14:paraId="0D5877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5E5CF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C458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3B02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67B63D23" w14:textId="77777777" w:rsidTr="00FA0CCC">
        <w:trPr>
          <w:trHeight w:val="288"/>
        </w:trPr>
        <w:tc>
          <w:tcPr>
            <w:tcW w:w="2172" w:type="dxa"/>
            <w:noWrap/>
            <w:hideMark/>
          </w:tcPr>
          <w:p w14:paraId="524E702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poputrem</w:t>
            </w:r>
            <w:proofErr w:type="spellEnd"/>
          </w:p>
        </w:tc>
        <w:tc>
          <w:tcPr>
            <w:tcW w:w="960" w:type="dxa"/>
            <w:noWrap/>
            <w:hideMark/>
          </w:tcPr>
          <w:p w14:paraId="26310B5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28BEE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0D3766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1753B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966C2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63CC6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488C7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34D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A283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3F9F3D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B0B1F8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w:t>
            </w:r>
          </w:p>
        </w:tc>
        <w:tc>
          <w:tcPr>
            <w:tcW w:w="960" w:type="dxa"/>
            <w:noWrap/>
            <w:hideMark/>
          </w:tcPr>
          <w:p w14:paraId="54C63F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29.4</w:t>
            </w:r>
          </w:p>
        </w:tc>
        <w:tc>
          <w:tcPr>
            <w:tcW w:w="960" w:type="dxa"/>
            <w:noWrap/>
            <w:hideMark/>
          </w:tcPr>
          <w:p w14:paraId="54813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7CBD5D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7AF35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7294095D" w14:textId="77777777" w:rsidTr="00FA0CCC">
        <w:trPr>
          <w:trHeight w:val="288"/>
        </w:trPr>
        <w:tc>
          <w:tcPr>
            <w:tcW w:w="2172" w:type="dxa"/>
            <w:noWrap/>
            <w:hideMark/>
          </w:tcPr>
          <w:p w14:paraId="555463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prunsero</w:t>
            </w:r>
            <w:proofErr w:type="spellEnd"/>
          </w:p>
        </w:tc>
        <w:tc>
          <w:tcPr>
            <w:tcW w:w="960" w:type="dxa"/>
            <w:noWrap/>
            <w:hideMark/>
          </w:tcPr>
          <w:p w14:paraId="218B1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7093B7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6DE740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BA01C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861C3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49949F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65C225D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6432F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12E75F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14790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4190F0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06A34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57F6B8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44C2A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906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-43</w:t>
            </w:r>
          </w:p>
        </w:tc>
      </w:tr>
      <w:tr w:rsidR="00442E90" w:rsidRPr="00276A7C" w14:paraId="670D9993" w14:textId="77777777" w:rsidTr="00FA0CCC">
        <w:trPr>
          <w:trHeight w:val="288"/>
        </w:trPr>
        <w:tc>
          <w:tcPr>
            <w:tcW w:w="2172" w:type="dxa"/>
            <w:noWrap/>
            <w:hideMark/>
          </w:tcPr>
          <w:p w14:paraId="34382D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queralba</w:t>
            </w:r>
            <w:proofErr w:type="spellEnd"/>
          </w:p>
        </w:tc>
        <w:tc>
          <w:tcPr>
            <w:tcW w:w="960" w:type="dxa"/>
            <w:noWrap/>
            <w:hideMark/>
          </w:tcPr>
          <w:p w14:paraId="6A3ECC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62F90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9D55C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95061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BC724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1BE7B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39F93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BFAD7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0116D4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3EA29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293EA0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6299E3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44BA75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402E35F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7D8E6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62CCDFB8" w14:textId="77777777" w:rsidTr="00FA0CCC">
        <w:trPr>
          <w:trHeight w:val="288"/>
        </w:trPr>
        <w:tc>
          <w:tcPr>
            <w:tcW w:w="2172" w:type="dxa"/>
            <w:noWrap/>
            <w:hideMark/>
          </w:tcPr>
          <w:p w14:paraId="0FC987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querelli</w:t>
            </w:r>
            <w:proofErr w:type="spellEnd"/>
          </w:p>
        </w:tc>
        <w:tc>
          <w:tcPr>
            <w:tcW w:w="960" w:type="dxa"/>
            <w:noWrap/>
            <w:hideMark/>
          </w:tcPr>
          <w:p w14:paraId="415C3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A8CE2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59DAB93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70170D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4D51CD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5657D7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2F9B1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02A011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2679C9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94059A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24BD1A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05A563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4D65E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1EE6523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4EBBD6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8FEB3F7" w14:textId="77777777" w:rsidTr="00FA0CCC">
        <w:trPr>
          <w:trHeight w:val="288"/>
        </w:trPr>
        <w:tc>
          <w:tcPr>
            <w:tcW w:w="2172" w:type="dxa"/>
            <w:noWrap/>
            <w:hideMark/>
          </w:tcPr>
          <w:p w14:paraId="68AF797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quermacr</w:t>
            </w:r>
            <w:proofErr w:type="spellEnd"/>
          </w:p>
        </w:tc>
        <w:tc>
          <w:tcPr>
            <w:tcW w:w="960" w:type="dxa"/>
            <w:noWrap/>
            <w:hideMark/>
          </w:tcPr>
          <w:p w14:paraId="2ED4ED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9A09F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6225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2C1A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2111A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3C749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B50D4B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6FC58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59C8DF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A3ABE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6.3</w:t>
            </w:r>
          </w:p>
        </w:tc>
        <w:tc>
          <w:tcPr>
            <w:tcW w:w="960" w:type="dxa"/>
            <w:noWrap/>
            <w:hideMark/>
          </w:tcPr>
          <w:p w14:paraId="0AB88F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56442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34.6</w:t>
            </w:r>
          </w:p>
        </w:tc>
        <w:tc>
          <w:tcPr>
            <w:tcW w:w="960" w:type="dxa"/>
            <w:noWrap/>
            <w:hideMark/>
          </w:tcPr>
          <w:p w14:paraId="5250C3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F6876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5A01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42EEC5C2" w14:textId="77777777" w:rsidTr="00FA0CCC">
        <w:trPr>
          <w:trHeight w:val="288"/>
        </w:trPr>
        <w:tc>
          <w:tcPr>
            <w:tcW w:w="2172" w:type="dxa"/>
            <w:noWrap/>
            <w:hideMark/>
          </w:tcPr>
          <w:p w14:paraId="6E4AF4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querrubr</w:t>
            </w:r>
            <w:proofErr w:type="spellEnd"/>
          </w:p>
        </w:tc>
        <w:tc>
          <w:tcPr>
            <w:tcW w:w="960" w:type="dxa"/>
            <w:noWrap/>
            <w:hideMark/>
          </w:tcPr>
          <w:p w14:paraId="4CA50A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28C6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0ED73E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28E4F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589054E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41533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C72EC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FDBDD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0DCD9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8D59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0B335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60DA24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w:t>
            </w:r>
          </w:p>
        </w:tc>
        <w:tc>
          <w:tcPr>
            <w:tcW w:w="960" w:type="dxa"/>
            <w:noWrap/>
            <w:hideMark/>
          </w:tcPr>
          <w:p w14:paraId="141643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351DB09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F0D0E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DB2DF57" w14:textId="77777777" w:rsidTr="00FA0CCC">
        <w:trPr>
          <w:trHeight w:val="288"/>
        </w:trPr>
        <w:tc>
          <w:tcPr>
            <w:tcW w:w="2172" w:type="dxa"/>
            <w:noWrap/>
            <w:hideMark/>
          </w:tcPr>
          <w:p w14:paraId="5D2587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quervelu</w:t>
            </w:r>
            <w:proofErr w:type="spellEnd"/>
          </w:p>
        </w:tc>
        <w:tc>
          <w:tcPr>
            <w:tcW w:w="960" w:type="dxa"/>
            <w:noWrap/>
            <w:hideMark/>
          </w:tcPr>
          <w:p w14:paraId="03D4EC2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1A733D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520282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5502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2EACC8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5A76AA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2B25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3EF4B2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C67A3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3EF6A7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7.1</w:t>
            </w:r>
          </w:p>
        </w:tc>
        <w:tc>
          <w:tcPr>
            <w:tcW w:w="960" w:type="dxa"/>
            <w:noWrap/>
            <w:hideMark/>
          </w:tcPr>
          <w:p w14:paraId="178A9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3BD9EC1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3242D1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485A970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66076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5B370EE2" w14:textId="77777777" w:rsidTr="00FA0CCC">
        <w:trPr>
          <w:trHeight w:val="288"/>
        </w:trPr>
        <w:tc>
          <w:tcPr>
            <w:tcW w:w="2172" w:type="dxa"/>
            <w:noWrap/>
            <w:hideMark/>
          </w:tcPr>
          <w:p w14:paraId="622EED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thujocci</w:t>
            </w:r>
            <w:proofErr w:type="spellEnd"/>
          </w:p>
        </w:tc>
        <w:tc>
          <w:tcPr>
            <w:tcW w:w="960" w:type="dxa"/>
            <w:noWrap/>
            <w:hideMark/>
          </w:tcPr>
          <w:p w14:paraId="3D6AE8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495903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6E620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756A70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7127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02FC18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C4F18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217860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2207A8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AD65C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2CB23B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22.8</w:t>
            </w:r>
          </w:p>
        </w:tc>
        <w:tc>
          <w:tcPr>
            <w:tcW w:w="960" w:type="dxa"/>
            <w:noWrap/>
            <w:hideMark/>
          </w:tcPr>
          <w:p w14:paraId="4C9025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51055A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557242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B77BA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130C7B46" w14:textId="77777777" w:rsidTr="00FA0CCC">
        <w:trPr>
          <w:trHeight w:val="288"/>
        </w:trPr>
        <w:tc>
          <w:tcPr>
            <w:tcW w:w="2172" w:type="dxa"/>
            <w:noWrap/>
            <w:hideMark/>
          </w:tcPr>
          <w:p w14:paraId="6A42CB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tiliamer</w:t>
            </w:r>
            <w:proofErr w:type="spellEnd"/>
          </w:p>
        </w:tc>
        <w:tc>
          <w:tcPr>
            <w:tcW w:w="960" w:type="dxa"/>
            <w:noWrap/>
            <w:hideMark/>
          </w:tcPr>
          <w:p w14:paraId="1F876C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954EF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A7882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C3F7B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6A773C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B49EF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E82D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BFDE7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36A56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033265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6.4</w:t>
            </w:r>
          </w:p>
        </w:tc>
        <w:tc>
          <w:tcPr>
            <w:tcW w:w="960" w:type="dxa"/>
            <w:noWrap/>
            <w:hideMark/>
          </w:tcPr>
          <w:p w14:paraId="3F6C40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36E141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32.5</w:t>
            </w:r>
          </w:p>
        </w:tc>
        <w:tc>
          <w:tcPr>
            <w:tcW w:w="960" w:type="dxa"/>
            <w:noWrap/>
            <w:hideMark/>
          </w:tcPr>
          <w:p w14:paraId="7AA0B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02A112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84891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671B1E22" w14:textId="77777777" w:rsidTr="00FA0CCC">
        <w:trPr>
          <w:trHeight w:val="288"/>
        </w:trPr>
        <w:tc>
          <w:tcPr>
            <w:tcW w:w="2172" w:type="dxa"/>
            <w:noWrap/>
            <w:hideMark/>
          </w:tcPr>
          <w:p w14:paraId="60E1F5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tsugcana</w:t>
            </w:r>
            <w:proofErr w:type="spellEnd"/>
          </w:p>
        </w:tc>
        <w:tc>
          <w:tcPr>
            <w:tcW w:w="960" w:type="dxa"/>
            <w:noWrap/>
            <w:hideMark/>
          </w:tcPr>
          <w:p w14:paraId="578234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9244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3FCC345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17FFB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473C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0321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BD49F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370178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4E7766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55AE38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7BA9B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CF634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34.2</w:t>
            </w:r>
          </w:p>
        </w:tc>
        <w:tc>
          <w:tcPr>
            <w:tcW w:w="960" w:type="dxa"/>
            <w:noWrap/>
            <w:hideMark/>
          </w:tcPr>
          <w:p w14:paraId="3C516F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0.08</w:t>
            </w:r>
          </w:p>
        </w:tc>
        <w:tc>
          <w:tcPr>
            <w:tcW w:w="960" w:type="dxa"/>
            <w:noWrap/>
            <w:hideMark/>
          </w:tcPr>
          <w:p w14:paraId="1B2E86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2E0DA1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58D39445" w14:textId="77777777" w:rsidTr="00FA0CCC">
        <w:trPr>
          <w:trHeight w:val="288"/>
        </w:trPr>
        <w:tc>
          <w:tcPr>
            <w:tcW w:w="2172" w:type="dxa"/>
            <w:noWrap/>
            <w:hideMark/>
          </w:tcPr>
          <w:p w14:paraId="165FFB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ulmuamer</w:t>
            </w:r>
            <w:proofErr w:type="spellEnd"/>
          </w:p>
        </w:tc>
        <w:tc>
          <w:tcPr>
            <w:tcW w:w="960" w:type="dxa"/>
            <w:noWrap/>
            <w:hideMark/>
          </w:tcPr>
          <w:p w14:paraId="7B45444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B5A1E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3B55EC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A6332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AA788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83B9E8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723C37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B352F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126949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C4607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597C3E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3A425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1ED59C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03F14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9ACE4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-40</w:t>
            </w:r>
          </w:p>
        </w:tc>
      </w:tr>
    </w:tbl>
    <w:p w14:paraId="47EC138D" w14:textId="77777777" w:rsidR="00442E90" w:rsidRDefault="00442E90" w:rsidP="00442E90">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sz w:val="20"/>
          <w:szCs w:val="20"/>
        </w:rPr>
      </w:pPr>
    </w:p>
    <w:p w14:paraId="46B6E50F"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717E4C4F" w14:textId="77777777" w:rsidR="00442E90" w:rsidRPr="004D359A" w:rsidRDefault="00442E90" w:rsidP="00442E90">
      <w:pPr>
        <w:rPr>
          <w:b/>
        </w:rPr>
      </w:pPr>
      <w:r w:rsidRPr="004D359A">
        <w:rPr>
          <w:b/>
        </w:rPr>
        <w:t>References</w:t>
      </w:r>
    </w:p>
    <w:p w14:paraId="15426711" w14:textId="77777777" w:rsidR="00442E90" w:rsidRPr="00386D6B" w:rsidRDefault="00442E90" w:rsidP="00442E9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proofErr w:type="spellStart"/>
      <w:r w:rsidRPr="000344B7">
        <w:t>Muratore</w:t>
      </w:r>
      <w:proofErr w:type="spellEnd"/>
      <w:r w:rsidRPr="00FE21ED">
        <w:t xml:space="preserve"> </w:t>
      </w:r>
      <w:r w:rsidRPr="00386D6B">
        <w:t>JF.  1982.  Nitrogen and Lignin Control of Hardwood Leaf Litter Decomposition Dynamics.  Ecology 63</w:t>
      </w:r>
      <w:r>
        <w:t>:</w:t>
      </w:r>
      <w:r w:rsidRPr="00386D6B">
        <w:t>621-626</w:t>
      </w:r>
      <w:r>
        <w:t>.</w:t>
      </w:r>
    </w:p>
    <w:p w14:paraId="2F78AE19" w14:textId="77777777" w:rsidR="00442E90" w:rsidRDefault="00442E90" w:rsidP="00442E90">
      <w:pPr>
        <w:ind w:left="360" w:hanging="360"/>
      </w:pPr>
      <w:r>
        <w:t xml:space="preserve">Aber, JD, Ollinger SV, Federer A, Reich PB, </w:t>
      </w:r>
      <w:proofErr w:type="spellStart"/>
      <w:r>
        <w:t>Goulden</w:t>
      </w:r>
      <w:proofErr w:type="spellEnd"/>
      <w:r>
        <w:t xml:space="preserve"> ML, </w:t>
      </w:r>
      <w:proofErr w:type="spellStart"/>
      <w:r>
        <w:t>Kicklighter</w:t>
      </w:r>
      <w:proofErr w:type="spellEnd"/>
      <w:r>
        <w:t xml:space="preserve"> DW, Melillo JM, Lathrop RG Jr.  1995.  Predicting the effects of climate change on water yield and forest production in the northeastern United States.  Climate Research 5:207-222.</w:t>
      </w:r>
    </w:p>
    <w:p w14:paraId="43BBD464" w14:textId="77777777" w:rsidR="00442E90" w:rsidRDefault="00442E90" w:rsidP="00442E90">
      <w:pPr>
        <w:ind w:left="360" w:hanging="360"/>
      </w:pPr>
      <w:r>
        <w:t>Aber, JD, Reich, P</w:t>
      </w:r>
      <w:r w:rsidRPr="00C36953">
        <w:t>B</w:t>
      </w:r>
      <w:r>
        <w:t>,</w:t>
      </w:r>
      <w:r w:rsidRPr="00C36953">
        <w:t xml:space="preserve"> </w:t>
      </w:r>
      <w:proofErr w:type="spellStart"/>
      <w:r w:rsidRPr="00C36953">
        <w:t>Goulden</w:t>
      </w:r>
      <w:proofErr w:type="spellEnd"/>
      <w:r w:rsidRPr="00C36953">
        <w:t>, ML.</w:t>
      </w:r>
      <w:r>
        <w:t xml:space="preserve">  1996.  </w:t>
      </w:r>
      <w:r w:rsidRPr="00C36953">
        <w:t>Extrapolating leaf CO2 exchange to the canopy: a generalized model of forest photosynthesis compared with measurements by eddy correlation</w:t>
      </w:r>
      <w:r>
        <w:t xml:space="preserve">.  </w:t>
      </w:r>
      <w:proofErr w:type="spellStart"/>
      <w:r>
        <w:t>Oecologia</w:t>
      </w:r>
      <w:proofErr w:type="spellEnd"/>
      <w:r>
        <w:t xml:space="preserve"> 106:257-265.</w:t>
      </w:r>
    </w:p>
    <w:p w14:paraId="17CFDBF8" w14:textId="77777777" w:rsidR="00442E90" w:rsidRPr="00942FBD" w:rsidRDefault="00442E90" w:rsidP="00442E90">
      <w:pPr>
        <w:ind w:left="360" w:hanging="360"/>
      </w:pPr>
      <w:r w:rsidRPr="00942FBD">
        <w:lastRenderedPageBreak/>
        <w:t>Court, A.</w:t>
      </w:r>
      <w:r w:rsidRPr="008B6728">
        <w:t xml:space="preserve"> </w:t>
      </w:r>
      <w:r w:rsidRPr="00942FBD">
        <w:t xml:space="preserve"> 1951.  Temperature frequencies in the United States.</w:t>
      </w:r>
      <w:r w:rsidRPr="008B6728">
        <w:t xml:space="preserve">  </w:t>
      </w:r>
      <w:r w:rsidRPr="00942FBD">
        <w:t>Journal of Meteorology</w:t>
      </w:r>
      <w:r w:rsidRPr="008B6728">
        <w:t xml:space="preserve"> </w:t>
      </w:r>
      <w:r w:rsidRPr="00942FBD">
        <w:t xml:space="preserve">8:367–380.  </w:t>
      </w:r>
      <w:hyperlink r:id="rId28" w:history="1">
        <w:r w:rsidRPr="00942FBD">
          <w:t>https://doi.org/10.1175/1520-0469(1951)008&lt;0367:TFITUS&gt;2.0.CO;2</w:t>
        </w:r>
      </w:hyperlink>
    </w:p>
    <w:p w14:paraId="1C367231" w14:textId="77777777" w:rsidR="00442E90" w:rsidRPr="00B81B15" w:rsidRDefault="00442E90" w:rsidP="00442E90">
      <w:pPr>
        <w:ind w:left="360" w:hanging="360"/>
      </w:pPr>
      <w:r w:rsidRPr="00B81B15">
        <w:t xml:space="preserve">Gustafson, EJ, </w:t>
      </w:r>
      <w:r w:rsidRPr="00C10BD3">
        <w:t>Kern</w:t>
      </w:r>
      <w:r>
        <w:t>,</w:t>
      </w:r>
      <w:r w:rsidRPr="00382D18">
        <w:t xml:space="preserve"> </w:t>
      </w:r>
      <w:r w:rsidRPr="00B81B15">
        <w:t xml:space="preserve">CC, </w:t>
      </w:r>
      <w:r w:rsidRPr="008C4D3D">
        <w:t>Miranda</w:t>
      </w:r>
      <w:r>
        <w:t>,</w:t>
      </w:r>
      <w:r w:rsidRPr="00382D18">
        <w:t xml:space="preserve"> </w:t>
      </w:r>
      <w:r w:rsidRPr="00B81B15">
        <w:t xml:space="preserve">BR, </w:t>
      </w:r>
      <w:r w:rsidRPr="00402605">
        <w:t>Sturtevant</w:t>
      </w:r>
      <w:r>
        <w:t>,</w:t>
      </w:r>
      <w:r w:rsidRPr="00382D18">
        <w:t xml:space="preserve"> </w:t>
      </w:r>
      <w:r w:rsidRPr="00B81B15">
        <w:t xml:space="preserve">BR, </w:t>
      </w:r>
      <w:r w:rsidRPr="00017DE0">
        <w:t>Bronson</w:t>
      </w:r>
      <w:r>
        <w:t>,</w:t>
      </w:r>
      <w:r w:rsidRPr="00017DE0">
        <w:t xml:space="preserve"> </w:t>
      </w:r>
      <w:r w:rsidRPr="00B81B15">
        <w:t>DR</w:t>
      </w:r>
      <w:r>
        <w:t>,</w:t>
      </w:r>
      <w:r w:rsidRPr="00B81B15">
        <w:t xml:space="preserve"> </w:t>
      </w:r>
      <w:proofErr w:type="spellStart"/>
      <w:r w:rsidRPr="007D56AA">
        <w:t>Kabrick</w:t>
      </w:r>
      <w:proofErr w:type="spellEnd"/>
      <w:r>
        <w:t>,</w:t>
      </w:r>
      <w:r w:rsidRPr="00382D18">
        <w:t xml:space="preserve"> </w:t>
      </w:r>
      <w:r w:rsidRPr="00B81B15">
        <w:t xml:space="preserve">JM.  2020.  Climate adaptive silviculture: how much will it take to produce resilient forest landscapes?  Forest Ecology and Management </w:t>
      </w:r>
      <w:hyperlink r:id="rId29" w:tooltip="Go to table of contents for this volume/issue" w:history="1">
        <w:r w:rsidRPr="00B81B15">
          <w:t>Volumes 470–471</w:t>
        </w:r>
      </w:hyperlink>
      <w:r w:rsidRPr="00B81B15">
        <w:t xml:space="preserve">, 118208.  </w:t>
      </w:r>
      <w:hyperlink r:id="rId30" w:tgtFrame="_blank" w:tooltip="Persistent link using digital object identifier" w:history="1">
        <w:proofErr w:type="gramStart"/>
        <w:r>
          <w:t>DOI:</w:t>
        </w:r>
        <w:r w:rsidRPr="00B81B15">
          <w:t>10.1016/j.foreco</w:t>
        </w:r>
        <w:proofErr w:type="gramEnd"/>
        <w:r w:rsidRPr="00B81B15">
          <w:t>.2020.118208</w:t>
        </w:r>
      </w:hyperlink>
    </w:p>
    <w:p w14:paraId="6FC78502" w14:textId="77777777" w:rsidR="00442E90" w:rsidRDefault="00442E90" w:rsidP="00442E90">
      <w:pPr>
        <w:ind w:left="360" w:hanging="360"/>
      </w:pPr>
      <w:r>
        <w:t>Ollinger SV, Smith M-L.  2005.  Net primary production and canopy nitrogen in a temperate forest landscape: an analysis using imaging spectroscopy, modeling and field data.  Ecosystems 8:760-778.</w:t>
      </w:r>
    </w:p>
    <w:p w14:paraId="54469B4E" w14:textId="77777777" w:rsidR="00442E90" w:rsidRDefault="00442E90" w:rsidP="00442E9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proofErr w:type="spellStart"/>
      <w:r w:rsidRPr="004F5DF1">
        <w:t>Waide</w:t>
      </w:r>
      <w:proofErr w:type="spellEnd"/>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33C0E9A9" w14:textId="77777777" w:rsidR="00442E90" w:rsidRDefault="00442E90" w:rsidP="00442E90">
      <w:pPr>
        <w:ind w:left="360" w:hanging="360"/>
      </w:pPr>
      <w:r>
        <w:t xml:space="preserve">Miles P, Smith WB.  2009.  </w:t>
      </w:r>
      <w:r w:rsidRPr="002A241E">
        <w:t xml:space="preserve">Specific gravity and other properties of wood and bark for 156 tree species found in North America.  </w:t>
      </w:r>
      <w:r w:rsidRPr="00ED12EA">
        <w:t xml:space="preserve"> </w:t>
      </w:r>
      <w:r>
        <w:t>Research</w:t>
      </w:r>
      <w:r w:rsidRPr="002A241E">
        <w:t xml:space="preserve"> Note NRS-38. Newtown Square, PA: U.S. Department of Agriculture, Forest Service, Northern Research Station. 35 p.</w:t>
      </w:r>
    </w:p>
    <w:p w14:paraId="0AD0C892" w14:textId="77777777" w:rsidR="00442E90" w:rsidRPr="004D359A" w:rsidRDefault="00442E90" w:rsidP="00442E90">
      <w:pPr>
        <w:ind w:left="360" w:hanging="360"/>
      </w:pPr>
      <w:r w:rsidRPr="002A241E">
        <w:t xml:space="preserve">Smith, J.E., Heath, L.S., Skog, K.E., </w:t>
      </w:r>
      <w:proofErr w:type="spellStart"/>
      <w:r w:rsidRPr="002A241E">
        <w:t>Birdsey</w:t>
      </w:r>
      <w:proofErr w:type="spellEnd"/>
      <w:r w:rsidRPr="002A241E">
        <w:t>,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AE18A3">
      <w:headerReference w:type="default" r:id="rId31"/>
      <w:footerReference w:type="default" r:id="rId32"/>
      <w:pgSz w:w="12240" w:h="15840" w:code="1"/>
      <w:pgMar w:top="1627" w:right="1627" w:bottom="1440" w:left="1627"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Gustafson, Eric -FS" w:date="2020-10-29T08:33:00Z" w:initials="GE-">
    <w:p w14:paraId="4D252994" w14:textId="7BCDBA40" w:rsidR="00B4336A" w:rsidRDefault="00B4336A">
      <w:pPr>
        <w:pStyle w:val="CommentText"/>
      </w:pPr>
      <w:r>
        <w:rPr>
          <w:rStyle w:val="CommentReference"/>
        </w:rPr>
        <w:annotationRef/>
      </w:r>
      <w:r>
        <w:t>How does this library differ from the Biomass cohort library introduced in v 2.1.1?</w:t>
      </w:r>
    </w:p>
  </w:comment>
  <w:comment w:id="18" w:author="Gustafson, Eric -FS" w:date="2019-11-20T08:15:00Z" w:initials="GE-">
    <w:p w14:paraId="09700F7A" w14:textId="77777777" w:rsidR="00B4336A" w:rsidRDefault="00B4336A" w:rsidP="007957BC">
      <w:pPr>
        <w:pStyle w:val="CommentText"/>
      </w:pPr>
      <w:r>
        <w:rPr>
          <w:rStyle w:val="CommentReference"/>
        </w:rPr>
        <w:annotationRef/>
      </w:r>
      <w:r>
        <w:t xml:space="preserve">Is this correct?  Or is it at the end of a year? </w:t>
      </w:r>
    </w:p>
  </w:comment>
  <w:comment w:id="20" w:author="Gustafson, Eric -FS" w:date="2020-10-27T08:45:00Z" w:initials="GE-">
    <w:p w14:paraId="200A86E9" w14:textId="34EE92DA" w:rsidR="00B4336A" w:rsidRDefault="00B4336A">
      <w:pPr>
        <w:pStyle w:val="CommentText"/>
      </w:pPr>
      <w:r>
        <w:rPr>
          <w:rStyle w:val="CommentReference"/>
        </w:rPr>
        <w:annotationRef/>
      </w:r>
      <w:r>
        <w:t>Any other bug fixes in v. 4.0?</w:t>
      </w:r>
    </w:p>
  </w:comment>
  <w:comment w:id="120" w:author="Gustafson, Eric -FS" w:date="2020-10-27T08:58:00Z" w:initials="GE-">
    <w:p w14:paraId="650EE738" w14:textId="4D5A687C" w:rsidR="00B4336A" w:rsidRDefault="00B4336A">
      <w:pPr>
        <w:pStyle w:val="CommentText"/>
      </w:pPr>
      <w:r>
        <w:rPr>
          <w:rStyle w:val="CommentReference"/>
        </w:rPr>
        <w:annotationRef/>
      </w:r>
      <w:r>
        <w:t>Fixed yet?</w:t>
      </w:r>
    </w:p>
    <w:p w14:paraId="5789AD6B" w14:textId="0C287348" w:rsidR="00B4336A" w:rsidRDefault="00B4336A">
      <w:pPr>
        <w:pStyle w:val="CommentText"/>
      </w:pPr>
      <w:r>
        <w:t>Could Austen 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252994" w15:done="0"/>
  <w15:commentEx w15:paraId="09700F7A" w15:done="0"/>
  <w15:commentEx w15:paraId="200A86E9" w15:done="0"/>
  <w15:commentEx w15:paraId="5789AD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252994" w16cid:durableId="2358BFE4"/>
  <w16cid:commentId w16cid:paraId="09700F7A" w16cid:durableId="2358BFE7"/>
  <w16cid:commentId w16cid:paraId="200A86E9" w16cid:durableId="2358BFE8"/>
  <w16cid:commentId w16cid:paraId="5789AD6B" w16cid:durableId="2358BF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D75BC" w14:textId="77777777" w:rsidR="008B4A0A" w:rsidRDefault="008B4A0A">
      <w:r>
        <w:separator/>
      </w:r>
    </w:p>
  </w:endnote>
  <w:endnote w:type="continuationSeparator" w:id="0">
    <w:p w14:paraId="1D69EEBB" w14:textId="77777777" w:rsidR="008B4A0A" w:rsidRDefault="008B4A0A">
      <w:r>
        <w:continuationSeparator/>
      </w:r>
    </w:p>
  </w:endnote>
  <w:endnote w:type="continuationNotice" w:id="1">
    <w:p w14:paraId="66E5D6C9" w14:textId="77777777" w:rsidR="008B4A0A" w:rsidRDefault="008B4A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814B7" w14:textId="77777777" w:rsidR="00B4336A" w:rsidRDefault="00B4336A">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666DC">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2DFC7" w14:textId="77777777" w:rsidR="008B4A0A" w:rsidRDefault="008B4A0A">
      <w:r>
        <w:separator/>
      </w:r>
    </w:p>
  </w:footnote>
  <w:footnote w:type="continuationSeparator" w:id="0">
    <w:p w14:paraId="2309F21B" w14:textId="77777777" w:rsidR="008B4A0A" w:rsidRDefault="008B4A0A">
      <w:r>
        <w:continuationSeparator/>
      </w:r>
    </w:p>
  </w:footnote>
  <w:footnote w:type="continuationNotice" w:id="1">
    <w:p w14:paraId="57DD2636" w14:textId="77777777" w:rsidR="008B4A0A" w:rsidRDefault="008B4A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BE43D" w14:textId="77777777" w:rsidR="00B4336A" w:rsidRDefault="00B4336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0450F" w14:textId="4FBFD04C" w:rsidR="00B4336A" w:rsidRDefault="00B4336A">
    <w:pPr>
      <w:pStyle w:val="Header"/>
      <w:tabs>
        <w:tab w:val="clear" w:pos="4320"/>
        <w:tab w:val="clear" w:pos="8640"/>
        <w:tab w:val="center" w:pos="4488"/>
        <w:tab w:val="right" w:pos="8976"/>
      </w:tabs>
    </w:pPr>
    <w:proofErr w:type="spellStart"/>
    <w:r>
      <w:t>PnET</w:t>
    </w:r>
    <w:proofErr w:type="spellEnd"/>
    <w:r>
      <w:t>-</w:t>
    </w:r>
    <w:r w:rsidR="008B4A0A">
      <w:fldChar w:fldCharType="begin"/>
    </w:r>
    <w:r w:rsidR="008B4A0A">
      <w:instrText xml:space="preserve"> DOCPROPERTY  "Extension Name"  \* MERGEFORMAT </w:instrText>
    </w:r>
    <w:r w:rsidR="008B4A0A">
      <w:fldChar w:fldCharType="separate"/>
    </w:r>
    <w:r>
      <w:t>Biomass Succession</w:t>
    </w:r>
    <w:r w:rsidR="008B4A0A">
      <w:fldChar w:fldCharType="end"/>
    </w:r>
    <w:r>
      <w:t xml:space="preserve"> v4.0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9E3E50"/>
    <w:multiLevelType w:val="hybridMultilevel"/>
    <w:tmpl w:val="1382E5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EAE300B"/>
    <w:multiLevelType w:val="hybridMultilevel"/>
    <w:tmpl w:val="FB5C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5814F6E"/>
    <w:multiLevelType w:val="multilevel"/>
    <w:tmpl w:val="09C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2244F"/>
    <w:multiLevelType w:val="hybridMultilevel"/>
    <w:tmpl w:val="3CBA31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54D41F35"/>
    <w:multiLevelType w:val="hybridMultilevel"/>
    <w:tmpl w:val="CC44D0C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62C90F55"/>
    <w:multiLevelType w:val="hybridMultilevel"/>
    <w:tmpl w:val="A59CEC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3"/>
  </w:num>
  <w:num w:numId="22">
    <w:abstractNumId w:val="7"/>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4"/>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8"/>
  </w:num>
  <w:num w:numId="30">
    <w:abstractNumId w:val="9"/>
  </w:num>
  <w:num w:numId="31">
    <w:abstractNumId w:val="10"/>
  </w:num>
  <w:num w:numId="32">
    <w:abstractNumId w:val="5"/>
  </w:num>
  <w:num w:numId="33">
    <w:abstractNumId w:val="1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randa, Brian R -FS [2]">
    <w15:presenceInfo w15:providerId="AD" w15:userId="S::brian.r.miranda@usda.gov::91d43872-6622-4cae-9f21-5f61293ab8a8"/>
  </w15:person>
  <w15:person w15:author="Gustafson, Eric -FS">
    <w15:presenceInfo w15:providerId="AD" w15:userId="S-1-5-21-2443529608-3098792306-3041422421-258409"/>
  </w15:person>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1412"/>
    <w:rsid w:val="000015D3"/>
    <w:rsid w:val="0000565D"/>
    <w:rsid w:val="00011DD5"/>
    <w:rsid w:val="000124D6"/>
    <w:rsid w:val="000133F8"/>
    <w:rsid w:val="000144B4"/>
    <w:rsid w:val="00015433"/>
    <w:rsid w:val="00015F15"/>
    <w:rsid w:val="00016B55"/>
    <w:rsid w:val="00017E6C"/>
    <w:rsid w:val="000209B2"/>
    <w:rsid w:val="000225B1"/>
    <w:rsid w:val="0002360D"/>
    <w:rsid w:val="000267B0"/>
    <w:rsid w:val="00031206"/>
    <w:rsid w:val="00035B99"/>
    <w:rsid w:val="00037252"/>
    <w:rsid w:val="000421A2"/>
    <w:rsid w:val="00043004"/>
    <w:rsid w:val="00055C98"/>
    <w:rsid w:val="00055FB8"/>
    <w:rsid w:val="000560BB"/>
    <w:rsid w:val="00056942"/>
    <w:rsid w:val="0005778A"/>
    <w:rsid w:val="00061C32"/>
    <w:rsid w:val="00067496"/>
    <w:rsid w:val="0007013E"/>
    <w:rsid w:val="000712DA"/>
    <w:rsid w:val="00073A37"/>
    <w:rsid w:val="00073D60"/>
    <w:rsid w:val="00073D94"/>
    <w:rsid w:val="000811CC"/>
    <w:rsid w:val="00081A5E"/>
    <w:rsid w:val="000825A8"/>
    <w:rsid w:val="00093F17"/>
    <w:rsid w:val="00095BBE"/>
    <w:rsid w:val="000A0B57"/>
    <w:rsid w:val="000A17B7"/>
    <w:rsid w:val="000A1EBD"/>
    <w:rsid w:val="000A4352"/>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026D4"/>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938"/>
    <w:rsid w:val="00155A57"/>
    <w:rsid w:val="0015606B"/>
    <w:rsid w:val="00160256"/>
    <w:rsid w:val="00161948"/>
    <w:rsid w:val="00163FC9"/>
    <w:rsid w:val="00165617"/>
    <w:rsid w:val="001673E3"/>
    <w:rsid w:val="0017281E"/>
    <w:rsid w:val="00177596"/>
    <w:rsid w:val="00182AB9"/>
    <w:rsid w:val="00182C04"/>
    <w:rsid w:val="00187275"/>
    <w:rsid w:val="00194D14"/>
    <w:rsid w:val="00196A0D"/>
    <w:rsid w:val="001A0D75"/>
    <w:rsid w:val="001A15A5"/>
    <w:rsid w:val="001A27FD"/>
    <w:rsid w:val="001A3D0B"/>
    <w:rsid w:val="001B471C"/>
    <w:rsid w:val="001B5B1F"/>
    <w:rsid w:val="001B60DB"/>
    <w:rsid w:val="001C0D04"/>
    <w:rsid w:val="001C0D31"/>
    <w:rsid w:val="001C1DF9"/>
    <w:rsid w:val="001C45C3"/>
    <w:rsid w:val="001C47EE"/>
    <w:rsid w:val="001C693A"/>
    <w:rsid w:val="001C7548"/>
    <w:rsid w:val="001C7BEE"/>
    <w:rsid w:val="001D0AA5"/>
    <w:rsid w:val="001E10FE"/>
    <w:rsid w:val="001E15ED"/>
    <w:rsid w:val="001E7BC2"/>
    <w:rsid w:val="001F0A01"/>
    <w:rsid w:val="001F310E"/>
    <w:rsid w:val="001F4187"/>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4E"/>
    <w:rsid w:val="00247B54"/>
    <w:rsid w:val="00252200"/>
    <w:rsid w:val="002547C6"/>
    <w:rsid w:val="00257BDB"/>
    <w:rsid w:val="002614C6"/>
    <w:rsid w:val="0026458C"/>
    <w:rsid w:val="00272016"/>
    <w:rsid w:val="00274343"/>
    <w:rsid w:val="00275138"/>
    <w:rsid w:val="00275C81"/>
    <w:rsid w:val="0029011B"/>
    <w:rsid w:val="002911B6"/>
    <w:rsid w:val="00291E4B"/>
    <w:rsid w:val="00292449"/>
    <w:rsid w:val="002A3831"/>
    <w:rsid w:val="002A3E45"/>
    <w:rsid w:val="002A667F"/>
    <w:rsid w:val="002B1F88"/>
    <w:rsid w:val="002B5A07"/>
    <w:rsid w:val="002C07C2"/>
    <w:rsid w:val="002C3E95"/>
    <w:rsid w:val="002C5A79"/>
    <w:rsid w:val="002D1538"/>
    <w:rsid w:val="002D176F"/>
    <w:rsid w:val="002D4925"/>
    <w:rsid w:val="002D62DC"/>
    <w:rsid w:val="002D7004"/>
    <w:rsid w:val="002D7FE7"/>
    <w:rsid w:val="002E00BC"/>
    <w:rsid w:val="002E175F"/>
    <w:rsid w:val="002E2BF9"/>
    <w:rsid w:val="002F0D1A"/>
    <w:rsid w:val="0030267A"/>
    <w:rsid w:val="003043D1"/>
    <w:rsid w:val="00305504"/>
    <w:rsid w:val="00305555"/>
    <w:rsid w:val="003055F4"/>
    <w:rsid w:val="003112A3"/>
    <w:rsid w:val="00313392"/>
    <w:rsid w:val="00315029"/>
    <w:rsid w:val="0031699F"/>
    <w:rsid w:val="0032493F"/>
    <w:rsid w:val="00333856"/>
    <w:rsid w:val="00335D20"/>
    <w:rsid w:val="00336101"/>
    <w:rsid w:val="00337E14"/>
    <w:rsid w:val="00341BCA"/>
    <w:rsid w:val="00344818"/>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5796"/>
    <w:rsid w:val="003D7488"/>
    <w:rsid w:val="003E2E51"/>
    <w:rsid w:val="003E2F19"/>
    <w:rsid w:val="003E3B10"/>
    <w:rsid w:val="003E4387"/>
    <w:rsid w:val="003E6026"/>
    <w:rsid w:val="003E6EF8"/>
    <w:rsid w:val="003F0B86"/>
    <w:rsid w:val="003F1065"/>
    <w:rsid w:val="003F11F4"/>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27015"/>
    <w:rsid w:val="004324C6"/>
    <w:rsid w:val="00442E90"/>
    <w:rsid w:val="00445C69"/>
    <w:rsid w:val="00452E8C"/>
    <w:rsid w:val="0045325A"/>
    <w:rsid w:val="004545F0"/>
    <w:rsid w:val="00462103"/>
    <w:rsid w:val="00463379"/>
    <w:rsid w:val="00474055"/>
    <w:rsid w:val="00475296"/>
    <w:rsid w:val="0047657B"/>
    <w:rsid w:val="004815E8"/>
    <w:rsid w:val="00483456"/>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6A3"/>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420"/>
    <w:rsid w:val="0053193B"/>
    <w:rsid w:val="00533C95"/>
    <w:rsid w:val="00534564"/>
    <w:rsid w:val="00535AAC"/>
    <w:rsid w:val="00537146"/>
    <w:rsid w:val="00537980"/>
    <w:rsid w:val="00543156"/>
    <w:rsid w:val="00547AC8"/>
    <w:rsid w:val="0055017F"/>
    <w:rsid w:val="005507FF"/>
    <w:rsid w:val="00550ADD"/>
    <w:rsid w:val="005547AE"/>
    <w:rsid w:val="0055593B"/>
    <w:rsid w:val="00556138"/>
    <w:rsid w:val="0055707B"/>
    <w:rsid w:val="0056102B"/>
    <w:rsid w:val="00563F34"/>
    <w:rsid w:val="005666DC"/>
    <w:rsid w:val="00570272"/>
    <w:rsid w:val="005714C1"/>
    <w:rsid w:val="00571DF8"/>
    <w:rsid w:val="005723EF"/>
    <w:rsid w:val="00572EB2"/>
    <w:rsid w:val="00573911"/>
    <w:rsid w:val="0057575D"/>
    <w:rsid w:val="00576040"/>
    <w:rsid w:val="0057632C"/>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B74B6"/>
    <w:rsid w:val="005C1D29"/>
    <w:rsid w:val="005C2323"/>
    <w:rsid w:val="005C51B7"/>
    <w:rsid w:val="005C5D91"/>
    <w:rsid w:val="005C62D4"/>
    <w:rsid w:val="005C779D"/>
    <w:rsid w:val="005D0B3A"/>
    <w:rsid w:val="005D10A0"/>
    <w:rsid w:val="005D1F93"/>
    <w:rsid w:val="005D25D6"/>
    <w:rsid w:val="005D7CD5"/>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4F42"/>
    <w:rsid w:val="00645520"/>
    <w:rsid w:val="006474BE"/>
    <w:rsid w:val="00651AD5"/>
    <w:rsid w:val="00651CDC"/>
    <w:rsid w:val="00653808"/>
    <w:rsid w:val="00660133"/>
    <w:rsid w:val="00665BD0"/>
    <w:rsid w:val="00667FD7"/>
    <w:rsid w:val="00670BEB"/>
    <w:rsid w:val="00677754"/>
    <w:rsid w:val="00680547"/>
    <w:rsid w:val="00682A1E"/>
    <w:rsid w:val="00682F90"/>
    <w:rsid w:val="00686D20"/>
    <w:rsid w:val="00694040"/>
    <w:rsid w:val="006944D5"/>
    <w:rsid w:val="006A01C9"/>
    <w:rsid w:val="006A225A"/>
    <w:rsid w:val="006B02E7"/>
    <w:rsid w:val="006C3172"/>
    <w:rsid w:val="006C49A3"/>
    <w:rsid w:val="006C6D43"/>
    <w:rsid w:val="006C74BA"/>
    <w:rsid w:val="006D25DB"/>
    <w:rsid w:val="006D3319"/>
    <w:rsid w:val="006D3794"/>
    <w:rsid w:val="006D49CB"/>
    <w:rsid w:val="006D5F0A"/>
    <w:rsid w:val="006D6F7B"/>
    <w:rsid w:val="006E197B"/>
    <w:rsid w:val="006E3345"/>
    <w:rsid w:val="006E3ACB"/>
    <w:rsid w:val="006E3B20"/>
    <w:rsid w:val="006F26F6"/>
    <w:rsid w:val="006F63EB"/>
    <w:rsid w:val="00700B24"/>
    <w:rsid w:val="00701526"/>
    <w:rsid w:val="00701ABC"/>
    <w:rsid w:val="00703EC6"/>
    <w:rsid w:val="00706E6C"/>
    <w:rsid w:val="007154A8"/>
    <w:rsid w:val="007172E2"/>
    <w:rsid w:val="00720259"/>
    <w:rsid w:val="00720757"/>
    <w:rsid w:val="00722F9A"/>
    <w:rsid w:val="00726CC9"/>
    <w:rsid w:val="00734C07"/>
    <w:rsid w:val="00735CC1"/>
    <w:rsid w:val="00735CF5"/>
    <w:rsid w:val="00737664"/>
    <w:rsid w:val="00740B78"/>
    <w:rsid w:val="00740C4E"/>
    <w:rsid w:val="0074198E"/>
    <w:rsid w:val="007425BE"/>
    <w:rsid w:val="00742D9A"/>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7BC"/>
    <w:rsid w:val="00795D71"/>
    <w:rsid w:val="00796999"/>
    <w:rsid w:val="007A0CC5"/>
    <w:rsid w:val="007A0E7F"/>
    <w:rsid w:val="007A4432"/>
    <w:rsid w:val="007A4AAA"/>
    <w:rsid w:val="007A658E"/>
    <w:rsid w:val="007B0538"/>
    <w:rsid w:val="007B0BEC"/>
    <w:rsid w:val="007B5014"/>
    <w:rsid w:val="007C098B"/>
    <w:rsid w:val="007C0C00"/>
    <w:rsid w:val="007C22A9"/>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0B0F"/>
    <w:rsid w:val="007F5506"/>
    <w:rsid w:val="007F5A98"/>
    <w:rsid w:val="007F63CF"/>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46363"/>
    <w:rsid w:val="008545DB"/>
    <w:rsid w:val="008557DE"/>
    <w:rsid w:val="0085705F"/>
    <w:rsid w:val="00857D63"/>
    <w:rsid w:val="008608A5"/>
    <w:rsid w:val="00861843"/>
    <w:rsid w:val="00864A39"/>
    <w:rsid w:val="00864F08"/>
    <w:rsid w:val="00865041"/>
    <w:rsid w:val="00866038"/>
    <w:rsid w:val="00872826"/>
    <w:rsid w:val="0087282A"/>
    <w:rsid w:val="008735D5"/>
    <w:rsid w:val="00874206"/>
    <w:rsid w:val="00875C85"/>
    <w:rsid w:val="008763C1"/>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B4A0A"/>
    <w:rsid w:val="008C003F"/>
    <w:rsid w:val="008C35FF"/>
    <w:rsid w:val="008C51CF"/>
    <w:rsid w:val="008C7DD5"/>
    <w:rsid w:val="008D00F5"/>
    <w:rsid w:val="008D5551"/>
    <w:rsid w:val="008D63FF"/>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0540"/>
    <w:rsid w:val="00910615"/>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3733"/>
    <w:rsid w:val="00973EBA"/>
    <w:rsid w:val="00977719"/>
    <w:rsid w:val="009805D3"/>
    <w:rsid w:val="00981651"/>
    <w:rsid w:val="00981EB6"/>
    <w:rsid w:val="00982568"/>
    <w:rsid w:val="00994C55"/>
    <w:rsid w:val="00995734"/>
    <w:rsid w:val="00995C42"/>
    <w:rsid w:val="009973C0"/>
    <w:rsid w:val="009A24F2"/>
    <w:rsid w:val="009A2FF6"/>
    <w:rsid w:val="009B2E98"/>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154B7"/>
    <w:rsid w:val="00A2182A"/>
    <w:rsid w:val="00A25E00"/>
    <w:rsid w:val="00A31E7C"/>
    <w:rsid w:val="00A3278F"/>
    <w:rsid w:val="00A357B9"/>
    <w:rsid w:val="00A41187"/>
    <w:rsid w:val="00A41BCB"/>
    <w:rsid w:val="00A454CF"/>
    <w:rsid w:val="00A463C0"/>
    <w:rsid w:val="00A519A8"/>
    <w:rsid w:val="00A52A41"/>
    <w:rsid w:val="00A55530"/>
    <w:rsid w:val="00A6290D"/>
    <w:rsid w:val="00A631F9"/>
    <w:rsid w:val="00A654C6"/>
    <w:rsid w:val="00A66659"/>
    <w:rsid w:val="00A721A3"/>
    <w:rsid w:val="00A73EE0"/>
    <w:rsid w:val="00A74ECF"/>
    <w:rsid w:val="00A7596A"/>
    <w:rsid w:val="00A763BA"/>
    <w:rsid w:val="00A805DC"/>
    <w:rsid w:val="00A85206"/>
    <w:rsid w:val="00A85C15"/>
    <w:rsid w:val="00A85F7A"/>
    <w:rsid w:val="00A87C7C"/>
    <w:rsid w:val="00A90FCE"/>
    <w:rsid w:val="00A9181B"/>
    <w:rsid w:val="00A91A1C"/>
    <w:rsid w:val="00A920A5"/>
    <w:rsid w:val="00A92220"/>
    <w:rsid w:val="00A97E25"/>
    <w:rsid w:val="00AA19CF"/>
    <w:rsid w:val="00AA27F2"/>
    <w:rsid w:val="00AA2A8B"/>
    <w:rsid w:val="00AB416F"/>
    <w:rsid w:val="00AB648A"/>
    <w:rsid w:val="00AC1583"/>
    <w:rsid w:val="00AC72B9"/>
    <w:rsid w:val="00AD0A48"/>
    <w:rsid w:val="00AD0F80"/>
    <w:rsid w:val="00AD2983"/>
    <w:rsid w:val="00AD3BE7"/>
    <w:rsid w:val="00AD48B9"/>
    <w:rsid w:val="00AD4E47"/>
    <w:rsid w:val="00AE0C44"/>
    <w:rsid w:val="00AE18A3"/>
    <w:rsid w:val="00AE18F6"/>
    <w:rsid w:val="00AE27A0"/>
    <w:rsid w:val="00AE54E2"/>
    <w:rsid w:val="00AE69A4"/>
    <w:rsid w:val="00AF2252"/>
    <w:rsid w:val="00AF2CFB"/>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4AD0"/>
    <w:rsid w:val="00B26558"/>
    <w:rsid w:val="00B2675F"/>
    <w:rsid w:val="00B31338"/>
    <w:rsid w:val="00B33B11"/>
    <w:rsid w:val="00B363F9"/>
    <w:rsid w:val="00B3734D"/>
    <w:rsid w:val="00B4336A"/>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668D"/>
    <w:rsid w:val="00B7794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5BCE"/>
    <w:rsid w:val="00BA6085"/>
    <w:rsid w:val="00BB49E8"/>
    <w:rsid w:val="00BB5881"/>
    <w:rsid w:val="00BC43CF"/>
    <w:rsid w:val="00BD39BF"/>
    <w:rsid w:val="00BD599A"/>
    <w:rsid w:val="00BD6404"/>
    <w:rsid w:val="00BD7F29"/>
    <w:rsid w:val="00BE3F5C"/>
    <w:rsid w:val="00BE6094"/>
    <w:rsid w:val="00BE7574"/>
    <w:rsid w:val="00BF5510"/>
    <w:rsid w:val="00BF60C8"/>
    <w:rsid w:val="00BF6814"/>
    <w:rsid w:val="00C01B97"/>
    <w:rsid w:val="00C02294"/>
    <w:rsid w:val="00C033FD"/>
    <w:rsid w:val="00C0517C"/>
    <w:rsid w:val="00C1185A"/>
    <w:rsid w:val="00C126C7"/>
    <w:rsid w:val="00C12764"/>
    <w:rsid w:val="00C1333A"/>
    <w:rsid w:val="00C15E51"/>
    <w:rsid w:val="00C212AA"/>
    <w:rsid w:val="00C22E5B"/>
    <w:rsid w:val="00C26F95"/>
    <w:rsid w:val="00C32554"/>
    <w:rsid w:val="00C32903"/>
    <w:rsid w:val="00C32999"/>
    <w:rsid w:val="00C32BBB"/>
    <w:rsid w:val="00C34C2E"/>
    <w:rsid w:val="00C373A9"/>
    <w:rsid w:val="00C37F52"/>
    <w:rsid w:val="00C42E45"/>
    <w:rsid w:val="00C45D80"/>
    <w:rsid w:val="00C47127"/>
    <w:rsid w:val="00C479EF"/>
    <w:rsid w:val="00C5172F"/>
    <w:rsid w:val="00C52A9E"/>
    <w:rsid w:val="00C60CB8"/>
    <w:rsid w:val="00C61061"/>
    <w:rsid w:val="00C616E2"/>
    <w:rsid w:val="00C622E0"/>
    <w:rsid w:val="00C644B6"/>
    <w:rsid w:val="00C65FF7"/>
    <w:rsid w:val="00C6607F"/>
    <w:rsid w:val="00C70E03"/>
    <w:rsid w:val="00C71067"/>
    <w:rsid w:val="00C72AC0"/>
    <w:rsid w:val="00C73569"/>
    <w:rsid w:val="00C73E59"/>
    <w:rsid w:val="00C75290"/>
    <w:rsid w:val="00C7563A"/>
    <w:rsid w:val="00C763F8"/>
    <w:rsid w:val="00C8355E"/>
    <w:rsid w:val="00C83C2F"/>
    <w:rsid w:val="00C848AD"/>
    <w:rsid w:val="00C84E95"/>
    <w:rsid w:val="00C851E7"/>
    <w:rsid w:val="00C85A34"/>
    <w:rsid w:val="00C863B5"/>
    <w:rsid w:val="00C91995"/>
    <w:rsid w:val="00C96618"/>
    <w:rsid w:val="00C97F6F"/>
    <w:rsid w:val="00CA279C"/>
    <w:rsid w:val="00CA2B22"/>
    <w:rsid w:val="00CA370D"/>
    <w:rsid w:val="00CA4F0D"/>
    <w:rsid w:val="00CA5CEC"/>
    <w:rsid w:val="00CA7B6E"/>
    <w:rsid w:val="00CB2F8E"/>
    <w:rsid w:val="00CC1A3D"/>
    <w:rsid w:val="00CC53FE"/>
    <w:rsid w:val="00CC6004"/>
    <w:rsid w:val="00CD1DC2"/>
    <w:rsid w:val="00CD29DE"/>
    <w:rsid w:val="00CD4255"/>
    <w:rsid w:val="00CD4380"/>
    <w:rsid w:val="00CE5083"/>
    <w:rsid w:val="00CE6B1B"/>
    <w:rsid w:val="00CF010F"/>
    <w:rsid w:val="00CF0747"/>
    <w:rsid w:val="00CF0F80"/>
    <w:rsid w:val="00CF54AB"/>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872D8"/>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10E60"/>
    <w:rsid w:val="00E110AC"/>
    <w:rsid w:val="00E13DFE"/>
    <w:rsid w:val="00E1488F"/>
    <w:rsid w:val="00E15C05"/>
    <w:rsid w:val="00E15C9C"/>
    <w:rsid w:val="00E23B1B"/>
    <w:rsid w:val="00E26A9A"/>
    <w:rsid w:val="00E27F39"/>
    <w:rsid w:val="00E3293E"/>
    <w:rsid w:val="00E36538"/>
    <w:rsid w:val="00E3788F"/>
    <w:rsid w:val="00E37BC3"/>
    <w:rsid w:val="00E40800"/>
    <w:rsid w:val="00E40894"/>
    <w:rsid w:val="00E46300"/>
    <w:rsid w:val="00E502C2"/>
    <w:rsid w:val="00E52ED3"/>
    <w:rsid w:val="00E533C8"/>
    <w:rsid w:val="00E55AA8"/>
    <w:rsid w:val="00E6405A"/>
    <w:rsid w:val="00E64AFE"/>
    <w:rsid w:val="00E64DE3"/>
    <w:rsid w:val="00E70173"/>
    <w:rsid w:val="00E739CD"/>
    <w:rsid w:val="00E75030"/>
    <w:rsid w:val="00E8135F"/>
    <w:rsid w:val="00E81750"/>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C6903"/>
    <w:rsid w:val="00ED35DE"/>
    <w:rsid w:val="00ED558C"/>
    <w:rsid w:val="00EE0C47"/>
    <w:rsid w:val="00EE3E48"/>
    <w:rsid w:val="00EF7148"/>
    <w:rsid w:val="00F001F7"/>
    <w:rsid w:val="00F016E5"/>
    <w:rsid w:val="00F023FD"/>
    <w:rsid w:val="00F05A0F"/>
    <w:rsid w:val="00F100C8"/>
    <w:rsid w:val="00F104B3"/>
    <w:rsid w:val="00F13975"/>
    <w:rsid w:val="00F16E33"/>
    <w:rsid w:val="00F171C4"/>
    <w:rsid w:val="00F212D9"/>
    <w:rsid w:val="00F25677"/>
    <w:rsid w:val="00F2628A"/>
    <w:rsid w:val="00F32549"/>
    <w:rsid w:val="00F33D61"/>
    <w:rsid w:val="00F34539"/>
    <w:rsid w:val="00F34DC8"/>
    <w:rsid w:val="00F34F17"/>
    <w:rsid w:val="00F35166"/>
    <w:rsid w:val="00F35D50"/>
    <w:rsid w:val="00F4272B"/>
    <w:rsid w:val="00F43704"/>
    <w:rsid w:val="00F46206"/>
    <w:rsid w:val="00F47899"/>
    <w:rsid w:val="00F47C46"/>
    <w:rsid w:val="00F50C1D"/>
    <w:rsid w:val="00F5510F"/>
    <w:rsid w:val="00F61271"/>
    <w:rsid w:val="00F6194C"/>
    <w:rsid w:val="00F6194F"/>
    <w:rsid w:val="00F67256"/>
    <w:rsid w:val="00F72522"/>
    <w:rsid w:val="00F72B04"/>
    <w:rsid w:val="00F74E41"/>
    <w:rsid w:val="00F75C48"/>
    <w:rsid w:val="00F76039"/>
    <w:rsid w:val="00F81BB7"/>
    <w:rsid w:val="00F81ECF"/>
    <w:rsid w:val="00F85ACE"/>
    <w:rsid w:val="00F9033E"/>
    <w:rsid w:val="00F90D36"/>
    <w:rsid w:val="00F91DE2"/>
    <w:rsid w:val="00F92BAC"/>
    <w:rsid w:val="00F9352A"/>
    <w:rsid w:val="00F93A75"/>
    <w:rsid w:val="00F9759E"/>
    <w:rsid w:val="00FA0CCC"/>
    <w:rsid w:val="00FA1FAC"/>
    <w:rsid w:val="00FA620F"/>
    <w:rsid w:val="00FA6916"/>
    <w:rsid w:val="00FB13AD"/>
    <w:rsid w:val="00FB24CD"/>
    <w:rsid w:val="00FB3BAA"/>
    <w:rsid w:val="00FB5A64"/>
    <w:rsid w:val="00FB6887"/>
    <w:rsid w:val="00FB695E"/>
    <w:rsid w:val="00FB7DE7"/>
    <w:rsid w:val="00FC641B"/>
    <w:rsid w:val="00FC7B49"/>
    <w:rsid w:val="00FD3E0B"/>
    <w:rsid w:val="00FD42E6"/>
    <w:rsid w:val="00FE0377"/>
    <w:rsid w:val="00FE0D30"/>
    <w:rsid w:val="00FE4216"/>
    <w:rsid w:val="00FE59E4"/>
    <w:rsid w:val="00FE6628"/>
    <w:rsid w:val="00FE6A50"/>
    <w:rsid w:val="00FF0DD3"/>
    <w:rsid w:val="00FF4921"/>
    <w:rsid w:val="00FF4CB3"/>
    <w:rsid w:val="00FF62F1"/>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 w:type="character" w:customStyle="1" w:styleId="artauthors">
    <w:name w:val="art_authors"/>
    <w:basedOn w:val="DefaultParagraphFont"/>
    <w:rsid w:val="000267B0"/>
  </w:style>
  <w:style w:type="character" w:customStyle="1" w:styleId="year">
    <w:name w:val="year"/>
    <w:basedOn w:val="DefaultParagraphFont"/>
    <w:rsid w:val="000267B0"/>
  </w:style>
  <w:style w:type="character" w:customStyle="1" w:styleId="arttitle">
    <w:name w:val="art_title"/>
    <w:basedOn w:val="DefaultParagraphFont"/>
    <w:rsid w:val="000267B0"/>
  </w:style>
  <w:style w:type="character" w:customStyle="1" w:styleId="journalname">
    <w:name w:val="journalname"/>
    <w:basedOn w:val="DefaultParagraphFont"/>
    <w:rsid w:val="000267B0"/>
  </w:style>
  <w:style w:type="character" w:customStyle="1" w:styleId="volume">
    <w:name w:val="volume"/>
    <w:basedOn w:val="DefaultParagraphFont"/>
    <w:rsid w:val="000267B0"/>
  </w:style>
  <w:style w:type="character" w:customStyle="1" w:styleId="page">
    <w:name w:val="page"/>
    <w:basedOn w:val="DefaultParagraphFont"/>
    <w:rsid w:val="000267B0"/>
  </w:style>
  <w:style w:type="character" w:customStyle="1" w:styleId="doi">
    <w:name w:val="doi"/>
    <w:basedOn w:val="DefaultParagraphFont"/>
    <w:rsid w:val="000267B0"/>
  </w:style>
  <w:style w:type="character" w:customStyle="1" w:styleId="italic">
    <w:name w:val="italic"/>
    <w:basedOn w:val="DefaultParagraphFont"/>
    <w:rsid w:val="00442E90"/>
  </w:style>
  <w:style w:type="paragraph" w:styleId="HTMLPreformatted">
    <w:name w:val="HTML Preformatted"/>
    <w:basedOn w:val="Normal"/>
    <w:link w:val="HTMLPreformattedChar"/>
    <w:uiPriority w:val="99"/>
    <w:unhideWhenUsed/>
    <w:rsid w:val="0044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2E90"/>
    <w:rPr>
      <w:rFonts w:ascii="Courier New" w:hAnsi="Courier New" w:cs="Courier New"/>
      <w:sz w:val="20"/>
      <w:szCs w:val="20"/>
    </w:rPr>
  </w:style>
  <w:style w:type="table" w:styleId="TableGrid">
    <w:name w:val="Table Grid"/>
    <w:basedOn w:val="TableNormal"/>
    <w:uiPriority w:val="59"/>
    <w:rsid w:val="00442E90"/>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hyperlink" Target="mailto:eric.gustafson@usda.gov" TargetMode="External"/><Relationship Id="rId3" Type="http://schemas.openxmlformats.org/officeDocument/2006/relationships/numbering" Target="numbering.xml"/><Relationship Id="rId21" Type="http://schemas.openxmlformats.org/officeDocument/2006/relationships/hyperlink" Target="https://doi.org/10.1175/1520-0469(1951)008%3C0367:TFITUS%3E2.0.CO;2" TargetMode="External"/><Relationship Id="rId34"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hyperlink" Target="mailto:Eric.Gustafson@usda.gov"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andis-ii.org/extensions/pnet-succession" TargetMode="External"/><Relationship Id="rId20" Type="http://schemas.openxmlformats.org/officeDocument/2006/relationships/image" Target="media/image6.emf"/><Relationship Id="rId29" Type="http://schemas.openxmlformats.org/officeDocument/2006/relationships/hyperlink" Target="https://www.sciencedirect.com/science/journal/03781127/470/supp/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wcc.nrcs.usda.gov/ftpref/wntsc/H&amp;H/NEHhydrology/ch11.pdf"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hyperlink" Target="http://dx.doi.org/10.1029/%20WR012i004p00623" TargetMode="External"/><Relationship Id="rId28" Type="http://schemas.openxmlformats.org/officeDocument/2006/relationships/hyperlink" Target="https://doi.org/10.1175/1520-0469(1951)008%3C0367:TFITUS%3E2.0.CO;2" TargetMode="External"/><Relationship Id="rId10" Type="http://schemas.openxmlformats.org/officeDocument/2006/relationships/hyperlink" Target="https://drive.google.com/file/d/15gSueug-Rj9I2RZqdroDbad-k53Jq7j3/view" TargetMode="External"/><Relationship Id="rId19" Type="http://schemas.openxmlformats.org/officeDocument/2006/relationships/image" Target="media/image5.emf"/><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hyperlink" Target="https://doi.org/10.1186/s13717-018-0142-8" TargetMode="External"/><Relationship Id="rId27" Type="http://schemas.openxmlformats.org/officeDocument/2006/relationships/hyperlink" Target="http://www.landis-ii.org" TargetMode="External"/><Relationship Id="rId30" Type="http://schemas.openxmlformats.org/officeDocument/2006/relationships/hyperlink" Target="https://doi.org/10.1016/j.foreco.2020.118208"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B328D-7737-45BC-8971-C285721D15DA}">
  <ds:schemaRefs>
    <ds:schemaRef ds:uri="http://schemas.openxmlformats.org/officeDocument/2006/bibliography"/>
  </ds:schemaRefs>
</ds:datastoreItem>
</file>

<file path=customXml/itemProps2.xml><?xml version="1.0" encoding="utf-8"?>
<ds:datastoreItem xmlns:ds="http://schemas.openxmlformats.org/officeDocument/2006/customXml" ds:itemID="{007CE03D-E9C9-4F95-BF83-97E9A71F8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2786</TotalTime>
  <Pages>68</Pages>
  <Words>23058</Words>
  <Characters>131434</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154184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12</cp:revision>
  <cp:lastPrinted>2018-01-08T14:07:00Z</cp:lastPrinted>
  <dcterms:created xsi:type="dcterms:W3CDTF">2020-10-27T16:30:00Z</dcterms:created>
  <dcterms:modified xsi:type="dcterms:W3CDTF">2020-11-13T14:25:00Z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3.4</vt:lpwstr>
  </property>
</Properties>
</file>