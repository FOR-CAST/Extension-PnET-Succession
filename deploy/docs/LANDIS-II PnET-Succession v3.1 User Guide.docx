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26AA3EB6"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4B87F584"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4D6277">
        <w:rPr>
          <w:noProof/>
        </w:rPr>
        <w:t>July 31, 2018</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footerReference w:type="default" r:id="rId10"/>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500673DC" w14:textId="77777777" w:rsidR="006102FE"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16122639" w:history="1">
        <w:r w:rsidR="006102FE" w:rsidRPr="00DB4EB2">
          <w:rPr>
            <w:rStyle w:val="Hyperlink"/>
            <w:noProof/>
          </w:rPr>
          <w:t>1</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Introduction</w:t>
        </w:r>
        <w:r w:rsidR="006102FE">
          <w:rPr>
            <w:noProof/>
            <w:webHidden/>
          </w:rPr>
          <w:tab/>
        </w:r>
        <w:r w:rsidR="006102FE">
          <w:rPr>
            <w:noProof/>
            <w:webHidden/>
          </w:rPr>
          <w:fldChar w:fldCharType="begin"/>
        </w:r>
        <w:r w:rsidR="006102FE">
          <w:rPr>
            <w:noProof/>
            <w:webHidden/>
          </w:rPr>
          <w:instrText xml:space="preserve"> PAGEREF _Toc516122639 \h </w:instrText>
        </w:r>
        <w:r w:rsidR="006102FE">
          <w:rPr>
            <w:noProof/>
            <w:webHidden/>
          </w:rPr>
        </w:r>
        <w:r w:rsidR="006102FE">
          <w:rPr>
            <w:noProof/>
            <w:webHidden/>
          </w:rPr>
          <w:fldChar w:fldCharType="separate"/>
        </w:r>
        <w:r w:rsidR="006102FE">
          <w:rPr>
            <w:noProof/>
            <w:webHidden/>
          </w:rPr>
          <w:t>6</w:t>
        </w:r>
        <w:r w:rsidR="006102FE">
          <w:rPr>
            <w:noProof/>
            <w:webHidden/>
          </w:rPr>
          <w:fldChar w:fldCharType="end"/>
        </w:r>
      </w:hyperlink>
    </w:p>
    <w:p w14:paraId="2297AC9E"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40" w:history="1">
        <w:r w:rsidR="006102FE" w:rsidRPr="00DB4EB2">
          <w:rPr>
            <w:rStyle w:val="Hyperlink"/>
            <w:noProof/>
          </w:rPr>
          <w:t>1.1</w:t>
        </w:r>
        <w:r w:rsidR="006102FE">
          <w:rPr>
            <w:rFonts w:asciiTheme="minorHAnsi" w:eastAsiaTheme="minorEastAsia" w:hAnsiTheme="minorHAnsi" w:cstheme="minorBidi"/>
            <w:noProof/>
            <w:sz w:val="22"/>
            <w:szCs w:val="22"/>
          </w:rPr>
          <w:tab/>
        </w:r>
        <w:r w:rsidR="006102FE" w:rsidRPr="00DB4EB2">
          <w:rPr>
            <w:rStyle w:val="Hyperlink"/>
            <w:noProof/>
          </w:rPr>
          <w:t>Major modifications made to PnET algorithms</w:t>
        </w:r>
        <w:r w:rsidR="006102FE">
          <w:rPr>
            <w:noProof/>
            <w:webHidden/>
          </w:rPr>
          <w:tab/>
        </w:r>
        <w:r w:rsidR="006102FE">
          <w:rPr>
            <w:noProof/>
            <w:webHidden/>
          </w:rPr>
          <w:fldChar w:fldCharType="begin"/>
        </w:r>
        <w:r w:rsidR="006102FE">
          <w:rPr>
            <w:noProof/>
            <w:webHidden/>
          </w:rPr>
          <w:instrText xml:space="preserve"> PAGEREF _Toc516122640 \h </w:instrText>
        </w:r>
        <w:r w:rsidR="006102FE">
          <w:rPr>
            <w:noProof/>
            <w:webHidden/>
          </w:rPr>
        </w:r>
        <w:r w:rsidR="006102FE">
          <w:rPr>
            <w:noProof/>
            <w:webHidden/>
          </w:rPr>
          <w:fldChar w:fldCharType="separate"/>
        </w:r>
        <w:r w:rsidR="006102FE">
          <w:rPr>
            <w:noProof/>
            <w:webHidden/>
          </w:rPr>
          <w:t>6</w:t>
        </w:r>
        <w:r w:rsidR="006102FE">
          <w:rPr>
            <w:noProof/>
            <w:webHidden/>
          </w:rPr>
          <w:fldChar w:fldCharType="end"/>
        </w:r>
      </w:hyperlink>
    </w:p>
    <w:p w14:paraId="2FC6003E"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41" w:history="1">
        <w:r w:rsidR="006102FE" w:rsidRPr="00DB4EB2">
          <w:rPr>
            <w:rStyle w:val="Hyperlink"/>
            <w:noProof/>
          </w:rPr>
          <w:t>1.2</w:t>
        </w:r>
        <w:r w:rsidR="006102FE">
          <w:rPr>
            <w:rFonts w:asciiTheme="minorHAnsi" w:eastAsiaTheme="minorEastAsia" w:hAnsiTheme="minorHAnsi" w:cstheme="minorBidi"/>
            <w:noProof/>
            <w:sz w:val="22"/>
            <w:szCs w:val="22"/>
          </w:rPr>
          <w:tab/>
        </w:r>
        <w:r w:rsidR="006102FE" w:rsidRPr="00DB4EB2">
          <w:rPr>
            <w:rStyle w:val="Hyperlink"/>
            <w:noProof/>
          </w:rPr>
          <w:t>Advantages and disadvantages of PnET-Succession compared to</w:t>
        </w:r>
        <w:r w:rsidR="006102FE" w:rsidRPr="00DB4EB2">
          <w:rPr>
            <w:rStyle w:val="Hyperlink"/>
            <w:iCs/>
            <w:noProof/>
          </w:rPr>
          <w:t xml:space="preserve"> Biomass Succession</w:t>
        </w:r>
        <w:r w:rsidR="006102FE">
          <w:rPr>
            <w:noProof/>
            <w:webHidden/>
          </w:rPr>
          <w:tab/>
        </w:r>
        <w:r w:rsidR="006102FE">
          <w:rPr>
            <w:noProof/>
            <w:webHidden/>
          </w:rPr>
          <w:fldChar w:fldCharType="begin"/>
        </w:r>
        <w:r w:rsidR="006102FE">
          <w:rPr>
            <w:noProof/>
            <w:webHidden/>
          </w:rPr>
          <w:instrText xml:space="preserve"> PAGEREF _Toc516122641 \h </w:instrText>
        </w:r>
        <w:r w:rsidR="006102FE">
          <w:rPr>
            <w:noProof/>
            <w:webHidden/>
          </w:rPr>
        </w:r>
        <w:r w:rsidR="006102FE">
          <w:rPr>
            <w:noProof/>
            <w:webHidden/>
          </w:rPr>
          <w:fldChar w:fldCharType="separate"/>
        </w:r>
        <w:r w:rsidR="006102FE">
          <w:rPr>
            <w:noProof/>
            <w:webHidden/>
          </w:rPr>
          <w:t>7</w:t>
        </w:r>
        <w:r w:rsidR="006102FE">
          <w:rPr>
            <w:noProof/>
            <w:webHidden/>
          </w:rPr>
          <w:fldChar w:fldCharType="end"/>
        </w:r>
      </w:hyperlink>
    </w:p>
    <w:p w14:paraId="5A041201"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42" w:history="1">
        <w:r w:rsidR="006102FE" w:rsidRPr="00DB4EB2">
          <w:rPr>
            <w:rStyle w:val="Hyperlink"/>
            <w:noProof/>
          </w:rPr>
          <w:t>1.3</w:t>
        </w:r>
        <w:r w:rsidR="006102FE">
          <w:rPr>
            <w:rFonts w:asciiTheme="minorHAnsi" w:eastAsiaTheme="minorEastAsia" w:hAnsiTheme="minorHAnsi" w:cstheme="minorBidi"/>
            <w:noProof/>
            <w:sz w:val="22"/>
            <w:szCs w:val="22"/>
          </w:rPr>
          <w:tab/>
        </w:r>
        <w:r w:rsidR="006102FE" w:rsidRPr="00DB4EB2">
          <w:rPr>
            <w:rStyle w:val="Hyperlink"/>
            <w:noProof/>
          </w:rPr>
          <w:t>What’s new in version 3.0</w:t>
        </w:r>
        <w:r w:rsidR="006102FE">
          <w:rPr>
            <w:noProof/>
            <w:webHidden/>
          </w:rPr>
          <w:tab/>
        </w:r>
        <w:r w:rsidR="006102FE">
          <w:rPr>
            <w:noProof/>
            <w:webHidden/>
          </w:rPr>
          <w:fldChar w:fldCharType="begin"/>
        </w:r>
        <w:r w:rsidR="006102FE">
          <w:rPr>
            <w:noProof/>
            <w:webHidden/>
          </w:rPr>
          <w:instrText xml:space="preserve"> PAGEREF _Toc516122642 \h </w:instrText>
        </w:r>
        <w:r w:rsidR="006102FE">
          <w:rPr>
            <w:noProof/>
            <w:webHidden/>
          </w:rPr>
        </w:r>
        <w:r w:rsidR="006102FE">
          <w:rPr>
            <w:noProof/>
            <w:webHidden/>
          </w:rPr>
          <w:fldChar w:fldCharType="separate"/>
        </w:r>
        <w:r w:rsidR="006102FE">
          <w:rPr>
            <w:noProof/>
            <w:webHidden/>
          </w:rPr>
          <w:t>8</w:t>
        </w:r>
        <w:r w:rsidR="006102FE">
          <w:rPr>
            <w:noProof/>
            <w:webHidden/>
          </w:rPr>
          <w:fldChar w:fldCharType="end"/>
        </w:r>
      </w:hyperlink>
    </w:p>
    <w:p w14:paraId="69339524"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43" w:history="1">
        <w:r w:rsidR="006102FE" w:rsidRPr="00DB4EB2">
          <w:rPr>
            <w:rStyle w:val="Hyperlink"/>
            <w:noProof/>
          </w:rPr>
          <w:t>1.4</w:t>
        </w:r>
        <w:r w:rsidR="006102FE">
          <w:rPr>
            <w:rFonts w:asciiTheme="minorHAnsi" w:eastAsiaTheme="minorEastAsia" w:hAnsiTheme="minorHAnsi" w:cstheme="minorBidi"/>
            <w:noProof/>
            <w:sz w:val="22"/>
            <w:szCs w:val="22"/>
          </w:rPr>
          <w:tab/>
        </w:r>
        <w:r w:rsidR="006102FE" w:rsidRPr="00DB4EB2">
          <w:rPr>
            <w:rStyle w:val="Hyperlink"/>
            <w:noProof/>
          </w:rPr>
          <w:t>References</w:t>
        </w:r>
        <w:r w:rsidR="006102FE">
          <w:rPr>
            <w:noProof/>
            <w:webHidden/>
          </w:rPr>
          <w:tab/>
        </w:r>
        <w:r w:rsidR="006102FE">
          <w:rPr>
            <w:noProof/>
            <w:webHidden/>
          </w:rPr>
          <w:fldChar w:fldCharType="begin"/>
        </w:r>
        <w:r w:rsidR="006102FE">
          <w:rPr>
            <w:noProof/>
            <w:webHidden/>
          </w:rPr>
          <w:instrText xml:space="preserve"> PAGEREF _Toc516122643 \h </w:instrText>
        </w:r>
        <w:r w:rsidR="006102FE">
          <w:rPr>
            <w:noProof/>
            <w:webHidden/>
          </w:rPr>
        </w:r>
        <w:r w:rsidR="006102FE">
          <w:rPr>
            <w:noProof/>
            <w:webHidden/>
          </w:rPr>
          <w:fldChar w:fldCharType="separate"/>
        </w:r>
        <w:r w:rsidR="006102FE">
          <w:rPr>
            <w:noProof/>
            <w:webHidden/>
          </w:rPr>
          <w:t>9</w:t>
        </w:r>
        <w:r w:rsidR="006102FE">
          <w:rPr>
            <w:noProof/>
            <w:webHidden/>
          </w:rPr>
          <w:fldChar w:fldCharType="end"/>
        </w:r>
      </w:hyperlink>
    </w:p>
    <w:p w14:paraId="7AED6BAD"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44" w:history="1">
        <w:r w:rsidR="006102FE" w:rsidRPr="00DB4EB2">
          <w:rPr>
            <w:rStyle w:val="Hyperlink"/>
            <w:noProof/>
          </w:rPr>
          <w:t>1.5</w:t>
        </w:r>
        <w:r w:rsidR="006102FE">
          <w:rPr>
            <w:rFonts w:asciiTheme="minorHAnsi" w:eastAsiaTheme="minorEastAsia" w:hAnsiTheme="minorHAnsi" w:cstheme="minorBidi"/>
            <w:noProof/>
            <w:sz w:val="22"/>
            <w:szCs w:val="22"/>
          </w:rPr>
          <w:tab/>
        </w:r>
        <w:r w:rsidR="006102FE" w:rsidRPr="00DB4EB2">
          <w:rPr>
            <w:rStyle w:val="Hyperlink"/>
            <w:noProof/>
          </w:rPr>
          <w:t>Acknowledgments</w:t>
        </w:r>
        <w:r w:rsidR="006102FE">
          <w:rPr>
            <w:noProof/>
            <w:webHidden/>
          </w:rPr>
          <w:tab/>
        </w:r>
        <w:r w:rsidR="006102FE">
          <w:rPr>
            <w:noProof/>
            <w:webHidden/>
          </w:rPr>
          <w:fldChar w:fldCharType="begin"/>
        </w:r>
        <w:r w:rsidR="006102FE">
          <w:rPr>
            <w:noProof/>
            <w:webHidden/>
          </w:rPr>
          <w:instrText xml:space="preserve"> PAGEREF _Toc516122644 \h </w:instrText>
        </w:r>
        <w:r w:rsidR="006102FE">
          <w:rPr>
            <w:noProof/>
            <w:webHidden/>
          </w:rPr>
        </w:r>
        <w:r w:rsidR="006102FE">
          <w:rPr>
            <w:noProof/>
            <w:webHidden/>
          </w:rPr>
          <w:fldChar w:fldCharType="separate"/>
        </w:r>
        <w:r w:rsidR="006102FE">
          <w:rPr>
            <w:noProof/>
            <w:webHidden/>
          </w:rPr>
          <w:t>10</w:t>
        </w:r>
        <w:r w:rsidR="006102FE">
          <w:rPr>
            <w:noProof/>
            <w:webHidden/>
          </w:rPr>
          <w:fldChar w:fldCharType="end"/>
        </w:r>
      </w:hyperlink>
    </w:p>
    <w:p w14:paraId="0148D7BE"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45" w:history="1">
        <w:r w:rsidR="006102FE" w:rsidRPr="00DB4EB2">
          <w:rPr>
            <w:rStyle w:val="Hyperlink"/>
            <w:noProof/>
          </w:rPr>
          <w:t>1.6</w:t>
        </w:r>
        <w:r w:rsidR="006102FE">
          <w:rPr>
            <w:rFonts w:asciiTheme="minorHAnsi" w:eastAsiaTheme="minorEastAsia" w:hAnsiTheme="minorHAnsi" w:cstheme="minorBidi"/>
            <w:noProof/>
            <w:sz w:val="22"/>
            <w:szCs w:val="22"/>
          </w:rPr>
          <w:tab/>
        </w:r>
        <w:r w:rsidR="006102FE" w:rsidRPr="00DB4EB2">
          <w:rPr>
            <w:rStyle w:val="Hyperlink"/>
            <w:noProof/>
          </w:rPr>
          <w:t>Release History</w:t>
        </w:r>
        <w:r w:rsidR="006102FE">
          <w:rPr>
            <w:noProof/>
            <w:webHidden/>
          </w:rPr>
          <w:tab/>
        </w:r>
        <w:r w:rsidR="006102FE">
          <w:rPr>
            <w:noProof/>
            <w:webHidden/>
          </w:rPr>
          <w:fldChar w:fldCharType="begin"/>
        </w:r>
        <w:r w:rsidR="006102FE">
          <w:rPr>
            <w:noProof/>
            <w:webHidden/>
          </w:rPr>
          <w:instrText xml:space="preserve"> PAGEREF _Toc516122645 \h </w:instrText>
        </w:r>
        <w:r w:rsidR="006102FE">
          <w:rPr>
            <w:noProof/>
            <w:webHidden/>
          </w:rPr>
        </w:r>
        <w:r w:rsidR="006102FE">
          <w:rPr>
            <w:noProof/>
            <w:webHidden/>
          </w:rPr>
          <w:fldChar w:fldCharType="separate"/>
        </w:r>
        <w:r w:rsidR="006102FE">
          <w:rPr>
            <w:noProof/>
            <w:webHidden/>
          </w:rPr>
          <w:t>11</w:t>
        </w:r>
        <w:r w:rsidR="006102FE">
          <w:rPr>
            <w:noProof/>
            <w:webHidden/>
          </w:rPr>
          <w:fldChar w:fldCharType="end"/>
        </w:r>
      </w:hyperlink>
    </w:p>
    <w:p w14:paraId="62894C4B"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46" w:history="1">
        <w:r w:rsidR="006102FE" w:rsidRPr="00DB4EB2">
          <w:rPr>
            <w:rStyle w:val="Hyperlink"/>
            <w:noProof/>
          </w:rPr>
          <w:t>1.6.1</w:t>
        </w:r>
        <w:r w:rsidR="006102FE">
          <w:rPr>
            <w:rFonts w:asciiTheme="minorHAnsi" w:eastAsiaTheme="minorEastAsia" w:hAnsiTheme="minorHAnsi" w:cstheme="minorBidi"/>
            <w:i w:val="0"/>
            <w:iCs w:val="0"/>
            <w:noProof/>
            <w:sz w:val="22"/>
            <w:szCs w:val="22"/>
          </w:rPr>
          <w:tab/>
        </w:r>
        <w:r w:rsidR="006102FE" w:rsidRPr="00DB4EB2">
          <w:rPr>
            <w:rStyle w:val="Hyperlink"/>
            <w:noProof/>
          </w:rPr>
          <w:t>Major Releases</w:t>
        </w:r>
        <w:r w:rsidR="006102FE">
          <w:rPr>
            <w:noProof/>
            <w:webHidden/>
          </w:rPr>
          <w:tab/>
        </w:r>
        <w:r w:rsidR="006102FE">
          <w:rPr>
            <w:noProof/>
            <w:webHidden/>
          </w:rPr>
          <w:fldChar w:fldCharType="begin"/>
        </w:r>
        <w:r w:rsidR="006102FE">
          <w:rPr>
            <w:noProof/>
            <w:webHidden/>
          </w:rPr>
          <w:instrText xml:space="preserve"> PAGEREF _Toc516122646 \h </w:instrText>
        </w:r>
        <w:r w:rsidR="006102FE">
          <w:rPr>
            <w:noProof/>
            <w:webHidden/>
          </w:rPr>
        </w:r>
        <w:r w:rsidR="006102FE">
          <w:rPr>
            <w:noProof/>
            <w:webHidden/>
          </w:rPr>
          <w:fldChar w:fldCharType="separate"/>
        </w:r>
        <w:r w:rsidR="006102FE">
          <w:rPr>
            <w:noProof/>
            <w:webHidden/>
          </w:rPr>
          <w:t>11</w:t>
        </w:r>
        <w:r w:rsidR="006102FE">
          <w:rPr>
            <w:noProof/>
            <w:webHidden/>
          </w:rPr>
          <w:fldChar w:fldCharType="end"/>
        </w:r>
      </w:hyperlink>
    </w:p>
    <w:p w14:paraId="4840C2E5"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47" w:history="1">
        <w:r w:rsidR="006102FE" w:rsidRPr="00DB4EB2">
          <w:rPr>
            <w:rStyle w:val="Hyperlink"/>
            <w:noProof/>
          </w:rPr>
          <w:t>1.6.2</w:t>
        </w:r>
        <w:r w:rsidR="006102FE">
          <w:rPr>
            <w:rFonts w:asciiTheme="minorHAnsi" w:eastAsiaTheme="minorEastAsia" w:hAnsiTheme="minorHAnsi" w:cstheme="minorBidi"/>
            <w:i w:val="0"/>
            <w:iCs w:val="0"/>
            <w:noProof/>
            <w:sz w:val="22"/>
            <w:szCs w:val="22"/>
          </w:rPr>
          <w:tab/>
        </w:r>
        <w:r w:rsidR="006102FE" w:rsidRPr="00DB4EB2">
          <w:rPr>
            <w:rStyle w:val="Hyperlink"/>
            <w:noProof/>
          </w:rPr>
          <w:t>Minor Releases</w:t>
        </w:r>
        <w:r w:rsidR="006102FE">
          <w:rPr>
            <w:noProof/>
            <w:webHidden/>
          </w:rPr>
          <w:tab/>
        </w:r>
        <w:r w:rsidR="006102FE">
          <w:rPr>
            <w:noProof/>
            <w:webHidden/>
          </w:rPr>
          <w:fldChar w:fldCharType="begin"/>
        </w:r>
        <w:r w:rsidR="006102FE">
          <w:rPr>
            <w:noProof/>
            <w:webHidden/>
          </w:rPr>
          <w:instrText xml:space="preserve"> PAGEREF _Toc516122647 \h </w:instrText>
        </w:r>
        <w:r w:rsidR="006102FE">
          <w:rPr>
            <w:noProof/>
            <w:webHidden/>
          </w:rPr>
        </w:r>
        <w:r w:rsidR="006102FE">
          <w:rPr>
            <w:noProof/>
            <w:webHidden/>
          </w:rPr>
          <w:fldChar w:fldCharType="separate"/>
        </w:r>
        <w:r w:rsidR="006102FE">
          <w:rPr>
            <w:noProof/>
            <w:webHidden/>
          </w:rPr>
          <w:t>12</w:t>
        </w:r>
        <w:r w:rsidR="006102FE">
          <w:rPr>
            <w:noProof/>
            <w:webHidden/>
          </w:rPr>
          <w:fldChar w:fldCharType="end"/>
        </w:r>
      </w:hyperlink>
    </w:p>
    <w:p w14:paraId="7781B4D6"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648" w:history="1">
        <w:r w:rsidR="006102FE" w:rsidRPr="00DB4EB2">
          <w:rPr>
            <w:rStyle w:val="Hyperlink"/>
            <w:noProof/>
          </w:rPr>
          <w:t>2</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PnET-Succession</w:t>
        </w:r>
        <w:r w:rsidR="006102FE">
          <w:rPr>
            <w:noProof/>
            <w:webHidden/>
          </w:rPr>
          <w:tab/>
        </w:r>
        <w:r w:rsidR="006102FE">
          <w:rPr>
            <w:noProof/>
            <w:webHidden/>
          </w:rPr>
          <w:fldChar w:fldCharType="begin"/>
        </w:r>
        <w:r w:rsidR="006102FE">
          <w:rPr>
            <w:noProof/>
            <w:webHidden/>
          </w:rPr>
          <w:instrText xml:space="preserve"> PAGEREF _Toc516122648 \h </w:instrText>
        </w:r>
        <w:r w:rsidR="006102FE">
          <w:rPr>
            <w:noProof/>
            <w:webHidden/>
          </w:rPr>
        </w:r>
        <w:r w:rsidR="006102FE">
          <w:rPr>
            <w:noProof/>
            <w:webHidden/>
          </w:rPr>
          <w:fldChar w:fldCharType="separate"/>
        </w:r>
        <w:r w:rsidR="006102FE">
          <w:rPr>
            <w:noProof/>
            <w:webHidden/>
          </w:rPr>
          <w:t>14</w:t>
        </w:r>
        <w:r w:rsidR="006102FE">
          <w:rPr>
            <w:noProof/>
            <w:webHidden/>
          </w:rPr>
          <w:fldChar w:fldCharType="end"/>
        </w:r>
      </w:hyperlink>
    </w:p>
    <w:p w14:paraId="46037A4A"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49" w:history="1">
        <w:r w:rsidR="006102FE" w:rsidRPr="00DB4EB2">
          <w:rPr>
            <w:rStyle w:val="Hyperlink"/>
            <w:noProof/>
          </w:rPr>
          <w:t>2.1</w:t>
        </w:r>
        <w:r w:rsidR="006102FE">
          <w:rPr>
            <w:rFonts w:asciiTheme="minorHAnsi" w:eastAsiaTheme="minorEastAsia" w:hAnsiTheme="minorHAnsi" w:cstheme="minorBidi"/>
            <w:noProof/>
            <w:sz w:val="22"/>
            <w:szCs w:val="22"/>
          </w:rPr>
          <w:tab/>
        </w:r>
        <w:r w:rsidR="006102FE" w:rsidRPr="00DB4EB2">
          <w:rPr>
            <w:rStyle w:val="Hyperlink"/>
            <w:noProof/>
          </w:rPr>
          <w:t>Initializing Biomass</w:t>
        </w:r>
        <w:r w:rsidR="006102FE">
          <w:rPr>
            <w:noProof/>
            <w:webHidden/>
          </w:rPr>
          <w:tab/>
        </w:r>
        <w:r w:rsidR="006102FE">
          <w:rPr>
            <w:noProof/>
            <w:webHidden/>
          </w:rPr>
          <w:fldChar w:fldCharType="begin"/>
        </w:r>
        <w:r w:rsidR="006102FE">
          <w:rPr>
            <w:noProof/>
            <w:webHidden/>
          </w:rPr>
          <w:instrText xml:space="preserve"> PAGEREF _Toc516122649 \h </w:instrText>
        </w:r>
        <w:r w:rsidR="006102FE">
          <w:rPr>
            <w:noProof/>
            <w:webHidden/>
          </w:rPr>
        </w:r>
        <w:r w:rsidR="006102FE">
          <w:rPr>
            <w:noProof/>
            <w:webHidden/>
          </w:rPr>
          <w:fldChar w:fldCharType="separate"/>
        </w:r>
        <w:r w:rsidR="006102FE">
          <w:rPr>
            <w:noProof/>
            <w:webHidden/>
          </w:rPr>
          <w:t>14</w:t>
        </w:r>
        <w:r w:rsidR="006102FE">
          <w:rPr>
            <w:noProof/>
            <w:webHidden/>
          </w:rPr>
          <w:fldChar w:fldCharType="end"/>
        </w:r>
      </w:hyperlink>
    </w:p>
    <w:p w14:paraId="0E774F2A"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50" w:history="1">
        <w:r w:rsidR="006102FE" w:rsidRPr="00DB4EB2">
          <w:rPr>
            <w:rStyle w:val="Hyperlink"/>
            <w:noProof/>
          </w:rPr>
          <w:t>2.2</w:t>
        </w:r>
        <w:r w:rsidR="006102FE">
          <w:rPr>
            <w:rFonts w:asciiTheme="minorHAnsi" w:eastAsiaTheme="minorEastAsia" w:hAnsiTheme="minorHAnsi" w:cstheme="minorBidi"/>
            <w:noProof/>
            <w:sz w:val="22"/>
            <w:szCs w:val="22"/>
          </w:rPr>
          <w:tab/>
        </w:r>
        <w:r w:rsidR="006102FE" w:rsidRPr="00DB4EB2">
          <w:rPr>
            <w:rStyle w:val="Hyperlink"/>
            <w:noProof/>
          </w:rPr>
          <w:t>LAI Shade Calculation</w:t>
        </w:r>
        <w:r w:rsidR="006102FE">
          <w:rPr>
            <w:noProof/>
            <w:webHidden/>
          </w:rPr>
          <w:tab/>
        </w:r>
        <w:r w:rsidR="006102FE">
          <w:rPr>
            <w:noProof/>
            <w:webHidden/>
          </w:rPr>
          <w:fldChar w:fldCharType="begin"/>
        </w:r>
        <w:r w:rsidR="006102FE">
          <w:rPr>
            <w:noProof/>
            <w:webHidden/>
          </w:rPr>
          <w:instrText xml:space="preserve"> PAGEREF _Toc516122650 \h </w:instrText>
        </w:r>
        <w:r w:rsidR="006102FE">
          <w:rPr>
            <w:noProof/>
            <w:webHidden/>
          </w:rPr>
        </w:r>
        <w:r w:rsidR="006102FE">
          <w:rPr>
            <w:noProof/>
            <w:webHidden/>
          </w:rPr>
          <w:fldChar w:fldCharType="separate"/>
        </w:r>
        <w:r w:rsidR="006102FE">
          <w:rPr>
            <w:noProof/>
            <w:webHidden/>
          </w:rPr>
          <w:t>15</w:t>
        </w:r>
        <w:r w:rsidR="006102FE">
          <w:rPr>
            <w:noProof/>
            <w:webHidden/>
          </w:rPr>
          <w:fldChar w:fldCharType="end"/>
        </w:r>
      </w:hyperlink>
    </w:p>
    <w:p w14:paraId="1224AF6A"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51" w:history="1">
        <w:r w:rsidR="006102FE" w:rsidRPr="00DB4EB2">
          <w:rPr>
            <w:rStyle w:val="Hyperlink"/>
            <w:noProof/>
          </w:rPr>
          <w:t>2.3</w:t>
        </w:r>
        <w:r w:rsidR="006102FE">
          <w:rPr>
            <w:rFonts w:asciiTheme="minorHAnsi" w:eastAsiaTheme="minorEastAsia" w:hAnsiTheme="minorHAnsi" w:cstheme="minorBidi"/>
            <w:noProof/>
            <w:sz w:val="22"/>
            <w:szCs w:val="22"/>
          </w:rPr>
          <w:tab/>
        </w:r>
        <w:r w:rsidR="006102FE" w:rsidRPr="00DB4EB2">
          <w:rPr>
            <w:rStyle w:val="Hyperlink"/>
            <w:noProof/>
          </w:rPr>
          <w:t>Cohort Reproduction and Establishment</w:t>
        </w:r>
        <w:r w:rsidR="006102FE">
          <w:rPr>
            <w:noProof/>
            <w:webHidden/>
          </w:rPr>
          <w:tab/>
        </w:r>
        <w:r w:rsidR="006102FE">
          <w:rPr>
            <w:noProof/>
            <w:webHidden/>
          </w:rPr>
          <w:fldChar w:fldCharType="begin"/>
        </w:r>
        <w:r w:rsidR="006102FE">
          <w:rPr>
            <w:noProof/>
            <w:webHidden/>
          </w:rPr>
          <w:instrText xml:space="preserve"> PAGEREF _Toc516122651 \h </w:instrText>
        </w:r>
        <w:r w:rsidR="006102FE">
          <w:rPr>
            <w:noProof/>
            <w:webHidden/>
          </w:rPr>
        </w:r>
        <w:r w:rsidR="006102FE">
          <w:rPr>
            <w:noProof/>
            <w:webHidden/>
          </w:rPr>
          <w:fldChar w:fldCharType="separate"/>
        </w:r>
        <w:r w:rsidR="006102FE">
          <w:rPr>
            <w:noProof/>
            <w:webHidden/>
          </w:rPr>
          <w:t>15</w:t>
        </w:r>
        <w:r w:rsidR="006102FE">
          <w:rPr>
            <w:noProof/>
            <w:webHidden/>
          </w:rPr>
          <w:fldChar w:fldCharType="end"/>
        </w:r>
      </w:hyperlink>
    </w:p>
    <w:p w14:paraId="246A2EFB"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52" w:history="1">
        <w:r w:rsidR="006102FE" w:rsidRPr="00DB4EB2">
          <w:rPr>
            <w:rStyle w:val="Hyperlink"/>
            <w:noProof/>
          </w:rPr>
          <w:t>2.4</w:t>
        </w:r>
        <w:r w:rsidR="006102FE">
          <w:rPr>
            <w:rFonts w:asciiTheme="minorHAnsi" w:eastAsiaTheme="minorEastAsia" w:hAnsiTheme="minorHAnsi" w:cstheme="minorBidi"/>
            <w:noProof/>
            <w:sz w:val="22"/>
            <w:szCs w:val="22"/>
          </w:rPr>
          <w:tab/>
        </w:r>
        <w:r w:rsidR="006102FE" w:rsidRPr="00DB4EB2">
          <w:rPr>
            <w:rStyle w:val="Hyperlink"/>
            <w:noProof/>
          </w:rPr>
          <w:t>Cohort Competition</w:t>
        </w:r>
        <w:r w:rsidR="006102FE">
          <w:rPr>
            <w:noProof/>
            <w:webHidden/>
          </w:rPr>
          <w:tab/>
        </w:r>
        <w:r w:rsidR="006102FE">
          <w:rPr>
            <w:noProof/>
            <w:webHidden/>
          </w:rPr>
          <w:fldChar w:fldCharType="begin"/>
        </w:r>
        <w:r w:rsidR="006102FE">
          <w:rPr>
            <w:noProof/>
            <w:webHidden/>
          </w:rPr>
          <w:instrText xml:space="preserve"> PAGEREF _Toc516122652 \h </w:instrText>
        </w:r>
        <w:r w:rsidR="006102FE">
          <w:rPr>
            <w:noProof/>
            <w:webHidden/>
          </w:rPr>
        </w:r>
        <w:r w:rsidR="006102FE">
          <w:rPr>
            <w:noProof/>
            <w:webHidden/>
          </w:rPr>
          <w:fldChar w:fldCharType="separate"/>
        </w:r>
        <w:r w:rsidR="006102FE">
          <w:rPr>
            <w:noProof/>
            <w:webHidden/>
          </w:rPr>
          <w:t>15</w:t>
        </w:r>
        <w:r w:rsidR="006102FE">
          <w:rPr>
            <w:noProof/>
            <w:webHidden/>
          </w:rPr>
          <w:fldChar w:fldCharType="end"/>
        </w:r>
      </w:hyperlink>
    </w:p>
    <w:p w14:paraId="189912E0"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53" w:history="1">
        <w:r w:rsidR="006102FE" w:rsidRPr="00DB4EB2">
          <w:rPr>
            <w:rStyle w:val="Hyperlink"/>
            <w:noProof/>
          </w:rPr>
          <w:t>2.4.1</w:t>
        </w:r>
        <w:r w:rsidR="006102FE">
          <w:rPr>
            <w:rFonts w:asciiTheme="minorHAnsi" w:eastAsiaTheme="minorEastAsia" w:hAnsiTheme="minorHAnsi" w:cstheme="minorBidi"/>
            <w:i w:val="0"/>
            <w:iCs w:val="0"/>
            <w:noProof/>
            <w:sz w:val="22"/>
            <w:szCs w:val="22"/>
          </w:rPr>
          <w:tab/>
        </w:r>
        <w:r w:rsidR="006102FE" w:rsidRPr="00DB4EB2">
          <w:rPr>
            <w:rStyle w:val="Hyperlink"/>
            <w:noProof/>
          </w:rPr>
          <w:t>Light</w:t>
        </w:r>
        <w:r w:rsidR="006102FE">
          <w:rPr>
            <w:noProof/>
            <w:webHidden/>
          </w:rPr>
          <w:tab/>
        </w:r>
        <w:r w:rsidR="006102FE">
          <w:rPr>
            <w:noProof/>
            <w:webHidden/>
          </w:rPr>
          <w:fldChar w:fldCharType="begin"/>
        </w:r>
        <w:r w:rsidR="006102FE">
          <w:rPr>
            <w:noProof/>
            <w:webHidden/>
          </w:rPr>
          <w:instrText xml:space="preserve"> PAGEREF _Toc516122653 \h </w:instrText>
        </w:r>
        <w:r w:rsidR="006102FE">
          <w:rPr>
            <w:noProof/>
            <w:webHidden/>
          </w:rPr>
        </w:r>
        <w:r w:rsidR="006102FE">
          <w:rPr>
            <w:noProof/>
            <w:webHidden/>
          </w:rPr>
          <w:fldChar w:fldCharType="separate"/>
        </w:r>
        <w:r w:rsidR="006102FE">
          <w:rPr>
            <w:noProof/>
            <w:webHidden/>
          </w:rPr>
          <w:t>16</w:t>
        </w:r>
        <w:r w:rsidR="006102FE">
          <w:rPr>
            <w:noProof/>
            <w:webHidden/>
          </w:rPr>
          <w:fldChar w:fldCharType="end"/>
        </w:r>
      </w:hyperlink>
    </w:p>
    <w:p w14:paraId="4375DDFD"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54" w:history="1">
        <w:r w:rsidR="006102FE" w:rsidRPr="00DB4EB2">
          <w:rPr>
            <w:rStyle w:val="Hyperlink"/>
            <w:noProof/>
          </w:rPr>
          <w:t>2.4.2</w:t>
        </w:r>
        <w:r w:rsidR="006102FE">
          <w:rPr>
            <w:rFonts w:asciiTheme="minorHAnsi" w:eastAsiaTheme="minorEastAsia" w:hAnsiTheme="minorHAnsi" w:cstheme="minorBidi"/>
            <w:i w:val="0"/>
            <w:iCs w:val="0"/>
            <w:noProof/>
            <w:sz w:val="22"/>
            <w:szCs w:val="22"/>
          </w:rPr>
          <w:tab/>
        </w:r>
        <w:r w:rsidR="006102FE" w:rsidRPr="00DB4EB2">
          <w:rPr>
            <w:rStyle w:val="Hyperlink"/>
            <w:noProof/>
          </w:rPr>
          <w:t>Water</w:t>
        </w:r>
        <w:r w:rsidR="006102FE">
          <w:rPr>
            <w:noProof/>
            <w:webHidden/>
          </w:rPr>
          <w:tab/>
        </w:r>
        <w:r w:rsidR="006102FE">
          <w:rPr>
            <w:noProof/>
            <w:webHidden/>
          </w:rPr>
          <w:fldChar w:fldCharType="begin"/>
        </w:r>
        <w:r w:rsidR="006102FE">
          <w:rPr>
            <w:noProof/>
            <w:webHidden/>
          </w:rPr>
          <w:instrText xml:space="preserve"> PAGEREF _Toc516122654 \h </w:instrText>
        </w:r>
        <w:r w:rsidR="006102FE">
          <w:rPr>
            <w:noProof/>
            <w:webHidden/>
          </w:rPr>
        </w:r>
        <w:r w:rsidR="006102FE">
          <w:rPr>
            <w:noProof/>
            <w:webHidden/>
          </w:rPr>
          <w:fldChar w:fldCharType="separate"/>
        </w:r>
        <w:r w:rsidR="006102FE">
          <w:rPr>
            <w:noProof/>
            <w:webHidden/>
          </w:rPr>
          <w:t>17</w:t>
        </w:r>
        <w:r w:rsidR="006102FE">
          <w:rPr>
            <w:noProof/>
            <w:webHidden/>
          </w:rPr>
          <w:fldChar w:fldCharType="end"/>
        </w:r>
      </w:hyperlink>
    </w:p>
    <w:p w14:paraId="1BD1F8BF"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55" w:history="1">
        <w:r w:rsidR="006102FE" w:rsidRPr="00DB4EB2">
          <w:rPr>
            <w:rStyle w:val="Hyperlink"/>
            <w:noProof/>
          </w:rPr>
          <w:t>2.4.3</w:t>
        </w:r>
        <w:r w:rsidR="006102FE">
          <w:rPr>
            <w:rFonts w:asciiTheme="minorHAnsi" w:eastAsiaTheme="minorEastAsia" w:hAnsiTheme="minorHAnsi" w:cstheme="minorBidi"/>
            <w:i w:val="0"/>
            <w:iCs w:val="0"/>
            <w:noProof/>
            <w:sz w:val="22"/>
            <w:szCs w:val="22"/>
          </w:rPr>
          <w:tab/>
        </w:r>
        <w:r w:rsidR="006102FE" w:rsidRPr="00DB4EB2">
          <w:rPr>
            <w:rStyle w:val="Hyperlink"/>
            <w:noProof/>
          </w:rPr>
          <w:t>Other factors</w:t>
        </w:r>
        <w:r w:rsidR="006102FE">
          <w:rPr>
            <w:noProof/>
            <w:webHidden/>
          </w:rPr>
          <w:tab/>
        </w:r>
        <w:r w:rsidR="006102FE">
          <w:rPr>
            <w:noProof/>
            <w:webHidden/>
          </w:rPr>
          <w:fldChar w:fldCharType="begin"/>
        </w:r>
        <w:r w:rsidR="006102FE">
          <w:rPr>
            <w:noProof/>
            <w:webHidden/>
          </w:rPr>
          <w:instrText xml:space="preserve"> PAGEREF _Toc516122655 \h </w:instrText>
        </w:r>
        <w:r w:rsidR="006102FE">
          <w:rPr>
            <w:noProof/>
            <w:webHidden/>
          </w:rPr>
        </w:r>
        <w:r w:rsidR="006102FE">
          <w:rPr>
            <w:noProof/>
            <w:webHidden/>
          </w:rPr>
          <w:fldChar w:fldCharType="separate"/>
        </w:r>
        <w:r w:rsidR="006102FE">
          <w:rPr>
            <w:noProof/>
            <w:webHidden/>
          </w:rPr>
          <w:t>22</w:t>
        </w:r>
        <w:r w:rsidR="006102FE">
          <w:rPr>
            <w:noProof/>
            <w:webHidden/>
          </w:rPr>
          <w:fldChar w:fldCharType="end"/>
        </w:r>
      </w:hyperlink>
    </w:p>
    <w:p w14:paraId="614075F3"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56" w:history="1">
        <w:r w:rsidR="006102FE" w:rsidRPr="00DB4EB2">
          <w:rPr>
            <w:rStyle w:val="Hyperlink"/>
            <w:noProof/>
          </w:rPr>
          <w:t>2.5</w:t>
        </w:r>
        <w:r w:rsidR="006102FE">
          <w:rPr>
            <w:rFonts w:asciiTheme="minorHAnsi" w:eastAsiaTheme="minorEastAsia" w:hAnsiTheme="minorHAnsi" w:cstheme="minorBidi"/>
            <w:noProof/>
            <w:sz w:val="22"/>
            <w:szCs w:val="22"/>
          </w:rPr>
          <w:tab/>
        </w:r>
        <w:r w:rsidR="006102FE" w:rsidRPr="00DB4EB2">
          <w:rPr>
            <w:rStyle w:val="Hyperlink"/>
            <w:noProof/>
          </w:rPr>
          <w:t>Cohort Growth and Ageing</w:t>
        </w:r>
        <w:r w:rsidR="006102FE">
          <w:rPr>
            <w:noProof/>
            <w:webHidden/>
          </w:rPr>
          <w:tab/>
        </w:r>
        <w:r w:rsidR="006102FE">
          <w:rPr>
            <w:noProof/>
            <w:webHidden/>
          </w:rPr>
          <w:fldChar w:fldCharType="begin"/>
        </w:r>
        <w:r w:rsidR="006102FE">
          <w:rPr>
            <w:noProof/>
            <w:webHidden/>
          </w:rPr>
          <w:instrText xml:space="preserve"> PAGEREF _Toc516122656 \h </w:instrText>
        </w:r>
        <w:r w:rsidR="006102FE">
          <w:rPr>
            <w:noProof/>
            <w:webHidden/>
          </w:rPr>
        </w:r>
        <w:r w:rsidR="006102FE">
          <w:rPr>
            <w:noProof/>
            <w:webHidden/>
          </w:rPr>
          <w:fldChar w:fldCharType="separate"/>
        </w:r>
        <w:r w:rsidR="006102FE">
          <w:rPr>
            <w:noProof/>
            <w:webHidden/>
          </w:rPr>
          <w:t>23</w:t>
        </w:r>
        <w:r w:rsidR="006102FE">
          <w:rPr>
            <w:noProof/>
            <w:webHidden/>
          </w:rPr>
          <w:fldChar w:fldCharType="end"/>
        </w:r>
      </w:hyperlink>
    </w:p>
    <w:p w14:paraId="00F9DED2"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57" w:history="1">
        <w:r w:rsidR="006102FE" w:rsidRPr="00DB4EB2">
          <w:rPr>
            <w:rStyle w:val="Hyperlink"/>
            <w:noProof/>
          </w:rPr>
          <w:t>2.6</w:t>
        </w:r>
        <w:r w:rsidR="006102FE">
          <w:rPr>
            <w:rFonts w:asciiTheme="minorHAnsi" w:eastAsiaTheme="minorEastAsia" w:hAnsiTheme="minorHAnsi" w:cstheme="minorBidi"/>
            <w:noProof/>
            <w:sz w:val="22"/>
            <w:szCs w:val="22"/>
          </w:rPr>
          <w:tab/>
        </w:r>
        <w:r w:rsidR="006102FE" w:rsidRPr="00DB4EB2">
          <w:rPr>
            <w:rStyle w:val="Hyperlink"/>
            <w:noProof/>
          </w:rPr>
          <w:t>Cohort Senescence and Mortality</w:t>
        </w:r>
        <w:r w:rsidR="006102FE">
          <w:rPr>
            <w:noProof/>
            <w:webHidden/>
          </w:rPr>
          <w:tab/>
        </w:r>
        <w:r w:rsidR="006102FE">
          <w:rPr>
            <w:noProof/>
            <w:webHidden/>
          </w:rPr>
          <w:fldChar w:fldCharType="begin"/>
        </w:r>
        <w:r w:rsidR="006102FE">
          <w:rPr>
            <w:noProof/>
            <w:webHidden/>
          </w:rPr>
          <w:instrText xml:space="preserve"> PAGEREF _Toc516122657 \h </w:instrText>
        </w:r>
        <w:r w:rsidR="006102FE">
          <w:rPr>
            <w:noProof/>
            <w:webHidden/>
          </w:rPr>
        </w:r>
        <w:r w:rsidR="006102FE">
          <w:rPr>
            <w:noProof/>
            <w:webHidden/>
          </w:rPr>
          <w:fldChar w:fldCharType="separate"/>
        </w:r>
        <w:r w:rsidR="006102FE">
          <w:rPr>
            <w:noProof/>
            <w:webHidden/>
          </w:rPr>
          <w:t>23</w:t>
        </w:r>
        <w:r w:rsidR="006102FE">
          <w:rPr>
            <w:noProof/>
            <w:webHidden/>
          </w:rPr>
          <w:fldChar w:fldCharType="end"/>
        </w:r>
      </w:hyperlink>
    </w:p>
    <w:p w14:paraId="0CE5D537"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58" w:history="1">
        <w:r w:rsidR="006102FE" w:rsidRPr="00DB4EB2">
          <w:rPr>
            <w:rStyle w:val="Hyperlink"/>
            <w:noProof/>
          </w:rPr>
          <w:t>2.7</w:t>
        </w:r>
        <w:r w:rsidR="006102FE">
          <w:rPr>
            <w:rFonts w:asciiTheme="minorHAnsi" w:eastAsiaTheme="minorEastAsia" w:hAnsiTheme="minorHAnsi" w:cstheme="minorBidi"/>
            <w:noProof/>
            <w:sz w:val="22"/>
            <w:szCs w:val="22"/>
          </w:rPr>
          <w:tab/>
        </w:r>
        <w:r w:rsidR="006102FE" w:rsidRPr="00DB4EB2">
          <w:rPr>
            <w:rStyle w:val="Hyperlink"/>
            <w:noProof/>
          </w:rPr>
          <w:t>Dead Biomass Decay</w:t>
        </w:r>
        <w:r w:rsidR="006102FE">
          <w:rPr>
            <w:noProof/>
            <w:webHidden/>
          </w:rPr>
          <w:tab/>
        </w:r>
        <w:r w:rsidR="006102FE">
          <w:rPr>
            <w:noProof/>
            <w:webHidden/>
          </w:rPr>
          <w:fldChar w:fldCharType="begin"/>
        </w:r>
        <w:r w:rsidR="006102FE">
          <w:rPr>
            <w:noProof/>
            <w:webHidden/>
          </w:rPr>
          <w:instrText xml:space="preserve"> PAGEREF _Toc516122658 \h </w:instrText>
        </w:r>
        <w:r w:rsidR="006102FE">
          <w:rPr>
            <w:noProof/>
            <w:webHidden/>
          </w:rPr>
        </w:r>
        <w:r w:rsidR="006102FE">
          <w:rPr>
            <w:noProof/>
            <w:webHidden/>
          </w:rPr>
          <w:fldChar w:fldCharType="separate"/>
        </w:r>
        <w:r w:rsidR="006102FE">
          <w:rPr>
            <w:noProof/>
            <w:webHidden/>
          </w:rPr>
          <w:t>23</w:t>
        </w:r>
        <w:r w:rsidR="006102FE">
          <w:rPr>
            <w:noProof/>
            <w:webHidden/>
          </w:rPr>
          <w:fldChar w:fldCharType="end"/>
        </w:r>
      </w:hyperlink>
    </w:p>
    <w:p w14:paraId="683157ED"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59" w:history="1">
        <w:r w:rsidR="006102FE" w:rsidRPr="00DB4EB2">
          <w:rPr>
            <w:rStyle w:val="Hyperlink"/>
            <w:noProof/>
          </w:rPr>
          <w:t>2.8</w:t>
        </w:r>
        <w:r w:rsidR="006102FE">
          <w:rPr>
            <w:rFonts w:asciiTheme="minorHAnsi" w:eastAsiaTheme="minorEastAsia" w:hAnsiTheme="minorHAnsi" w:cstheme="minorBidi"/>
            <w:noProof/>
            <w:sz w:val="22"/>
            <w:szCs w:val="22"/>
          </w:rPr>
          <w:tab/>
        </w:r>
        <w:r w:rsidR="006102FE" w:rsidRPr="00DB4EB2">
          <w:rPr>
            <w:rStyle w:val="Hyperlink"/>
            <w:noProof/>
          </w:rPr>
          <w:t>References</w:t>
        </w:r>
        <w:r w:rsidR="006102FE">
          <w:rPr>
            <w:noProof/>
            <w:webHidden/>
          </w:rPr>
          <w:tab/>
        </w:r>
        <w:r w:rsidR="006102FE">
          <w:rPr>
            <w:noProof/>
            <w:webHidden/>
          </w:rPr>
          <w:fldChar w:fldCharType="begin"/>
        </w:r>
        <w:r w:rsidR="006102FE">
          <w:rPr>
            <w:noProof/>
            <w:webHidden/>
          </w:rPr>
          <w:instrText xml:space="preserve"> PAGEREF _Toc516122659 \h </w:instrText>
        </w:r>
        <w:r w:rsidR="006102FE">
          <w:rPr>
            <w:noProof/>
            <w:webHidden/>
          </w:rPr>
        </w:r>
        <w:r w:rsidR="006102FE">
          <w:rPr>
            <w:noProof/>
            <w:webHidden/>
          </w:rPr>
          <w:fldChar w:fldCharType="separate"/>
        </w:r>
        <w:r w:rsidR="006102FE">
          <w:rPr>
            <w:noProof/>
            <w:webHidden/>
          </w:rPr>
          <w:t>23</w:t>
        </w:r>
        <w:r w:rsidR="006102FE">
          <w:rPr>
            <w:noProof/>
            <w:webHidden/>
          </w:rPr>
          <w:fldChar w:fldCharType="end"/>
        </w:r>
      </w:hyperlink>
    </w:p>
    <w:p w14:paraId="4807063C"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660" w:history="1">
        <w:r w:rsidR="006102FE" w:rsidRPr="00DB4EB2">
          <w:rPr>
            <w:rStyle w:val="Hyperlink"/>
            <w:noProof/>
          </w:rPr>
          <w:t>3</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Input File - PnET-Succession</w:t>
        </w:r>
        <w:r w:rsidR="006102FE">
          <w:rPr>
            <w:noProof/>
            <w:webHidden/>
          </w:rPr>
          <w:tab/>
        </w:r>
        <w:r w:rsidR="006102FE">
          <w:rPr>
            <w:noProof/>
            <w:webHidden/>
          </w:rPr>
          <w:fldChar w:fldCharType="begin"/>
        </w:r>
        <w:r w:rsidR="006102FE">
          <w:rPr>
            <w:noProof/>
            <w:webHidden/>
          </w:rPr>
          <w:instrText xml:space="preserve"> PAGEREF _Toc516122660 \h </w:instrText>
        </w:r>
        <w:r w:rsidR="006102FE">
          <w:rPr>
            <w:noProof/>
            <w:webHidden/>
          </w:rPr>
        </w:r>
        <w:r w:rsidR="006102FE">
          <w:rPr>
            <w:noProof/>
            <w:webHidden/>
          </w:rPr>
          <w:fldChar w:fldCharType="separate"/>
        </w:r>
        <w:r w:rsidR="006102FE">
          <w:rPr>
            <w:noProof/>
            <w:webHidden/>
          </w:rPr>
          <w:t>25</w:t>
        </w:r>
        <w:r w:rsidR="006102FE">
          <w:rPr>
            <w:noProof/>
            <w:webHidden/>
          </w:rPr>
          <w:fldChar w:fldCharType="end"/>
        </w:r>
      </w:hyperlink>
    </w:p>
    <w:p w14:paraId="508719F1"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61" w:history="1">
        <w:r w:rsidR="006102FE" w:rsidRPr="00DB4EB2">
          <w:rPr>
            <w:rStyle w:val="Hyperlink"/>
            <w:noProof/>
          </w:rPr>
          <w:t>3.1</w:t>
        </w:r>
        <w:r w:rsidR="006102FE">
          <w:rPr>
            <w:rFonts w:asciiTheme="minorHAnsi" w:eastAsiaTheme="minorEastAsia" w:hAnsiTheme="minorHAnsi" w:cstheme="minorBidi"/>
            <w:noProof/>
            <w:sz w:val="22"/>
            <w:szCs w:val="22"/>
          </w:rPr>
          <w:tab/>
        </w:r>
        <w:r w:rsidR="006102FE" w:rsidRPr="00DB4EB2">
          <w:rPr>
            <w:rStyle w:val="Hyperlink"/>
            <w:noProof/>
          </w:rPr>
          <w:t>Example PnET-Succession input file</w:t>
        </w:r>
        <w:r w:rsidR="006102FE">
          <w:rPr>
            <w:noProof/>
            <w:webHidden/>
          </w:rPr>
          <w:tab/>
        </w:r>
        <w:r w:rsidR="006102FE">
          <w:rPr>
            <w:noProof/>
            <w:webHidden/>
          </w:rPr>
          <w:fldChar w:fldCharType="begin"/>
        </w:r>
        <w:r w:rsidR="006102FE">
          <w:rPr>
            <w:noProof/>
            <w:webHidden/>
          </w:rPr>
          <w:instrText xml:space="preserve"> PAGEREF _Toc516122661 \h </w:instrText>
        </w:r>
        <w:r w:rsidR="006102FE">
          <w:rPr>
            <w:noProof/>
            <w:webHidden/>
          </w:rPr>
        </w:r>
        <w:r w:rsidR="006102FE">
          <w:rPr>
            <w:noProof/>
            <w:webHidden/>
          </w:rPr>
          <w:fldChar w:fldCharType="separate"/>
        </w:r>
        <w:r w:rsidR="006102FE">
          <w:rPr>
            <w:noProof/>
            <w:webHidden/>
          </w:rPr>
          <w:t>25</w:t>
        </w:r>
        <w:r w:rsidR="006102FE">
          <w:rPr>
            <w:noProof/>
            <w:webHidden/>
          </w:rPr>
          <w:fldChar w:fldCharType="end"/>
        </w:r>
      </w:hyperlink>
    </w:p>
    <w:p w14:paraId="69FB0CD6"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62" w:history="1">
        <w:r w:rsidR="006102FE" w:rsidRPr="00DB4EB2">
          <w:rPr>
            <w:rStyle w:val="Hyperlink"/>
            <w:noProof/>
          </w:rPr>
          <w:t>3.2</w:t>
        </w:r>
        <w:r w:rsidR="006102FE">
          <w:rPr>
            <w:rFonts w:asciiTheme="minorHAnsi" w:eastAsiaTheme="minorEastAsia" w:hAnsiTheme="minorHAnsi" w:cstheme="minorBidi"/>
            <w:noProof/>
            <w:sz w:val="22"/>
            <w:szCs w:val="22"/>
          </w:rPr>
          <w:tab/>
        </w:r>
        <w:r w:rsidR="006102FE" w:rsidRPr="00DB4EB2">
          <w:rPr>
            <w:rStyle w:val="Hyperlink"/>
            <w:noProof/>
          </w:rPr>
          <w:t>LandisData</w:t>
        </w:r>
        <w:r w:rsidR="006102FE">
          <w:rPr>
            <w:noProof/>
            <w:webHidden/>
          </w:rPr>
          <w:tab/>
        </w:r>
        <w:r w:rsidR="006102FE">
          <w:rPr>
            <w:noProof/>
            <w:webHidden/>
          </w:rPr>
          <w:fldChar w:fldCharType="begin"/>
        </w:r>
        <w:r w:rsidR="006102FE">
          <w:rPr>
            <w:noProof/>
            <w:webHidden/>
          </w:rPr>
          <w:instrText xml:space="preserve"> PAGEREF _Toc516122662 \h </w:instrText>
        </w:r>
        <w:r w:rsidR="006102FE">
          <w:rPr>
            <w:noProof/>
            <w:webHidden/>
          </w:rPr>
        </w:r>
        <w:r w:rsidR="006102FE">
          <w:rPr>
            <w:noProof/>
            <w:webHidden/>
          </w:rPr>
          <w:fldChar w:fldCharType="separate"/>
        </w:r>
        <w:r w:rsidR="006102FE">
          <w:rPr>
            <w:noProof/>
            <w:webHidden/>
          </w:rPr>
          <w:t>25</w:t>
        </w:r>
        <w:r w:rsidR="006102FE">
          <w:rPr>
            <w:noProof/>
            <w:webHidden/>
          </w:rPr>
          <w:fldChar w:fldCharType="end"/>
        </w:r>
      </w:hyperlink>
    </w:p>
    <w:p w14:paraId="5F286939"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63" w:history="1">
        <w:r w:rsidR="006102FE" w:rsidRPr="00DB4EB2">
          <w:rPr>
            <w:rStyle w:val="Hyperlink"/>
            <w:noProof/>
          </w:rPr>
          <w:t>3.3</w:t>
        </w:r>
        <w:r w:rsidR="006102FE">
          <w:rPr>
            <w:rFonts w:asciiTheme="minorHAnsi" w:eastAsiaTheme="minorEastAsia" w:hAnsiTheme="minorHAnsi" w:cstheme="minorBidi"/>
            <w:noProof/>
            <w:sz w:val="22"/>
            <w:szCs w:val="22"/>
          </w:rPr>
          <w:tab/>
        </w:r>
        <w:r w:rsidR="006102FE" w:rsidRPr="00DB4EB2">
          <w:rPr>
            <w:rStyle w:val="Hyperlink"/>
            <w:noProof/>
          </w:rPr>
          <w:t>Timestep</w:t>
        </w:r>
        <w:r w:rsidR="006102FE">
          <w:rPr>
            <w:noProof/>
            <w:webHidden/>
          </w:rPr>
          <w:tab/>
        </w:r>
        <w:r w:rsidR="006102FE">
          <w:rPr>
            <w:noProof/>
            <w:webHidden/>
          </w:rPr>
          <w:fldChar w:fldCharType="begin"/>
        </w:r>
        <w:r w:rsidR="006102FE">
          <w:rPr>
            <w:noProof/>
            <w:webHidden/>
          </w:rPr>
          <w:instrText xml:space="preserve"> PAGEREF _Toc516122663 \h </w:instrText>
        </w:r>
        <w:r w:rsidR="006102FE">
          <w:rPr>
            <w:noProof/>
            <w:webHidden/>
          </w:rPr>
        </w:r>
        <w:r w:rsidR="006102FE">
          <w:rPr>
            <w:noProof/>
            <w:webHidden/>
          </w:rPr>
          <w:fldChar w:fldCharType="separate"/>
        </w:r>
        <w:r w:rsidR="006102FE">
          <w:rPr>
            <w:noProof/>
            <w:webHidden/>
          </w:rPr>
          <w:t>25</w:t>
        </w:r>
        <w:r w:rsidR="006102FE">
          <w:rPr>
            <w:noProof/>
            <w:webHidden/>
          </w:rPr>
          <w:fldChar w:fldCharType="end"/>
        </w:r>
      </w:hyperlink>
    </w:p>
    <w:p w14:paraId="2C5996BC"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64" w:history="1">
        <w:r w:rsidR="006102FE" w:rsidRPr="00DB4EB2">
          <w:rPr>
            <w:rStyle w:val="Hyperlink"/>
            <w:noProof/>
          </w:rPr>
          <w:t>3.4</w:t>
        </w:r>
        <w:r w:rsidR="006102FE">
          <w:rPr>
            <w:rFonts w:asciiTheme="minorHAnsi" w:eastAsiaTheme="minorEastAsia" w:hAnsiTheme="minorHAnsi" w:cstheme="minorBidi"/>
            <w:noProof/>
            <w:sz w:val="22"/>
            <w:szCs w:val="22"/>
          </w:rPr>
          <w:tab/>
        </w:r>
        <w:r w:rsidR="006102FE" w:rsidRPr="00DB4EB2">
          <w:rPr>
            <w:rStyle w:val="Hyperlink"/>
            <w:noProof/>
          </w:rPr>
          <w:t>StartYear</w:t>
        </w:r>
        <w:r w:rsidR="006102FE">
          <w:rPr>
            <w:noProof/>
            <w:webHidden/>
          </w:rPr>
          <w:tab/>
        </w:r>
        <w:r w:rsidR="006102FE">
          <w:rPr>
            <w:noProof/>
            <w:webHidden/>
          </w:rPr>
          <w:fldChar w:fldCharType="begin"/>
        </w:r>
        <w:r w:rsidR="006102FE">
          <w:rPr>
            <w:noProof/>
            <w:webHidden/>
          </w:rPr>
          <w:instrText xml:space="preserve"> PAGEREF _Toc516122664 \h </w:instrText>
        </w:r>
        <w:r w:rsidR="006102FE">
          <w:rPr>
            <w:noProof/>
            <w:webHidden/>
          </w:rPr>
        </w:r>
        <w:r w:rsidR="006102FE">
          <w:rPr>
            <w:noProof/>
            <w:webHidden/>
          </w:rPr>
          <w:fldChar w:fldCharType="separate"/>
        </w:r>
        <w:r w:rsidR="006102FE">
          <w:rPr>
            <w:noProof/>
            <w:webHidden/>
          </w:rPr>
          <w:t>25</w:t>
        </w:r>
        <w:r w:rsidR="006102FE">
          <w:rPr>
            <w:noProof/>
            <w:webHidden/>
          </w:rPr>
          <w:fldChar w:fldCharType="end"/>
        </w:r>
      </w:hyperlink>
    </w:p>
    <w:p w14:paraId="03F87AC6"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65" w:history="1">
        <w:r w:rsidR="006102FE" w:rsidRPr="00DB4EB2">
          <w:rPr>
            <w:rStyle w:val="Hyperlink"/>
            <w:noProof/>
          </w:rPr>
          <w:t>3.5</w:t>
        </w:r>
        <w:r w:rsidR="006102FE">
          <w:rPr>
            <w:rFonts w:asciiTheme="minorHAnsi" w:eastAsiaTheme="minorEastAsia" w:hAnsiTheme="minorHAnsi" w:cstheme="minorBidi"/>
            <w:noProof/>
            <w:sz w:val="22"/>
            <w:szCs w:val="22"/>
          </w:rPr>
          <w:tab/>
        </w:r>
        <w:r w:rsidR="006102FE" w:rsidRPr="00DB4EB2">
          <w:rPr>
            <w:rStyle w:val="Hyperlink"/>
            <w:noProof/>
          </w:rPr>
          <w:t>SeedingAlgorithm</w:t>
        </w:r>
        <w:r w:rsidR="006102FE">
          <w:rPr>
            <w:noProof/>
            <w:webHidden/>
          </w:rPr>
          <w:tab/>
        </w:r>
        <w:r w:rsidR="006102FE">
          <w:rPr>
            <w:noProof/>
            <w:webHidden/>
          </w:rPr>
          <w:fldChar w:fldCharType="begin"/>
        </w:r>
        <w:r w:rsidR="006102FE">
          <w:rPr>
            <w:noProof/>
            <w:webHidden/>
          </w:rPr>
          <w:instrText xml:space="preserve"> PAGEREF _Toc516122665 \h </w:instrText>
        </w:r>
        <w:r w:rsidR="006102FE">
          <w:rPr>
            <w:noProof/>
            <w:webHidden/>
          </w:rPr>
        </w:r>
        <w:r w:rsidR="006102FE">
          <w:rPr>
            <w:noProof/>
            <w:webHidden/>
          </w:rPr>
          <w:fldChar w:fldCharType="separate"/>
        </w:r>
        <w:r w:rsidR="006102FE">
          <w:rPr>
            <w:noProof/>
            <w:webHidden/>
          </w:rPr>
          <w:t>26</w:t>
        </w:r>
        <w:r w:rsidR="006102FE">
          <w:rPr>
            <w:noProof/>
            <w:webHidden/>
          </w:rPr>
          <w:fldChar w:fldCharType="end"/>
        </w:r>
      </w:hyperlink>
    </w:p>
    <w:p w14:paraId="6E8AB48D"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66" w:history="1">
        <w:r w:rsidR="006102FE" w:rsidRPr="00DB4EB2">
          <w:rPr>
            <w:rStyle w:val="Hyperlink"/>
            <w:noProof/>
          </w:rPr>
          <w:t>3.6</w:t>
        </w:r>
        <w:r w:rsidR="006102FE">
          <w:rPr>
            <w:rFonts w:asciiTheme="minorHAnsi" w:eastAsiaTheme="minorEastAsia" w:hAnsiTheme="minorHAnsi" w:cstheme="minorBidi"/>
            <w:noProof/>
            <w:sz w:val="22"/>
            <w:szCs w:val="22"/>
          </w:rPr>
          <w:tab/>
        </w:r>
        <w:r w:rsidR="006102FE" w:rsidRPr="00DB4EB2">
          <w:rPr>
            <w:rStyle w:val="Hyperlink"/>
            <w:noProof/>
          </w:rPr>
          <w:t>PNEToutputsites</w:t>
        </w:r>
        <w:r w:rsidR="006102FE">
          <w:rPr>
            <w:noProof/>
            <w:webHidden/>
          </w:rPr>
          <w:tab/>
        </w:r>
        <w:r w:rsidR="006102FE">
          <w:rPr>
            <w:noProof/>
            <w:webHidden/>
          </w:rPr>
          <w:fldChar w:fldCharType="begin"/>
        </w:r>
        <w:r w:rsidR="006102FE">
          <w:rPr>
            <w:noProof/>
            <w:webHidden/>
          </w:rPr>
          <w:instrText xml:space="preserve"> PAGEREF _Toc516122666 \h </w:instrText>
        </w:r>
        <w:r w:rsidR="006102FE">
          <w:rPr>
            <w:noProof/>
            <w:webHidden/>
          </w:rPr>
        </w:r>
        <w:r w:rsidR="006102FE">
          <w:rPr>
            <w:noProof/>
            <w:webHidden/>
          </w:rPr>
          <w:fldChar w:fldCharType="separate"/>
        </w:r>
        <w:r w:rsidR="006102FE">
          <w:rPr>
            <w:noProof/>
            <w:webHidden/>
          </w:rPr>
          <w:t>26</w:t>
        </w:r>
        <w:r w:rsidR="006102FE">
          <w:rPr>
            <w:noProof/>
            <w:webHidden/>
          </w:rPr>
          <w:fldChar w:fldCharType="end"/>
        </w:r>
      </w:hyperlink>
    </w:p>
    <w:p w14:paraId="5A3D6F05"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67" w:history="1">
        <w:r w:rsidR="006102FE" w:rsidRPr="00DB4EB2">
          <w:rPr>
            <w:rStyle w:val="Hyperlink"/>
            <w:noProof/>
          </w:rPr>
          <w:t>3.7</w:t>
        </w:r>
        <w:r w:rsidR="006102FE">
          <w:rPr>
            <w:rFonts w:asciiTheme="minorHAnsi" w:eastAsiaTheme="minorEastAsia" w:hAnsiTheme="minorHAnsi" w:cstheme="minorBidi"/>
            <w:noProof/>
            <w:sz w:val="22"/>
            <w:szCs w:val="22"/>
          </w:rPr>
          <w:tab/>
        </w:r>
        <w:r w:rsidR="006102FE" w:rsidRPr="00DB4EB2">
          <w:rPr>
            <w:rStyle w:val="Hyperlink"/>
            <w:noProof/>
          </w:rPr>
          <w:t>InitialCommunities</w:t>
        </w:r>
        <w:r w:rsidR="006102FE">
          <w:rPr>
            <w:noProof/>
            <w:webHidden/>
          </w:rPr>
          <w:tab/>
        </w:r>
        <w:r w:rsidR="006102FE">
          <w:rPr>
            <w:noProof/>
            <w:webHidden/>
          </w:rPr>
          <w:fldChar w:fldCharType="begin"/>
        </w:r>
        <w:r w:rsidR="006102FE">
          <w:rPr>
            <w:noProof/>
            <w:webHidden/>
          </w:rPr>
          <w:instrText xml:space="preserve"> PAGEREF _Toc516122667 \h </w:instrText>
        </w:r>
        <w:r w:rsidR="006102FE">
          <w:rPr>
            <w:noProof/>
            <w:webHidden/>
          </w:rPr>
        </w:r>
        <w:r w:rsidR="006102FE">
          <w:rPr>
            <w:noProof/>
            <w:webHidden/>
          </w:rPr>
          <w:fldChar w:fldCharType="separate"/>
        </w:r>
        <w:r w:rsidR="006102FE">
          <w:rPr>
            <w:noProof/>
            <w:webHidden/>
          </w:rPr>
          <w:t>26</w:t>
        </w:r>
        <w:r w:rsidR="006102FE">
          <w:rPr>
            <w:noProof/>
            <w:webHidden/>
          </w:rPr>
          <w:fldChar w:fldCharType="end"/>
        </w:r>
      </w:hyperlink>
    </w:p>
    <w:p w14:paraId="01D8FEF1"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68" w:history="1">
        <w:r w:rsidR="006102FE" w:rsidRPr="00DB4EB2">
          <w:rPr>
            <w:rStyle w:val="Hyperlink"/>
            <w:noProof/>
          </w:rPr>
          <w:t>3.8</w:t>
        </w:r>
        <w:r w:rsidR="006102FE">
          <w:rPr>
            <w:rFonts w:asciiTheme="minorHAnsi" w:eastAsiaTheme="minorEastAsia" w:hAnsiTheme="minorHAnsi" w:cstheme="minorBidi"/>
            <w:noProof/>
            <w:sz w:val="22"/>
            <w:szCs w:val="22"/>
          </w:rPr>
          <w:tab/>
        </w:r>
        <w:r w:rsidR="006102FE" w:rsidRPr="00DB4EB2">
          <w:rPr>
            <w:rStyle w:val="Hyperlink"/>
            <w:noProof/>
          </w:rPr>
          <w:t>InitialCommunitiesMap</w:t>
        </w:r>
        <w:r w:rsidR="006102FE">
          <w:rPr>
            <w:noProof/>
            <w:webHidden/>
          </w:rPr>
          <w:tab/>
        </w:r>
        <w:r w:rsidR="006102FE">
          <w:rPr>
            <w:noProof/>
            <w:webHidden/>
          </w:rPr>
          <w:fldChar w:fldCharType="begin"/>
        </w:r>
        <w:r w:rsidR="006102FE">
          <w:rPr>
            <w:noProof/>
            <w:webHidden/>
          </w:rPr>
          <w:instrText xml:space="preserve"> PAGEREF _Toc516122668 \h </w:instrText>
        </w:r>
        <w:r w:rsidR="006102FE">
          <w:rPr>
            <w:noProof/>
            <w:webHidden/>
          </w:rPr>
        </w:r>
        <w:r w:rsidR="006102FE">
          <w:rPr>
            <w:noProof/>
            <w:webHidden/>
          </w:rPr>
          <w:fldChar w:fldCharType="separate"/>
        </w:r>
        <w:r w:rsidR="006102FE">
          <w:rPr>
            <w:noProof/>
            <w:webHidden/>
          </w:rPr>
          <w:t>26</w:t>
        </w:r>
        <w:r w:rsidR="006102FE">
          <w:rPr>
            <w:noProof/>
            <w:webHidden/>
          </w:rPr>
          <w:fldChar w:fldCharType="end"/>
        </w:r>
      </w:hyperlink>
    </w:p>
    <w:p w14:paraId="7CB91B25"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69" w:history="1">
        <w:r w:rsidR="006102FE" w:rsidRPr="00DB4EB2">
          <w:rPr>
            <w:rStyle w:val="Hyperlink"/>
            <w:noProof/>
          </w:rPr>
          <w:t>3.9</w:t>
        </w:r>
        <w:r w:rsidR="006102FE">
          <w:rPr>
            <w:rFonts w:asciiTheme="minorHAnsi" w:eastAsiaTheme="minorEastAsia" w:hAnsiTheme="minorHAnsi" w:cstheme="minorBidi"/>
            <w:noProof/>
            <w:sz w:val="22"/>
            <w:szCs w:val="22"/>
          </w:rPr>
          <w:tab/>
        </w:r>
        <w:r w:rsidR="006102FE" w:rsidRPr="00DB4EB2">
          <w:rPr>
            <w:rStyle w:val="Hyperlink"/>
            <w:noProof/>
          </w:rPr>
          <w:t>PnETGenericParameters</w:t>
        </w:r>
        <w:r w:rsidR="006102FE">
          <w:rPr>
            <w:noProof/>
            <w:webHidden/>
          </w:rPr>
          <w:tab/>
        </w:r>
        <w:r w:rsidR="006102FE">
          <w:rPr>
            <w:noProof/>
            <w:webHidden/>
          </w:rPr>
          <w:fldChar w:fldCharType="begin"/>
        </w:r>
        <w:r w:rsidR="006102FE">
          <w:rPr>
            <w:noProof/>
            <w:webHidden/>
          </w:rPr>
          <w:instrText xml:space="preserve"> PAGEREF _Toc516122669 \h </w:instrText>
        </w:r>
        <w:r w:rsidR="006102FE">
          <w:rPr>
            <w:noProof/>
            <w:webHidden/>
          </w:rPr>
        </w:r>
        <w:r w:rsidR="006102FE">
          <w:rPr>
            <w:noProof/>
            <w:webHidden/>
          </w:rPr>
          <w:fldChar w:fldCharType="separate"/>
        </w:r>
        <w:r w:rsidR="006102FE">
          <w:rPr>
            <w:noProof/>
            <w:webHidden/>
          </w:rPr>
          <w:t>26</w:t>
        </w:r>
        <w:r w:rsidR="006102FE">
          <w:rPr>
            <w:noProof/>
            <w:webHidden/>
          </w:rPr>
          <w:fldChar w:fldCharType="end"/>
        </w:r>
      </w:hyperlink>
    </w:p>
    <w:p w14:paraId="6453521A"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670" w:history="1">
        <w:r w:rsidR="006102FE" w:rsidRPr="00DB4EB2">
          <w:rPr>
            <w:rStyle w:val="Hyperlink"/>
            <w:noProof/>
          </w:rPr>
          <w:t>3.10</w:t>
        </w:r>
        <w:r w:rsidR="006102FE">
          <w:rPr>
            <w:rFonts w:asciiTheme="minorHAnsi" w:eastAsiaTheme="minorEastAsia" w:hAnsiTheme="minorHAnsi" w:cstheme="minorBidi"/>
            <w:noProof/>
            <w:sz w:val="22"/>
            <w:szCs w:val="22"/>
          </w:rPr>
          <w:tab/>
        </w:r>
        <w:r w:rsidR="006102FE" w:rsidRPr="00DB4EB2">
          <w:rPr>
            <w:rStyle w:val="Hyperlink"/>
            <w:noProof/>
          </w:rPr>
          <w:t>PnETSpeciesParameters</w:t>
        </w:r>
        <w:r w:rsidR="006102FE">
          <w:rPr>
            <w:noProof/>
            <w:webHidden/>
          </w:rPr>
          <w:tab/>
        </w:r>
        <w:r w:rsidR="006102FE">
          <w:rPr>
            <w:noProof/>
            <w:webHidden/>
          </w:rPr>
          <w:fldChar w:fldCharType="begin"/>
        </w:r>
        <w:r w:rsidR="006102FE">
          <w:rPr>
            <w:noProof/>
            <w:webHidden/>
          </w:rPr>
          <w:instrText xml:space="preserve"> PAGEREF _Toc516122670 \h </w:instrText>
        </w:r>
        <w:r w:rsidR="006102FE">
          <w:rPr>
            <w:noProof/>
            <w:webHidden/>
          </w:rPr>
        </w:r>
        <w:r w:rsidR="006102FE">
          <w:rPr>
            <w:noProof/>
            <w:webHidden/>
          </w:rPr>
          <w:fldChar w:fldCharType="separate"/>
        </w:r>
        <w:r w:rsidR="006102FE">
          <w:rPr>
            <w:noProof/>
            <w:webHidden/>
          </w:rPr>
          <w:t>27</w:t>
        </w:r>
        <w:r w:rsidR="006102FE">
          <w:rPr>
            <w:noProof/>
            <w:webHidden/>
          </w:rPr>
          <w:fldChar w:fldCharType="end"/>
        </w:r>
      </w:hyperlink>
    </w:p>
    <w:p w14:paraId="6B81A35B"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671" w:history="1">
        <w:r w:rsidR="006102FE" w:rsidRPr="00DB4EB2">
          <w:rPr>
            <w:rStyle w:val="Hyperlink"/>
            <w:noProof/>
          </w:rPr>
          <w:t>3.11</w:t>
        </w:r>
        <w:r w:rsidR="006102FE">
          <w:rPr>
            <w:rFonts w:asciiTheme="minorHAnsi" w:eastAsiaTheme="minorEastAsia" w:hAnsiTheme="minorHAnsi" w:cstheme="minorBidi"/>
            <w:noProof/>
            <w:sz w:val="22"/>
            <w:szCs w:val="22"/>
          </w:rPr>
          <w:tab/>
        </w:r>
        <w:r w:rsidR="006102FE" w:rsidRPr="00DB4EB2">
          <w:rPr>
            <w:rStyle w:val="Hyperlink"/>
            <w:noProof/>
          </w:rPr>
          <w:t>EcoregionParameters</w:t>
        </w:r>
        <w:r w:rsidR="006102FE">
          <w:rPr>
            <w:noProof/>
            <w:webHidden/>
          </w:rPr>
          <w:tab/>
        </w:r>
        <w:r w:rsidR="006102FE">
          <w:rPr>
            <w:noProof/>
            <w:webHidden/>
          </w:rPr>
          <w:fldChar w:fldCharType="begin"/>
        </w:r>
        <w:r w:rsidR="006102FE">
          <w:rPr>
            <w:noProof/>
            <w:webHidden/>
          </w:rPr>
          <w:instrText xml:space="preserve"> PAGEREF _Toc516122671 \h </w:instrText>
        </w:r>
        <w:r w:rsidR="006102FE">
          <w:rPr>
            <w:noProof/>
            <w:webHidden/>
          </w:rPr>
        </w:r>
        <w:r w:rsidR="006102FE">
          <w:rPr>
            <w:noProof/>
            <w:webHidden/>
          </w:rPr>
          <w:fldChar w:fldCharType="separate"/>
        </w:r>
        <w:r w:rsidR="006102FE">
          <w:rPr>
            <w:noProof/>
            <w:webHidden/>
          </w:rPr>
          <w:t>27</w:t>
        </w:r>
        <w:r w:rsidR="006102FE">
          <w:rPr>
            <w:noProof/>
            <w:webHidden/>
          </w:rPr>
          <w:fldChar w:fldCharType="end"/>
        </w:r>
      </w:hyperlink>
    </w:p>
    <w:p w14:paraId="6764DA2F"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672" w:history="1">
        <w:r w:rsidR="006102FE" w:rsidRPr="00DB4EB2">
          <w:rPr>
            <w:rStyle w:val="Hyperlink"/>
            <w:noProof/>
          </w:rPr>
          <w:t>4</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Input File – Initial community classes</w:t>
        </w:r>
        <w:r w:rsidR="006102FE">
          <w:rPr>
            <w:noProof/>
            <w:webHidden/>
          </w:rPr>
          <w:tab/>
        </w:r>
        <w:r w:rsidR="006102FE">
          <w:rPr>
            <w:noProof/>
            <w:webHidden/>
          </w:rPr>
          <w:fldChar w:fldCharType="begin"/>
        </w:r>
        <w:r w:rsidR="006102FE">
          <w:rPr>
            <w:noProof/>
            <w:webHidden/>
          </w:rPr>
          <w:instrText xml:space="preserve"> PAGEREF _Toc516122672 \h </w:instrText>
        </w:r>
        <w:r w:rsidR="006102FE">
          <w:rPr>
            <w:noProof/>
            <w:webHidden/>
          </w:rPr>
        </w:r>
        <w:r w:rsidR="006102FE">
          <w:rPr>
            <w:noProof/>
            <w:webHidden/>
          </w:rPr>
          <w:fldChar w:fldCharType="separate"/>
        </w:r>
        <w:r w:rsidR="006102FE">
          <w:rPr>
            <w:noProof/>
            <w:webHidden/>
          </w:rPr>
          <w:t>28</w:t>
        </w:r>
        <w:r w:rsidR="006102FE">
          <w:rPr>
            <w:noProof/>
            <w:webHidden/>
          </w:rPr>
          <w:fldChar w:fldCharType="end"/>
        </w:r>
      </w:hyperlink>
    </w:p>
    <w:p w14:paraId="23132E4B"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73" w:history="1">
        <w:r w:rsidR="006102FE" w:rsidRPr="00DB4EB2">
          <w:rPr>
            <w:rStyle w:val="Hyperlink"/>
            <w:noProof/>
          </w:rPr>
          <w:t>4.1</w:t>
        </w:r>
        <w:r w:rsidR="006102FE">
          <w:rPr>
            <w:rFonts w:asciiTheme="minorHAnsi" w:eastAsiaTheme="minorEastAsia" w:hAnsiTheme="minorHAnsi" w:cstheme="minorBidi"/>
            <w:noProof/>
            <w:sz w:val="22"/>
            <w:szCs w:val="22"/>
          </w:rPr>
          <w:tab/>
        </w:r>
        <w:r w:rsidR="006102FE" w:rsidRPr="00DB4EB2">
          <w:rPr>
            <w:rStyle w:val="Hyperlink"/>
            <w:noProof/>
          </w:rPr>
          <w:t>Example File</w:t>
        </w:r>
        <w:r w:rsidR="006102FE">
          <w:rPr>
            <w:noProof/>
            <w:webHidden/>
          </w:rPr>
          <w:tab/>
        </w:r>
        <w:r w:rsidR="006102FE">
          <w:rPr>
            <w:noProof/>
            <w:webHidden/>
          </w:rPr>
          <w:fldChar w:fldCharType="begin"/>
        </w:r>
        <w:r w:rsidR="006102FE">
          <w:rPr>
            <w:noProof/>
            <w:webHidden/>
          </w:rPr>
          <w:instrText xml:space="preserve"> PAGEREF _Toc516122673 \h </w:instrText>
        </w:r>
        <w:r w:rsidR="006102FE">
          <w:rPr>
            <w:noProof/>
            <w:webHidden/>
          </w:rPr>
        </w:r>
        <w:r w:rsidR="006102FE">
          <w:rPr>
            <w:noProof/>
            <w:webHidden/>
          </w:rPr>
          <w:fldChar w:fldCharType="separate"/>
        </w:r>
        <w:r w:rsidR="006102FE">
          <w:rPr>
            <w:noProof/>
            <w:webHidden/>
          </w:rPr>
          <w:t>28</w:t>
        </w:r>
        <w:r w:rsidR="006102FE">
          <w:rPr>
            <w:noProof/>
            <w:webHidden/>
          </w:rPr>
          <w:fldChar w:fldCharType="end"/>
        </w:r>
      </w:hyperlink>
    </w:p>
    <w:p w14:paraId="31E3B855"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74" w:history="1">
        <w:r w:rsidR="006102FE" w:rsidRPr="00DB4EB2">
          <w:rPr>
            <w:rStyle w:val="Hyperlink"/>
            <w:noProof/>
          </w:rPr>
          <w:t>4.2</w:t>
        </w:r>
        <w:r w:rsidR="006102FE">
          <w:rPr>
            <w:rFonts w:asciiTheme="minorHAnsi" w:eastAsiaTheme="minorEastAsia" w:hAnsiTheme="minorHAnsi" w:cstheme="minorBidi"/>
            <w:noProof/>
            <w:sz w:val="22"/>
            <w:szCs w:val="22"/>
          </w:rPr>
          <w:tab/>
        </w:r>
        <w:r w:rsidR="006102FE" w:rsidRPr="00DB4EB2">
          <w:rPr>
            <w:rStyle w:val="Hyperlink"/>
            <w:noProof/>
          </w:rPr>
          <w:t>LandisData</w:t>
        </w:r>
        <w:r w:rsidR="006102FE">
          <w:rPr>
            <w:noProof/>
            <w:webHidden/>
          </w:rPr>
          <w:tab/>
        </w:r>
        <w:r w:rsidR="006102FE">
          <w:rPr>
            <w:noProof/>
            <w:webHidden/>
          </w:rPr>
          <w:fldChar w:fldCharType="begin"/>
        </w:r>
        <w:r w:rsidR="006102FE">
          <w:rPr>
            <w:noProof/>
            <w:webHidden/>
          </w:rPr>
          <w:instrText xml:space="preserve"> PAGEREF _Toc516122674 \h </w:instrText>
        </w:r>
        <w:r w:rsidR="006102FE">
          <w:rPr>
            <w:noProof/>
            <w:webHidden/>
          </w:rPr>
        </w:r>
        <w:r w:rsidR="006102FE">
          <w:rPr>
            <w:noProof/>
            <w:webHidden/>
          </w:rPr>
          <w:fldChar w:fldCharType="separate"/>
        </w:r>
        <w:r w:rsidR="006102FE">
          <w:rPr>
            <w:noProof/>
            <w:webHidden/>
          </w:rPr>
          <w:t>29</w:t>
        </w:r>
        <w:r w:rsidR="006102FE">
          <w:rPr>
            <w:noProof/>
            <w:webHidden/>
          </w:rPr>
          <w:fldChar w:fldCharType="end"/>
        </w:r>
      </w:hyperlink>
    </w:p>
    <w:p w14:paraId="08235A7E"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75" w:history="1">
        <w:r w:rsidR="006102FE" w:rsidRPr="00DB4EB2">
          <w:rPr>
            <w:rStyle w:val="Hyperlink"/>
            <w:noProof/>
          </w:rPr>
          <w:t>4.3</w:t>
        </w:r>
        <w:r w:rsidR="006102FE">
          <w:rPr>
            <w:rFonts w:asciiTheme="minorHAnsi" w:eastAsiaTheme="minorEastAsia" w:hAnsiTheme="minorHAnsi" w:cstheme="minorBidi"/>
            <w:noProof/>
            <w:sz w:val="22"/>
            <w:szCs w:val="22"/>
          </w:rPr>
          <w:tab/>
        </w:r>
        <w:r w:rsidR="006102FE" w:rsidRPr="00DB4EB2">
          <w:rPr>
            <w:rStyle w:val="Hyperlink"/>
            <w:noProof/>
          </w:rPr>
          <w:t>Initial Community Class Definitions</w:t>
        </w:r>
        <w:r w:rsidR="006102FE">
          <w:rPr>
            <w:noProof/>
            <w:webHidden/>
          </w:rPr>
          <w:tab/>
        </w:r>
        <w:r w:rsidR="006102FE">
          <w:rPr>
            <w:noProof/>
            <w:webHidden/>
          </w:rPr>
          <w:fldChar w:fldCharType="begin"/>
        </w:r>
        <w:r w:rsidR="006102FE">
          <w:rPr>
            <w:noProof/>
            <w:webHidden/>
          </w:rPr>
          <w:instrText xml:space="preserve"> PAGEREF _Toc516122675 \h </w:instrText>
        </w:r>
        <w:r w:rsidR="006102FE">
          <w:rPr>
            <w:noProof/>
            <w:webHidden/>
          </w:rPr>
        </w:r>
        <w:r w:rsidR="006102FE">
          <w:rPr>
            <w:noProof/>
            <w:webHidden/>
          </w:rPr>
          <w:fldChar w:fldCharType="separate"/>
        </w:r>
        <w:r w:rsidR="006102FE">
          <w:rPr>
            <w:noProof/>
            <w:webHidden/>
          </w:rPr>
          <w:t>29</w:t>
        </w:r>
        <w:r w:rsidR="006102FE">
          <w:rPr>
            <w:noProof/>
            <w:webHidden/>
          </w:rPr>
          <w:fldChar w:fldCharType="end"/>
        </w:r>
      </w:hyperlink>
    </w:p>
    <w:p w14:paraId="4F533D6F"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76" w:history="1">
        <w:r w:rsidR="006102FE" w:rsidRPr="00DB4EB2">
          <w:rPr>
            <w:rStyle w:val="Hyperlink"/>
            <w:noProof/>
          </w:rPr>
          <w:t>4.3.1</w:t>
        </w:r>
        <w:r w:rsidR="006102FE">
          <w:rPr>
            <w:rFonts w:asciiTheme="minorHAnsi" w:eastAsiaTheme="minorEastAsia" w:hAnsiTheme="minorHAnsi" w:cstheme="minorBidi"/>
            <w:i w:val="0"/>
            <w:iCs w:val="0"/>
            <w:noProof/>
            <w:sz w:val="22"/>
            <w:szCs w:val="22"/>
          </w:rPr>
          <w:tab/>
        </w:r>
        <w:r w:rsidR="006102FE" w:rsidRPr="00DB4EB2">
          <w:rPr>
            <w:rStyle w:val="Hyperlink"/>
            <w:noProof/>
          </w:rPr>
          <w:t>MapCode</w:t>
        </w:r>
        <w:r w:rsidR="006102FE">
          <w:rPr>
            <w:noProof/>
            <w:webHidden/>
          </w:rPr>
          <w:tab/>
        </w:r>
        <w:r w:rsidR="006102FE">
          <w:rPr>
            <w:noProof/>
            <w:webHidden/>
          </w:rPr>
          <w:fldChar w:fldCharType="begin"/>
        </w:r>
        <w:r w:rsidR="006102FE">
          <w:rPr>
            <w:noProof/>
            <w:webHidden/>
          </w:rPr>
          <w:instrText xml:space="preserve"> PAGEREF _Toc516122676 \h </w:instrText>
        </w:r>
        <w:r w:rsidR="006102FE">
          <w:rPr>
            <w:noProof/>
            <w:webHidden/>
          </w:rPr>
        </w:r>
        <w:r w:rsidR="006102FE">
          <w:rPr>
            <w:noProof/>
            <w:webHidden/>
          </w:rPr>
          <w:fldChar w:fldCharType="separate"/>
        </w:r>
        <w:r w:rsidR="006102FE">
          <w:rPr>
            <w:noProof/>
            <w:webHidden/>
          </w:rPr>
          <w:t>29</w:t>
        </w:r>
        <w:r w:rsidR="006102FE">
          <w:rPr>
            <w:noProof/>
            <w:webHidden/>
          </w:rPr>
          <w:fldChar w:fldCharType="end"/>
        </w:r>
      </w:hyperlink>
    </w:p>
    <w:p w14:paraId="4768A4DD"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77" w:history="1">
        <w:r w:rsidR="006102FE" w:rsidRPr="00DB4EB2">
          <w:rPr>
            <w:rStyle w:val="Hyperlink"/>
            <w:noProof/>
          </w:rPr>
          <w:t>4.3.2</w:t>
        </w:r>
        <w:r w:rsidR="006102FE">
          <w:rPr>
            <w:rFonts w:asciiTheme="minorHAnsi" w:eastAsiaTheme="minorEastAsia" w:hAnsiTheme="minorHAnsi" w:cstheme="minorBidi"/>
            <w:i w:val="0"/>
            <w:iCs w:val="0"/>
            <w:noProof/>
            <w:sz w:val="22"/>
            <w:szCs w:val="22"/>
          </w:rPr>
          <w:tab/>
        </w:r>
        <w:r w:rsidR="006102FE" w:rsidRPr="00DB4EB2">
          <w:rPr>
            <w:rStyle w:val="Hyperlink"/>
            <w:noProof/>
          </w:rPr>
          <w:t>Species Present</w:t>
        </w:r>
        <w:r w:rsidR="006102FE">
          <w:rPr>
            <w:noProof/>
            <w:webHidden/>
          </w:rPr>
          <w:tab/>
        </w:r>
        <w:r w:rsidR="006102FE">
          <w:rPr>
            <w:noProof/>
            <w:webHidden/>
          </w:rPr>
          <w:fldChar w:fldCharType="begin"/>
        </w:r>
        <w:r w:rsidR="006102FE">
          <w:rPr>
            <w:noProof/>
            <w:webHidden/>
          </w:rPr>
          <w:instrText xml:space="preserve"> PAGEREF _Toc516122677 \h </w:instrText>
        </w:r>
        <w:r w:rsidR="006102FE">
          <w:rPr>
            <w:noProof/>
            <w:webHidden/>
          </w:rPr>
        </w:r>
        <w:r w:rsidR="006102FE">
          <w:rPr>
            <w:noProof/>
            <w:webHidden/>
          </w:rPr>
          <w:fldChar w:fldCharType="separate"/>
        </w:r>
        <w:r w:rsidR="006102FE">
          <w:rPr>
            <w:noProof/>
            <w:webHidden/>
          </w:rPr>
          <w:t>29</w:t>
        </w:r>
        <w:r w:rsidR="006102FE">
          <w:rPr>
            <w:noProof/>
            <w:webHidden/>
          </w:rPr>
          <w:fldChar w:fldCharType="end"/>
        </w:r>
      </w:hyperlink>
    </w:p>
    <w:p w14:paraId="14898E73"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78" w:history="1">
        <w:r w:rsidR="006102FE" w:rsidRPr="00DB4EB2">
          <w:rPr>
            <w:rStyle w:val="Hyperlink"/>
            <w:noProof/>
          </w:rPr>
          <w:t>4.3.3</w:t>
        </w:r>
        <w:r w:rsidR="006102FE">
          <w:rPr>
            <w:rFonts w:asciiTheme="minorHAnsi" w:eastAsiaTheme="minorEastAsia" w:hAnsiTheme="minorHAnsi" w:cstheme="minorBidi"/>
            <w:i w:val="0"/>
            <w:iCs w:val="0"/>
            <w:noProof/>
            <w:sz w:val="22"/>
            <w:szCs w:val="22"/>
          </w:rPr>
          <w:tab/>
        </w:r>
        <w:r w:rsidR="006102FE" w:rsidRPr="00DB4EB2">
          <w:rPr>
            <w:rStyle w:val="Hyperlink"/>
            <w:noProof/>
          </w:rPr>
          <w:t>Grouping Species Ages into Cohorts</w:t>
        </w:r>
        <w:r w:rsidR="006102FE">
          <w:rPr>
            <w:noProof/>
            <w:webHidden/>
          </w:rPr>
          <w:tab/>
        </w:r>
        <w:r w:rsidR="006102FE">
          <w:rPr>
            <w:noProof/>
            <w:webHidden/>
          </w:rPr>
          <w:fldChar w:fldCharType="begin"/>
        </w:r>
        <w:r w:rsidR="006102FE">
          <w:rPr>
            <w:noProof/>
            <w:webHidden/>
          </w:rPr>
          <w:instrText xml:space="preserve"> PAGEREF _Toc516122678 \h </w:instrText>
        </w:r>
        <w:r w:rsidR="006102FE">
          <w:rPr>
            <w:noProof/>
            <w:webHidden/>
          </w:rPr>
        </w:r>
        <w:r w:rsidR="006102FE">
          <w:rPr>
            <w:noProof/>
            <w:webHidden/>
          </w:rPr>
          <w:fldChar w:fldCharType="separate"/>
        </w:r>
        <w:r w:rsidR="006102FE">
          <w:rPr>
            <w:noProof/>
            <w:webHidden/>
          </w:rPr>
          <w:t>29</w:t>
        </w:r>
        <w:r w:rsidR="006102FE">
          <w:rPr>
            <w:noProof/>
            <w:webHidden/>
          </w:rPr>
          <w:fldChar w:fldCharType="end"/>
        </w:r>
      </w:hyperlink>
    </w:p>
    <w:p w14:paraId="7C2A9549"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679" w:history="1">
        <w:r w:rsidR="006102FE" w:rsidRPr="00DB4EB2">
          <w:rPr>
            <w:rStyle w:val="Hyperlink"/>
            <w:noProof/>
          </w:rPr>
          <w:t>5</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Input File – Initial community map</w:t>
        </w:r>
        <w:r w:rsidR="006102FE">
          <w:rPr>
            <w:noProof/>
            <w:webHidden/>
          </w:rPr>
          <w:tab/>
        </w:r>
        <w:r w:rsidR="006102FE">
          <w:rPr>
            <w:noProof/>
            <w:webHidden/>
          </w:rPr>
          <w:fldChar w:fldCharType="begin"/>
        </w:r>
        <w:r w:rsidR="006102FE">
          <w:rPr>
            <w:noProof/>
            <w:webHidden/>
          </w:rPr>
          <w:instrText xml:space="preserve"> PAGEREF _Toc516122679 \h </w:instrText>
        </w:r>
        <w:r w:rsidR="006102FE">
          <w:rPr>
            <w:noProof/>
            <w:webHidden/>
          </w:rPr>
        </w:r>
        <w:r w:rsidR="006102FE">
          <w:rPr>
            <w:noProof/>
            <w:webHidden/>
          </w:rPr>
          <w:fldChar w:fldCharType="separate"/>
        </w:r>
        <w:r w:rsidR="006102FE">
          <w:rPr>
            <w:noProof/>
            <w:webHidden/>
          </w:rPr>
          <w:t>30</w:t>
        </w:r>
        <w:r w:rsidR="006102FE">
          <w:rPr>
            <w:noProof/>
            <w:webHidden/>
          </w:rPr>
          <w:fldChar w:fldCharType="end"/>
        </w:r>
      </w:hyperlink>
    </w:p>
    <w:p w14:paraId="08AE049D"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680" w:history="1">
        <w:r w:rsidR="006102FE" w:rsidRPr="00DB4EB2">
          <w:rPr>
            <w:rStyle w:val="Hyperlink"/>
            <w:noProof/>
          </w:rPr>
          <w:t>6</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Input File – Climate</w:t>
        </w:r>
        <w:r w:rsidR="006102FE">
          <w:rPr>
            <w:noProof/>
            <w:webHidden/>
          </w:rPr>
          <w:tab/>
        </w:r>
        <w:r w:rsidR="006102FE">
          <w:rPr>
            <w:noProof/>
            <w:webHidden/>
          </w:rPr>
          <w:fldChar w:fldCharType="begin"/>
        </w:r>
        <w:r w:rsidR="006102FE">
          <w:rPr>
            <w:noProof/>
            <w:webHidden/>
          </w:rPr>
          <w:instrText xml:space="preserve"> PAGEREF _Toc516122680 \h </w:instrText>
        </w:r>
        <w:r w:rsidR="006102FE">
          <w:rPr>
            <w:noProof/>
            <w:webHidden/>
          </w:rPr>
        </w:r>
        <w:r w:rsidR="006102FE">
          <w:rPr>
            <w:noProof/>
            <w:webHidden/>
          </w:rPr>
          <w:fldChar w:fldCharType="separate"/>
        </w:r>
        <w:r w:rsidR="006102FE">
          <w:rPr>
            <w:noProof/>
            <w:webHidden/>
          </w:rPr>
          <w:t>30</w:t>
        </w:r>
        <w:r w:rsidR="006102FE">
          <w:rPr>
            <w:noProof/>
            <w:webHidden/>
          </w:rPr>
          <w:fldChar w:fldCharType="end"/>
        </w:r>
      </w:hyperlink>
    </w:p>
    <w:p w14:paraId="16F3AE84"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81" w:history="1">
        <w:r w:rsidR="006102FE" w:rsidRPr="00DB4EB2">
          <w:rPr>
            <w:rStyle w:val="Hyperlink"/>
            <w:noProof/>
          </w:rPr>
          <w:t>6.1.1</w:t>
        </w:r>
        <w:r w:rsidR="006102FE">
          <w:rPr>
            <w:rFonts w:asciiTheme="minorHAnsi" w:eastAsiaTheme="minorEastAsia" w:hAnsiTheme="minorHAnsi" w:cstheme="minorBidi"/>
            <w:i w:val="0"/>
            <w:iCs w:val="0"/>
            <w:noProof/>
            <w:sz w:val="22"/>
            <w:szCs w:val="22"/>
          </w:rPr>
          <w:tab/>
        </w:r>
        <w:r w:rsidR="006102FE" w:rsidRPr="00DB4EB2">
          <w:rPr>
            <w:rStyle w:val="Hyperlink"/>
            <w:noProof/>
          </w:rPr>
          <w:t>Example File #1</w:t>
        </w:r>
        <w:r w:rsidR="006102FE">
          <w:rPr>
            <w:noProof/>
            <w:webHidden/>
          </w:rPr>
          <w:tab/>
        </w:r>
        <w:r w:rsidR="006102FE">
          <w:rPr>
            <w:noProof/>
            <w:webHidden/>
          </w:rPr>
          <w:fldChar w:fldCharType="begin"/>
        </w:r>
        <w:r w:rsidR="006102FE">
          <w:rPr>
            <w:noProof/>
            <w:webHidden/>
          </w:rPr>
          <w:instrText xml:space="preserve"> PAGEREF _Toc516122681 \h </w:instrText>
        </w:r>
        <w:r w:rsidR="006102FE">
          <w:rPr>
            <w:noProof/>
            <w:webHidden/>
          </w:rPr>
        </w:r>
        <w:r w:rsidR="006102FE">
          <w:rPr>
            <w:noProof/>
            <w:webHidden/>
          </w:rPr>
          <w:fldChar w:fldCharType="separate"/>
        </w:r>
        <w:r w:rsidR="006102FE">
          <w:rPr>
            <w:noProof/>
            <w:webHidden/>
          </w:rPr>
          <w:t>30</w:t>
        </w:r>
        <w:r w:rsidR="006102FE">
          <w:rPr>
            <w:noProof/>
            <w:webHidden/>
          </w:rPr>
          <w:fldChar w:fldCharType="end"/>
        </w:r>
      </w:hyperlink>
    </w:p>
    <w:p w14:paraId="1D7AA944"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82" w:history="1">
        <w:r w:rsidR="006102FE" w:rsidRPr="00DB4EB2">
          <w:rPr>
            <w:rStyle w:val="Hyperlink"/>
            <w:noProof/>
          </w:rPr>
          <w:t>6.1.2</w:t>
        </w:r>
        <w:r w:rsidR="006102FE">
          <w:rPr>
            <w:rFonts w:asciiTheme="minorHAnsi" w:eastAsiaTheme="minorEastAsia" w:hAnsiTheme="minorHAnsi" w:cstheme="minorBidi"/>
            <w:i w:val="0"/>
            <w:iCs w:val="0"/>
            <w:noProof/>
            <w:sz w:val="22"/>
            <w:szCs w:val="22"/>
          </w:rPr>
          <w:tab/>
        </w:r>
        <w:r w:rsidR="006102FE" w:rsidRPr="00DB4EB2">
          <w:rPr>
            <w:rStyle w:val="Hyperlink"/>
            <w:noProof/>
          </w:rPr>
          <w:t>Example File #2</w:t>
        </w:r>
        <w:r w:rsidR="006102FE">
          <w:rPr>
            <w:noProof/>
            <w:webHidden/>
          </w:rPr>
          <w:tab/>
        </w:r>
        <w:r w:rsidR="006102FE">
          <w:rPr>
            <w:noProof/>
            <w:webHidden/>
          </w:rPr>
          <w:fldChar w:fldCharType="begin"/>
        </w:r>
        <w:r w:rsidR="006102FE">
          <w:rPr>
            <w:noProof/>
            <w:webHidden/>
          </w:rPr>
          <w:instrText xml:space="preserve"> PAGEREF _Toc516122682 \h </w:instrText>
        </w:r>
        <w:r w:rsidR="006102FE">
          <w:rPr>
            <w:noProof/>
            <w:webHidden/>
          </w:rPr>
        </w:r>
        <w:r w:rsidR="006102FE">
          <w:rPr>
            <w:noProof/>
            <w:webHidden/>
          </w:rPr>
          <w:fldChar w:fldCharType="separate"/>
        </w:r>
        <w:r w:rsidR="006102FE">
          <w:rPr>
            <w:noProof/>
            <w:webHidden/>
          </w:rPr>
          <w:t>31</w:t>
        </w:r>
        <w:r w:rsidR="006102FE">
          <w:rPr>
            <w:noProof/>
            <w:webHidden/>
          </w:rPr>
          <w:fldChar w:fldCharType="end"/>
        </w:r>
      </w:hyperlink>
    </w:p>
    <w:p w14:paraId="05BC48BC"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83" w:history="1">
        <w:r w:rsidR="006102FE" w:rsidRPr="00DB4EB2">
          <w:rPr>
            <w:rStyle w:val="Hyperlink"/>
            <w:noProof/>
          </w:rPr>
          <w:t>6.2</w:t>
        </w:r>
        <w:r w:rsidR="006102FE">
          <w:rPr>
            <w:rFonts w:asciiTheme="minorHAnsi" w:eastAsiaTheme="minorEastAsia" w:hAnsiTheme="minorHAnsi" w:cstheme="minorBidi"/>
            <w:noProof/>
            <w:sz w:val="22"/>
            <w:szCs w:val="22"/>
          </w:rPr>
          <w:tab/>
        </w:r>
        <w:r w:rsidR="006102FE" w:rsidRPr="00DB4EB2">
          <w:rPr>
            <w:rStyle w:val="Hyperlink"/>
            <w:noProof/>
          </w:rPr>
          <w:t>Header Information</w:t>
        </w:r>
        <w:r w:rsidR="006102FE">
          <w:rPr>
            <w:noProof/>
            <w:webHidden/>
          </w:rPr>
          <w:tab/>
        </w:r>
        <w:r w:rsidR="006102FE">
          <w:rPr>
            <w:noProof/>
            <w:webHidden/>
          </w:rPr>
          <w:fldChar w:fldCharType="begin"/>
        </w:r>
        <w:r w:rsidR="006102FE">
          <w:rPr>
            <w:noProof/>
            <w:webHidden/>
          </w:rPr>
          <w:instrText xml:space="preserve"> PAGEREF _Toc516122683 \h </w:instrText>
        </w:r>
        <w:r w:rsidR="006102FE">
          <w:rPr>
            <w:noProof/>
            <w:webHidden/>
          </w:rPr>
        </w:r>
        <w:r w:rsidR="006102FE">
          <w:rPr>
            <w:noProof/>
            <w:webHidden/>
          </w:rPr>
          <w:fldChar w:fldCharType="separate"/>
        </w:r>
        <w:r w:rsidR="006102FE">
          <w:rPr>
            <w:noProof/>
            <w:webHidden/>
          </w:rPr>
          <w:t>31</w:t>
        </w:r>
        <w:r w:rsidR="006102FE">
          <w:rPr>
            <w:noProof/>
            <w:webHidden/>
          </w:rPr>
          <w:fldChar w:fldCharType="end"/>
        </w:r>
      </w:hyperlink>
    </w:p>
    <w:p w14:paraId="233EFC29"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84" w:history="1">
        <w:r w:rsidR="006102FE" w:rsidRPr="00DB4EB2">
          <w:rPr>
            <w:rStyle w:val="Hyperlink"/>
            <w:noProof/>
          </w:rPr>
          <w:t>6.3</w:t>
        </w:r>
        <w:r w:rsidR="006102FE">
          <w:rPr>
            <w:rFonts w:asciiTheme="minorHAnsi" w:eastAsiaTheme="minorEastAsia" w:hAnsiTheme="minorHAnsi" w:cstheme="minorBidi"/>
            <w:noProof/>
            <w:sz w:val="22"/>
            <w:szCs w:val="22"/>
          </w:rPr>
          <w:tab/>
        </w:r>
        <w:r w:rsidR="006102FE" w:rsidRPr="00DB4EB2">
          <w:rPr>
            <w:rStyle w:val="Hyperlink"/>
            <w:noProof/>
          </w:rPr>
          <w:t>Observations</w:t>
        </w:r>
        <w:r w:rsidR="006102FE">
          <w:rPr>
            <w:noProof/>
            <w:webHidden/>
          </w:rPr>
          <w:tab/>
        </w:r>
        <w:r w:rsidR="006102FE">
          <w:rPr>
            <w:noProof/>
            <w:webHidden/>
          </w:rPr>
          <w:fldChar w:fldCharType="begin"/>
        </w:r>
        <w:r w:rsidR="006102FE">
          <w:rPr>
            <w:noProof/>
            <w:webHidden/>
          </w:rPr>
          <w:instrText xml:space="preserve"> PAGEREF _Toc516122684 \h </w:instrText>
        </w:r>
        <w:r w:rsidR="006102FE">
          <w:rPr>
            <w:noProof/>
            <w:webHidden/>
          </w:rPr>
        </w:r>
        <w:r w:rsidR="006102FE">
          <w:rPr>
            <w:noProof/>
            <w:webHidden/>
          </w:rPr>
          <w:fldChar w:fldCharType="separate"/>
        </w:r>
        <w:r w:rsidR="006102FE">
          <w:rPr>
            <w:noProof/>
            <w:webHidden/>
          </w:rPr>
          <w:t>31</w:t>
        </w:r>
        <w:r w:rsidR="006102FE">
          <w:rPr>
            <w:noProof/>
            <w:webHidden/>
          </w:rPr>
          <w:fldChar w:fldCharType="end"/>
        </w:r>
      </w:hyperlink>
    </w:p>
    <w:p w14:paraId="425C7CA6"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85" w:history="1">
        <w:r w:rsidR="006102FE" w:rsidRPr="00DB4EB2">
          <w:rPr>
            <w:rStyle w:val="Hyperlink"/>
            <w:noProof/>
          </w:rPr>
          <w:t>6.3.1</w:t>
        </w:r>
        <w:r w:rsidR="006102FE">
          <w:rPr>
            <w:rFonts w:asciiTheme="minorHAnsi" w:eastAsiaTheme="minorEastAsia" w:hAnsiTheme="minorHAnsi" w:cstheme="minorBidi"/>
            <w:i w:val="0"/>
            <w:iCs w:val="0"/>
            <w:noProof/>
            <w:sz w:val="22"/>
            <w:szCs w:val="22"/>
          </w:rPr>
          <w:tab/>
        </w:r>
        <w:r w:rsidR="006102FE" w:rsidRPr="00DB4EB2">
          <w:rPr>
            <w:rStyle w:val="Hyperlink"/>
            <w:noProof/>
          </w:rPr>
          <w:t>Year</w:t>
        </w:r>
        <w:r w:rsidR="006102FE">
          <w:rPr>
            <w:noProof/>
            <w:webHidden/>
          </w:rPr>
          <w:tab/>
        </w:r>
        <w:r w:rsidR="006102FE">
          <w:rPr>
            <w:noProof/>
            <w:webHidden/>
          </w:rPr>
          <w:fldChar w:fldCharType="begin"/>
        </w:r>
        <w:r w:rsidR="006102FE">
          <w:rPr>
            <w:noProof/>
            <w:webHidden/>
          </w:rPr>
          <w:instrText xml:space="preserve"> PAGEREF _Toc516122685 \h </w:instrText>
        </w:r>
        <w:r w:rsidR="006102FE">
          <w:rPr>
            <w:noProof/>
            <w:webHidden/>
          </w:rPr>
        </w:r>
        <w:r w:rsidR="006102FE">
          <w:rPr>
            <w:noProof/>
            <w:webHidden/>
          </w:rPr>
          <w:fldChar w:fldCharType="separate"/>
        </w:r>
        <w:r w:rsidR="006102FE">
          <w:rPr>
            <w:noProof/>
            <w:webHidden/>
          </w:rPr>
          <w:t>31</w:t>
        </w:r>
        <w:r w:rsidR="006102FE">
          <w:rPr>
            <w:noProof/>
            <w:webHidden/>
          </w:rPr>
          <w:fldChar w:fldCharType="end"/>
        </w:r>
      </w:hyperlink>
    </w:p>
    <w:p w14:paraId="7126B848"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86" w:history="1">
        <w:r w:rsidR="006102FE" w:rsidRPr="00DB4EB2">
          <w:rPr>
            <w:rStyle w:val="Hyperlink"/>
            <w:noProof/>
          </w:rPr>
          <w:t>6.3.2</w:t>
        </w:r>
        <w:r w:rsidR="006102FE">
          <w:rPr>
            <w:rFonts w:asciiTheme="minorHAnsi" w:eastAsiaTheme="minorEastAsia" w:hAnsiTheme="minorHAnsi" w:cstheme="minorBidi"/>
            <w:i w:val="0"/>
            <w:iCs w:val="0"/>
            <w:noProof/>
            <w:sz w:val="22"/>
            <w:szCs w:val="22"/>
          </w:rPr>
          <w:tab/>
        </w:r>
        <w:r w:rsidR="006102FE" w:rsidRPr="00DB4EB2">
          <w:rPr>
            <w:rStyle w:val="Hyperlink"/>
            <w:noProof/>
          </w:rPr>
          <w:t>Month</w:t>
        </w:r>
        <w:r w:rsidR="006102FE">
          <w:rPr>
            <w:noProof/>
            <w:webHidden/>
          </w:rPr>
          <w:tab/>
        </w:r>
        <w:r w:rsidR="006102FE">
          <w:rPr>
            <w:noProof/>
            <w:webHidden/>
          </w:rPr>
          <w:fldChar w:fldCharType="begin"/>
        </w:r>
        <w:r w:rsidR="006102FE">
          <w:rPr>
            <w:noProof/>
            <w:webHidden/>
          </w:rPr>
          <w:instrText xml:space="preserve"> PAGEREF _Toc516122686 \h </w:instrText>
        </w:r>
        <w:r w:rsidR="006102FE">
          <w:rPr>
            <w:noProof/>
            <w:webHidden/>
          </w:rPr>
        </w:r>
        <w:r w:rsidR="006102FE">
          <w:rPr>
            <w:noProof/>
            <w:webHidden/>
          </w:rPr>
          <w:fldChar w:fldCharType="separate"/>
        </w:r>
        <w:r w:rsidR="006102FE">
          <w:rPr>
            <w:noProof/>
            <w:webHidden/>
          </w:rPr>
          <w:t>31</w:t>
        </w:r>
        <w:r w:rsidR="006102FE">
          <w:rPr>
            <w:noProof/>
            <w:webHidden/>
          </w:rPr>
          <w:fldChar w:fldCharType="end"/>
        </w:r>
      </w:hyperlink>
    </w:p>
    <w:p w14:paraId="75788309"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87" w:history="1">
        <w:r w:rsidR="006102FE" w:rsidRPr="00DB4EB2">
          <w:rPr>
            <w:rStyle w:val="Hyperlink"/>
            <w:noProof/>
          </w:rPr>
          <w:t>6.3.3</w:t>
        </w:r>
        <w:r w:rsidR="006102FE">
          <w:rPr>
            <w:rFonts w:asciiTheme="minorHAnsi" w:eastAsiaTheme="minorEastAsia" w:hAnsiTheme="minorHAnsi" w:cstheme="minorBidi"/>
            <w:i w:val="0"/>
            <w:iCs w:val="0"/>
            <w:noProof/>
            <w:sz w:val="22"/>
            <w:szCs w:val="22"/>
          </w:rPr>
          <w:tab/>
        </w:r>
        <w:r w:rsidR="006102FE" w:rsidRPr="00DB4EB2">
          <w:rPr>
            <w:rStyle w:val="Hyperlink"/>
            <w:noProof/>
          </w:rPr>
          <w:t>TMax</w:t>
        </w:r>
        <w:r w:rsidR="006102FE">
          <w:rPr>
            <w:noProof/>
            <w:webHidden/>
          </w:rPr>
          <w:tab/>
        </w:r>
        <w:r w:rsidR="006102FE">
          <w:rPr>
            <w:noProof/>
            <w:webHidden/>
          </w:rPr>
          <w:fldChar w:fldCharType="begin"/>
        </w:r>
        <w:r w:rsidR="006102FE">
          <w:rPr>
            <w:noProof/>
            <w:webHidden/>
          </w:rPr>
          <w:instrText xml:space="preserve"> PAGEREF _Toc516122687 \h </w:instrText>
        </w:r>
        <w:r w:rsidR="006102FE">
          <w:rPr>
            <w:noProof/>
            <w:webHidden/>
          </w:rPr>
        </w:r>
        <w:r w:rsidR="006102FE">
          <w:rPr>
            <w:noProof/>
            <w:webHidden/>
          </w:rPr>
          <w:fldChar w:fldCharType="separate"/>
        </w:r>
        <w:r w:rsidR="006102FE">
          <w:rPr>
            <w:noProof/>
            <w:webHidden/>
          </w:rPr>
          <w:t>31</w:t>
        </w:r>
        <w:r w:rsidR="006102FE">
          <w:rPr>
            <w:noProof/>
            <w:webHidden/>
          </w:rPr>
          <w:fldChar w:fldCharType="end"/>
        </w:r>
      </w:hyperlink>
    </w:p>
    <w:p w14:paraId="2B47EB3A"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88" w:history="1">
        <w:r w:rsidR="006102FE" w:rsidRPr="00DB4EB2">
          <w:rPr>
            <w:rStyle w:val="Hyperlink"/>
            <w:noProof/>
          </w:rPr>
          <w:t>6.3.4</w:t>
        </w:r>
        <w:r w:rsidR="006102FE">
          <w:rPr>
            <w:rFonts w:asciiTheme="minorHAnsi" w:eastAsiaTheme="minorEastAsia" w:hAnsiTheme="minorHAnsi" w:cstheme="minorBidi"/>
            <w:i w:val="0"/>
            <w:iCs w:val="0"/>
            <w:noProof/>
            <w:sz w:val="22"/>
            <w:szCs w:val="22"/>
          </w:rPr>
          <w:tab/>
        </w:r>
        <w:r w:rsidR="006102FE" w:rsidRPr="00DB4EB2">
          <w:rPr>
            <w:rStyle w:val="Hyperlink"/>
            <w:noProof/>
          </w:rPr>
          <w:t>TMin</w:t>
        </w:r>
        <w:r w:rsidR="006102FE">
          <w:rPr>
            <w:noProof/>
            <w:webHidden/>
          </w:rPr>
          <w:tab/>
        </w:r>
        <w:r w:rsidR="006102FE">
          <w:rPr>
            <w:noProof/>
            <w:webHidden/>
          </w:rPr>
          <w:fldChar w:fldCharType="begin"/>
        </w:r>
        <w:r w:rsidR="006102FE">
          <w:rPr>
            <w:noProof/>
            <w:webHidden/>
          </w:rPr>
          <w:instrText xml:space="preserve"> PAGEREF _Toc516122688 \h </w:instrText>
        </w:r>
        <w:r w:rsidR="006102FE">
          <w:rPr>
            <w:noProof/>
            <w:webHidden/>
          </w:rPr>
        </w:r>
        <w:r w:rsidR="006102FE">
          <w:rPr>
            <w:noProof/>
            <w:webHidden/>
          </w:rPr>
          <w:fldChar w:fldCharType="separate"/>
        </w:r>
        <w:r w:rsidR="006102FE">
          <w:rPr>
            <w:noProof/>
            <w:webHidden/>
          </w:rPr>
          <w:t>32</w:t>
        </w:r>
        <w:r w:rsidR="006102FE">
          <w:rPr>
            <w:noProof/>
            <w:webHidden/>
          </w:rPr>
          <w:fldChar w:fldCharType="end"/>
        </w:r>
      </w:hyperlink>
    </w:p>
    <w:p w14:paraId="0117ECC3"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89" w:history="1">
        <w:r w:rsidR="006102FE" w:rsidRPr="00DB4EB2">
          <w:rPr>
            <w:rStyle w:val="Hyperlink"/>
            <w:noProof/>
          </w:rPr>
          <w:t>6.3.5</w:t>
        </w:r>
        <w:r w:rsidR="006102FE">
          <w:rPr>
            <w:rFonts w:asciiTheme="minorHAnsi" w:eastAsiaTheme="minorEastAsia" w:hAnsiTheme="minorHAnsi" w:cstheme="minorBidi"/>
            <w:i w:val="0"/>
            <w:iCs w:val="0"/>
            <w:noProof/>
            <w:sz w:val="22"/>
            <w:szCs w:val="22"/>
          </w:rPr>
          <w:tab/>
        </w:r>
        <w:r w:rsidR="006102FE" w:rsidRPr="00DB4EB2">
          <w:rPr>
            <w:rStyle w:val="Hyperlink"/>
            <w:noProof/>
          </w:rPr>
          <w:t>PAR</w:t>
        </w:r>
        <w:r w:rsidR="006102FE">
          <w:rPr>
            <w:noProof/>
            <w:webHidden/>
          </w:rPr>
          <w:tab/>
        </w:r>
        <w:r w:rsidR="006102FE">
          <w:rPr>
            <w:noProof/>
            <w:webHidden/>
          </w:rPr>
          <w:fldChar w:fldCharType="begin"/>
        </w:r>
        <w:r w:rsidR="006102FE">
          <w:rPr>
            <w:noProof/>
            <w:webHidden/>
          </w:rPr>
          <w:instrText xml:space="preserve"> PAGEREF _Toc516122689 \h </w:instrText>
        </w:r>
        <w:r w:rsidR="006102FE">
          <w:rPr>
            <w:noProof/>
            <w:webHidden/>
          </w:rPr>
        </w:r>
        <w:r w:rsidR="006102FE">
          <w:rPr>
            <w:noProof/>
            <w:webHidden/>
          </w:rPr>
          <w:fldChar w:fldCharType="separate"/>
        </w:r>
        <w:r w:rsidR="006102FE">
          <w:rPr>
            <w:noProof/>
            <w:webHidden/>
          </w:rPr>
          <w:t>32</w:t>
        </w:r>
        <w:r w:rsidR="006102FE">
          <w:rPr>
            <w:noProof/>
            <w:webHidden/>
          </w:rPr>
          <w:fldChar w:fldCharType="end"/>
        </w:r>
      </w:hyperlink>
    </w:p>
    <w:p w14:paraId="0DE29C68"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90" w:history="1">
        <w:r w:rsidR="006102FE" w:rsidRPr="00DB4EB2">
          <w:rPr>
            <w:rStyle w:val="Hyperlink"/>
            <w:noProof/>
          </w:rPr>
          <w:t>6.3.6</w:t>
        </w:r>
        <w:r w:rsidR="006102FE">
          <w:rPr>
            <w:rFonts w:asciiTheme="minorHAnsi" w:eastAsiaTheme="minorEastAsia" w:hAnsiTheme="minorHAnsi" w:cstheme="minorBidi"/>
            <w:i w:val="0"/>
            <w:iCs w:val="0"/>
            <w:noProof/>
            <w:sz w:val="22"/>
            <w:szCs w:val="22"/>
          </w:rPr>
          <w:tab/>
        </w:r>
        <w:r w:rsidR="006102FE" w:rsidRPr="00DB4EB2">
          <w:rPr>
            <w:rStyle w:val="Hyperlink"/>
            <w:noProof/>
          </w:rPr>
          <w:t>Prec</w:t>
        </w:r>
        <w:r w:rsidR="006102FE">
          <w:rPr>
            <w:noProof/>
            <w:webHidden/>
          </w:rPr>
          <w:tab/>
        </w:r>
        <w:r w:rsidR="006102FE">
          <w:rPr>
            <w:noProof/>
            <w:webHidden/>
          </w:rPr>
          <w:fldChar w:fldCharType="begin"/>
        </w:r>
        <w:r w:rsidR="006102FE">
          <w:rPr>
            <w:noProof/>
            <w:webHidden/>
          </w:rPr>
          <w:instrText xml:space="preserve"> PAGEREF _Toc516122690 \h </w:instrText>
        </w:r>
        <w:r w:rsidR="006102FE">
          <w:rPr>
            <w:noProof/>
            <w:webHidden/>
          </w:rPr>
        </w:r>
        <w:r w:rsidR="006102FE">
          <w:rPr>
            <w:noProof/>
            <w:webHidden/>
          </w:rPr>
          <w:fldChar w:fldCharType="separate"/>
        </w:r>
        <w:r w:rsidR="006102FE">
          <w:rPr>
            <w:noProof/>
            <w:webHidden/>
          </w:rPr>
          <w:t>32</w:t>
        </w:r>
        <w:r w:rsidR="006102FE">
          <w:rPr>
            <w:noProof/>
            <w:webHidden/>
          </w:rPr>
          <w:fldChar w:fldCharType="end"/>
        </w:r>
      </w:hyperlink>
    </w:p>
    <w:p w14:paraId="4996F1A9"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91" w:history="1">
        <w:r w:rsidR="006102FE" w:rsidRPr="00DB4EB2">
          <w:rPr>
            <w:rStyle w:val="Hyperlink"/>
            <w:noProof/>
          </w:rPr>
          <w:t>6.3.7</w:t>
        </w:r>
        <w:r w:rsidR="006102FE">
          <w:rPr>
            <w:rFonts w:asciiTheme="minorHAnsi" w:eastAsiaTheme="minorEastAsia" w:hAnsiTheme="minorHAnsi" w:cstheme="minorBidi"/>
            <w:i w:val="0"/>
            <w:iCs w:val="0"/>
            <w:noProof/>
            <w:sz w:val="22"/>
            <w:szCs w:val="22"/>
          </w:rPr>
          <w:tab/>
        </w:r>
        <w:r w:rsidR="006102FE" w:rsidRPr="00DB4EB2">
          <w:rPr>
            <w:rStyle w:val="Hyperlink"/>
            <w:noProof/>
          </w:rPr>
          <w:t>CO2</w:t>
        </w:r>
        <w:r w:rsidR="006102FE">
          <w:rPr>
            <w:noProof/>
            <w:webHidden/>
          </w:rPr>
          <w:tab/>
        </w:r>
        <w:r w:rsidR="006102FE">
          <w:rPr>
            <w:noProof/>
            <w:webHidden/>
          </w:rPr>
          <w:fldChar w:fldCharType="begin"/>
        </w:r>
        <w:r w:rsidR="006102FE">
          <w:rPr>
            <w:noProof/>
            <w:webHidden/>
          </w:rPr>
          <w:instrText xml:space="preserve"> PAGEREF _Toc516122691 \h </w:instrText>
        </w:r>
        <w:r w:rsidR="006102FE">
          <w:rPr>
            <w:noProof/>
            <w:webHidden/>
          </w:rPr>
        </w:r>
        <w:r w:rsidR="006102FE">
          <w:rPr>
            <w:noProof/>
            <w:webHidden/>
          </w:rPr>
          <w:fldChar w:fldCharType="separate"/>
        </w:r>
        <w:r w:rsidR="006102FE">
          <w:rPr>
            <w:noProof/>
            <w:webHidden/>
          </w:rPr>
          <w:t>32</w:t>
        </w:r>
        <w:r w:rsidR="006102FE">
          <w:rPr>
            <w:noProof/>
            <w:webHidden/>
          </w:rPr>
          <w:fldChar w:fldCharType="end"/>
        </w:r>
      </w:hyperlink>
    </w:p>
    <w:p w14:paraId="3EC1C85C" w14:textId="77777777" w:rsidR="006102FE" w:rsidRDefault="009E2E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6122692" w:history="1">
        <w:r w:rsidR="006102FE" w:rsidRPr="00DB4EB2">
          <w:rPr>
            <w:rStyle w:val="Hyperlink"/>
            <w:noProof/>
          </w:rPr>
          <w:t>6.3.8</w:t>
        </w:r>
        <w:r w:rsidR="006102FE">
          <w:rPr>
            <w:rFonts w:asciiTheme="minorHAnsi" w:eastAsiaTheme="minorEastAsia" w:hAnsiTheme="minorHAnsi" w:cstheme="minorBidi"/>
            <w:i w:val="0"/>
            <w:iCs w:val="0"/>
            <w:noProof/>
            <w:sz w:val="22"/>
            <w:szCs w:val="22"/>
          </w:rPr>
          <w:tab/>
        </w:r>
        <w:r w:rsidR="006102FE" w:rsidRPr="00DB4EB2">
          <w:rPr>
            <w:rStyle w:val="Hyperlink"/>
            <w:noProof/>
          </w:rPr>
          <w:t>O3 (Optional)</w:t>
        </w:r>
        <w:r w:rsidR="006102FE">
          <w:rPr>
            <w:noProof/>
            <w:webHidden/>
          </w:rPr>
          <w:tab/>
        </w:r>
        <w:r w:rsidR="006102FE">
          <w:rPr>
            <w:noProof/>
            <w:webHidden/>
          </w:rPr>
          <w:fldChar w:fldCharType="begin"/>
        </w:r>
        <w:r w:rsidR="006102FE">
          <w:rPr>
            <w:noProof/>
            <w:webHidden/>
          </w:rPr>
          <w:instrText xml:space="preserve"> PAGEREF _Toc516122692 \h </w:instrText>
        </w:r>
        <w:r w:rsidR="006102FE">
          <w:rPr>
            <w:noProof/>
            <w:webHidden/>
          </w:rPr>
        </w:r>
        <w:r w:rsidR="006102FE">
          <w:rPr>
            <w:noProof/>
            <w:webHidden/>
          </w:rPr>
          <w:fldChar w:fldCharType="separate"/>
        </w:r>
        <w:r w:rsidR="006102FE">
          <w:rPr>
            <w:noProof/>
            <w:webHidden/>
          </w:rPr>
          <w:t>32</w:t>
        </w:r>
        <w:r w:rsidR="006102FE">
          <w:rPr>
            <w:noProof/>
            <w:webHidden/>
          </w:rPr>
          <w:fldChar w:fldCharType="end"/>
        </w:r>
      </w:hyperlink>
    </w:p>
    <w:p w14:paraId="2B30390E"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693" w:history="1">
        <w:r w:rsidR="006102FE" w:rsidRPr="00DB4EB2">
          <w:rPr>
            <w:rStyle w:val="Hyperlink"/>
            <w:noProof/>
          </w:rPr>
          <w:t>7</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Input File – Generic PnET Species Parameters</w:t>
        </w:r>
        <w:r w:rsidR="006102FE">
          <w:rPr>
            <w:noProof/>
            <w:webHidden/>
          </w:rPr>
          <w:tab/>
        </w:r>
        <w:r w:rsidR="006102FE">
          <w:rPr>
            <w:noProof/>
            <w:webHidden/>
          </w:rPr>
          <w:fldChar w:fldCharType="begin"/>
        </w:r>
        <w:r w:rsidR="006102FE">
          <w:rPr>
            <w:noProof/>
            <w:webHidden/>
          </w:rPr>
          <w:instrText xml:space="preserve"> PAGEREF _Toc516122693 \h </w:instrText>
        </w:r>
        <w:r w:rsidR="006102FE">
          <w:rPr>
            <w:noProof/>
            <w:webHidden/>
          </w:rPr>
        </w:r>
        <w:r w:rsidR="006102FE">
          <w:rPr>
            <w:noProof/>
            <w:webHidden/>
          </w:rPr>
          <w:fldChar w:fldCharType="separate"/>
        </w:r>
        <w:r w:rsidR="006102FE">
          <w:rPr>
            <w:noProof/>
            <w:webHidden/>
          </w:rPr>
          <w:t>33</w:t>
        </w:r>
        <w:r w:rsidR="006102FE">
          <w:rPr>
            <w:noProof/>
            <w:webHidden/>
          </w:rPr>
          <w:fldChar w:fldCharType="end"/>
        </w:r>
      </w:hyperlink>
    </w:p>
    <w:p w14:paraId="74099A6F"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94" w:history="1">
        <w:r w:rsidR="006102FE" w:rsidRPr="00DB4EB2">
          <w:rPr>
            <w:rStyle w:val="Hyperlink"/>
            <w:noProof/>
          </w:rPr>
          <w:t>7.1</w:t>
        </w:r>
        <w:r w:rsidR="006102FE">
          <w:rPr>
            <w:rFonts w:asciiTheme="minorHAnsi" w:eastAsiaTheme="minorEastAsia" w:hAnsiTheme="minorHAnsi" w:cstheme="minorBidi"/>
            <w:noProof/>
            <w:sz w:val="22"/>
            <w:szCs w:val="22"/>
          </w:rPr>
          <w:tab/>
        </w:r>
        <w:r w:rsidR="006102FE" w:rsidRPr="00DB4EB2">
          <w:rPr>
            <w:rStyle w:val="Hyperlink"/>
            <w:noProof/>
          </w:rPr>
          <w:t>Example file:</w:t>
        </w:r>
        <w:r w:rsidR="006102FE">
          <w:rPr>
            <w:noProof/>
            <w:webHidden/>
          </w:rPr>
          <w:tab/>
        </w:r>
        <w:r w:rsidR="006102FE">
          <w:rPr>
            <w:noProof/>
            <w:webHidden/>
          </w:rPr>
          <w:fldChar w:fldCharType="begin"/>
        </w:r>
        <w:r w:rsidR="006102FE">
          <w:rPr>
            <w:noProof/>
            <w:webHidden/>
          </w:rPr>
          <w:instrText xml:space="preserve"> PAGEREF _Toc516122694 \h </w:instrText>
        </w:r>
        <w:r w:rsidR="006102FE">
          <w:rPr>
            <w:noProof/>
            <w:webHidden/>
          </w:rPr>
        </w:r>
        <w:r w:rsidR="006102FE">
          <w:rPr>
            <w:noProof/>
            <w:webHidden/>
          </w:rPr>
          <w:fldChar w:fldCharType="separate"/>
        </w:r>
        <w:r w:rsidR="006102FE">
          <w:rPr>
            <w:noProof/>
            <w:webHidden/>
          </w:rPr>
          <w:t>33</w:t>
        </w:r>
        <w:r w:rsidR="006102FE">
          <w:rPr>
            <w:noProof/>
            <w:webHidden/>
          </w:rPr>
          <w:fldChar w:fldCharType="end"/>
        </w:r>
      </w:hyperlink>
    </w:p>
    <w:p w14:paraId="2F76980D"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95" w:history="1">
        <w:r w:rsidR="006102FE" w:rsidRPr="00DB4EB2">
          <w:rPr>
            <w:rStyle w:val="Hyperlink"/>
            <w:noProof/>
          </w:rPr>
          <w:t>7.2</w:t>
        </w:r>
        <w:r w:rsidR="006102FE">
          <w:rPr>
            <w:rFonts w:asciiTheme="minorHAnsi" w:eastAsiaTheme="minorEastAsia" w:hAnsiTheme="minorHAnsi" w:cstheme="minorBidi"/>
            <w:noProof/>
            <w:sz w:val="22"/>
            <w:szCs w:val="22"/>
          </w:rPr>
          <w:tab/>
        </w:r>
        <w:r w:rsidR="006102FE" w:rsidRPr="00DB4EB2">
          <w:rPr>
            <w:rStyle w:val="Hyperlink"/>
            <w:noProof/>
          </w:rPr>
          <w:t>LandisData</w:t>
        </w:r>
        <w:r w:rsidR="006102FE">
          <w:rPr>
            <w:noProof/>
            <w:webHidden/>
          </w:rPr>
          <w:tab/>
        </w:r>
        <w:r w:rsidR="006102FE">
          <w:rPr>
            <w:noProof/>
            <w:webHidden/>
          </w:rPr>
          <w:fldChar w:fldCharType="begin"/>
        </w:r>
        <w:r w:rsidR="006102FE">
          <w:rPr>
            <w:noProof/>
            <w:webHidden/>
          </w:rPr>
          <w:instrText xml:space="preserve"> PAGEREF _Toc516122695 \h </w:instrText>
        </w:r>
        <w:r w:rsidR="006102FE">
          <w:rPr>
            <w:noProof/>
            <w:webHidden/>
          </w:rPr>
        </w:r>
        <w:r w:rsidR="006102FE">
          <w:rPr>
            <w:noProof/>
            <w:webHidden/>
          </w:rPr>
          <w:fldChar w:fldCharType="separate"/>
        </w:r>
        <w:r w:rsidR="006102FE">
          <w:rPr>
            <w:noProof/>
            <w:webHidden/>
          </w:rPr>
          <w:t>33</w:t>
        </w:r>
        <w:r w:rsidR="006102FE">
          <w:rPr>
            <w:noProof/>
            <w:webHidden/>
          </w:rPr>
          <w:fldChar w:fldCharType="end"/>
        </w:r>
      </w:hyperlink>
    </w:p>
    <w:p w14:paraId="73B3EAC9"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96" w:history="1">
        <w:r w:rsidR="006102FE" w:rsidRPr="00DB4EB2">
          <w:rPr>
            <w:rStyle w:val="Hyperlink"/>
            <w:noProof/>
          </w:rPr>
          <w:t>7.3</w:t>
        </w:r>
        <w:r w:rsidR="006102FE">
          <w:rPr>
            <w:rFonts w:asciiTheme="minorHAnsi" w:eastAsiaTheme="minorEastAsia" w:hAnsiTheme="minorHAnsi" w:cstheme="minorBidi"/>
            <w:noProof/>
            <w:sz w:val="22"/>
            <w:szCs w:val="22"/>
          </w:rPr>
          <w:tab/>
        </w:r>
        <w:r w:rsidR="006102FE" w:rsidRPr="00DB4EB2">
          <w:rPr>
            <w:rStyle w:val="Hyperlink"/>
            <w:noProof/>
          </w:rPr>
          <w:t>PnETGenericParameters</w:t>
        </w:r>
        <w:r w:rsidR="006102FE">
          <w:rPr>
            <w:noProof/>
            <w:webHidden/>
          </w:rPr>
          <w:tab/>
        </w:r>
        <w:r w:rsidR="006102FE">
          <w:rPr>
            <w:noProof/>
            <w:webHidden/>
          </w:rPr>
          <w:fldChar w:fldCharType="begin"/>
        </w:r>
        <w:r w:rsidR="006102FE">
          <w:rPr>
            <w:noProof/>
            <w:webHidden/>
          </w:rPr>
          <w:instrText xml:space="preserve"> PAGEREF _Toc516122696 \h </w:instrText>
        </w:r>
        <w:r w:rsidR="006102FE">
          <w:rPr>
            <w:noProof/>
            <w:webHidden/>
          </w:rPr>
        </w:r>
        <w:r w:rsidR="006102FE">
          <w:rPr>
            <w:noProof/>
            <w:webHidden/>
          </w:rPr>
          <w:fldChar w:fldCharType="separate"/>
        </w:r>
        <w:r w:rsidR="006102FE">
          <w:rPr>
            <w:noProof/>
            <w:webHidden/>
          </w:rPr>
          <w:t>33</w:t>
        </w:r>
        <w:r w:rsidR="006102FE">
          <w:rPr>
            <w:noProof/>
            <w:webHidden/>
          </w:rPr>
          <w:fldChar w:fldCharType="end"/>
        </w:r>
      </w:hyperlink>
    </w:p>
    <w:p w14:paraId="58430679"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97" w:history="1">
        <w:r w:rsidR="006102FE" w:rsidRPr="00DB4EB2">
          <w:rPr>
            <w:rStyle w:val="Hyperlink"/>
            <w:noProof/>
          </w:rPr>
          <w:t>7.4</w:t>
        </w:r>
        <w:r w:rsidR="006102FE">
          <w:rPr>
            <w:rFonts w:asciiTheme="minorHAnsi" w:eastAsiaTheme="minorEastAsia" w:hAnsiTheme="minorHAnsi" w:cstheme="minorBidi"/>
            <w:noProof/>
            <w:sz w:val="22"/>
            <w:szCs w:val="22"/>
          </w:rPr>
          <w:tab/>
        </w:r>
        <w:r w:rsidR="006102FE" w:rsidRPr="00DB4EB2">
          <w:rPr>
            <w:rStyle w:val="Hyperlink"/>
            <w:noProof/>
          </w:rPr>
          <w:t>MaxCanopyLayers</w:t>
        </w:r>
        <w:r w:rsidR="006102FE">
          <w:rPr>
            <w:noProof/>
            <w:webHidden/>
          </w:rPr>
          <w:tab/>
        </w:r>
        <w:r w:rsidR="006102FE">
          <w:rPr>
            <w:noProof/>
            <w:webHidden/>
          </w:rPr>
          <w:fldChar w:fldCharType="begin"/>
        </w:r>
        <w:r w:rsidR="006102FE">
          <w:rPr>
            <w:noProof/>
            <w:webHidden/>
          </w:rPr>
          <w:instrText xml:space="preserve"> PAGEREF _Toc516122697 \h </w:instrText>
        </w:r>
        <w:r w:rsidR="006102FE">
          <w:rPr>
            <w:noProof/>
            <w:webHidden/>
          </w:rPr>
        </w:r>
        <w:r w:rsidR="006102FE">
          <w:rPr>
            <w:noProof/>
            <w:webHidden/>
          </w:rPr>
          <w:fldChar w:fldCharType="separate"/>
        </w:r>
        <w:r w:rsidR="006102FE">
          <w:rPr>
            <w:noProof/>
            <w:webHidden/>
          </w:rPr>
          <w:t>34</w:t>
        </w:r>
        <w:r w:rsidR="006102FE">
          <w:rPr>
            <w:noProof/>
            <w:webHidden/>
          </w:rPr>
          <w:fldChar w:fldCharType="end"/>
        </w:r>
      </w:hyperlink>
    </w:p>
    <w:p w14:paraId="1E5C27B3"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98" w:history="1">
        <w:r w:rsidR="006102FE" w:rsidRPr="00DB4EB2">
          <w:rPr>
            <w:rStyle w:val="Hyperlink"/>
            <w:noProof/>
          </w:rPr>
          <w:t>7.5</w:t>
        </w:r>
        <w:r w:rsidR="006102FE">
          <w:rPr>
            <w:rFonts w:asciiTheme="minorHAnsi" w:eastAsiaTheme="minorEastAsia" w:hAnsiTheme="minorHAnsi" w:cstheme="minorBidi"/>
            <w:noProof/>
            <w:sz w:val="22"/>
            <w:szCs w:val="22"/>
          </w:rPr>
          <w:tab/>
        </w:r>
        <w:r w:rsidR="006102FE" w:rsidRPr="00DB4EB2">
          <w:rPr>
            <w:rStyle w:val="Hyperlink"/>
            <w:noProof/>
          </w:rPr>
          <w:t>MaxDevLyrAv</w:t>
        </w:r>
        <w:r w:rsidR="006102FE">
          <w:rPr>
            <w:noProof/>
            <w:webHidden/>
          </w:rPr>
          <w:tab/>
        </w:r>
        <w:r w:rsidR="006102FE">
          <w:rPr>
            <w:noProof/>
            <w:webHidden/>
          </w:rPr>
          <w:fldChar w:fldCharType="begin"/>
        </w:r>
        <w:r w:rsidR="006102FE">
          <w:rPr>
            <w:noProof/>
            <w:webHidden/>
          </w:rPr>
          <w:instrText xml:space="preserve"> PAGEREF _Toc516122698 \h </w:instrText>
        </w:r>
        <w:r w:rsidR="006102FE">
          <w:rPr>
            <w:noProof/>
            <w:webHidden/>
          </w:rPr>
        </w:r>
        <w:r w:rsidR="006102FE">
          <w:rPr>
            <w:noProof/>
            <w:webHidden/>
          </w:rPr>
          <w:fldChar w:fldCharType="separate"/>
        </w:r>
        <w:r w:rsidR="006102FE">
          <w:rPr>
            <w:noProof/>
            <w:webHidden/>
          </w:rPr>
          <w:t>34</w:t>
        </w:r>
        <w:r w:rsidR="006102FE">
          <w:rPr>
            <w:noProof/>
            <w:webHidden/>
          </w:rPr>
          <w:fldChar w:fldCharType="end"/>
        </w:r>
      </w:hyperlink>
    </w:p>
    <w:p w14:paraId="506BCC67"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699" w:history="1">
        <w:r w:rsidR="006102FE" w:rsidRPr="00DB4EB2">
          <w:rPr>
            <w:rStyle w:val="Hyperlink"/>
            <w:noProof/>
          </w:rPr>
          <w:t>7.6</w:t>
        </w:r>
        <w:r w:rsidR="006102FE">
          <w:rPr>
            <w:rFonts w:asciiTheme="minorHAnsi" w:eastAsiaTheme="minorEastAsia" w:hAnsiTheme="minorHAnsi" w:cstheme="minorBidi"/>
            <w:noProof/>
            <w:sz w:val="22"/>
            <w:szCs w:val="22"/>
          </w:rPr>
          <w:tab/>
        </w:r>
        <w:r w:rsidR="006102FE" w:rsidRPr="00DB4EB2">
          <w:rPr>
            <w:rStyle w:val="Hyperlink"/>
            <w:noProof/>
          </w:rPr>
          <w:t>IMAX</w:t>
        </w:r>
        <w:r w:rsidR="006102FE">
          <w:rPr>
            <w:noProof/>
            <w:webHidden/>
          </w:rPr>
          <w:tab/>
        </w:r>
        <w:r w:rsidR="006102FE">
          <w:rPr>
            <w:noProof/>
            <w:webHidden/>
          </w:rPr>
          <w:fldChar w:fldCharType="begin"/>
        </w:r>
        <w:r w:rsidR="006102FE">
          <w:rPr>
            <w:noProof/>
            <w:webHidden/>
          </w:rPr>
          <w:instrText xml:space="preserve"> PAGEREF _Toc516122699 \h </w:instrText>
        </w:r>
        <w:r w:rsidR="006102FE">
          <w:rPr>
            <w:noProof/>
            <w:webHidden/>
          </w:rPr>
        </w:r>
        <w:r w:rsidR="006102FE">
          <w:rPr>
            <w:noProof/>
            <w:webHidden/>
          </w:rPr>
          <w:fldChar w:fldCharType="separate"/>
        </w:r>
        <w:r w:rsidR="006102FE">
          <w:rPr>
            <w:noProof/>
            <w:webHidden/>
          </w:rPr>
          <w:t>34</w:t>
        </w:r>
        <w:r w:rsidR="006102FE">
          <w:rPr>
            <w:noProof/>
            <w:webHidden/>
          </w:rPr>
          <w:fldChar w:fldCharType="end"/>
        </w:r>
      </w:hyperlink>
    </w:p>
    <w:p w14:paraId="528D651B"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00" w:history="1">
        <w:r w:rsidR="006102FE" w:rsidRPr="00DB4EB2">
          <w:rPr>
            <w:rStyle w:val="Hyperlink"/>
            <w:noProof/>
          </w:rPr>
          <w:t>7.7</w:t>
        </w:r>
        <w:r w:rsidR="006102FE">
          <w:rPr>
            <w:rFonts w:asciiTheme="minorHAnsi" w:eastAsiaTheme="minorEastAsia" w:hAnsiTheme="minorHAnsi" w:cstheme="minorBidi"/>
            <w:noProof/>
            <w:sz w:val="22"/>
            <w:szCs w:val="22"/>
          </w:rPr>
          <w:tab/>
        </w:r>
        <w:r w:rsidR="006102FE" w:rsidRPr="00DB4EB2">
          <w:rPr>
            <w:rStyle w:val="Hyperlink"/>
            <w:noProof/>
          </w:rPr>
          <w:t>DVPD1, DVPD2</w:t>
        </w:r>
        <w:r w:rsidR="006102FE">
          <w:rPr>
            <w:noProof/>
            <w:webHidden/>
          </w:rPr>
          <w:tab/>
        </w:r>
        <w:r w:rsidR="006102FE">
          <w:rPr>
            <w:noProof/>
            <w:webHidden/>
          </w:rPr>
          <w:fldChar w:fldCharType="begin"/>
        </w:r>
        <w:r w:rsidR="006102FE">
          <w:rPr>
            <w:noProof/>
            <w:webHidden/>
          </w:rPr>
          <w:instrText xml:space="preserve"> PAGEREF _Toc516122700 \h </w:instrText>
        </w:r>
        <w:r w:rsidR="006102FE">
          <w:rPr>
            <w:noProof/>
            <w:webHidden/>
          </w:rPr>
        </w:r>
        <w:r w:rsidR="006102FE">
          <w:rPr>
            <w:noProof/>
            <w:webHidden/>
          </w:rPr>
          <w:fldChar w:fldCharType="separate"/>
        </w:r>
        <w:r w:rsidR="006102FE">
          <w:rPr>
            <w:noProof/>
            <w:webHidden/>
          </w:rPr>
          <w:t>34</w:t>
        </w:r>
        <w:r w:rsidR="006102FE">
          <w:rPr>
            <w:noProof/>
            <w:webHidden/>
          </w:rPr>
          <w:fldChar w:fldCharType="end"/>
        </w:r>
      </w:hyperlink>
    </w:p>
    <w:p w14:paraId="156CA6E9"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01" w:history="1">
        <w:r w:rsidR="006102FE" w:rsidRPr="00DB4EB2">
          <w:rPr>
            <w:rStyle w:val="Hyperlink"/>
            <w:noProof/>
          </w:rPr>
          <w:t>7.8</w:t>
        </w:r>
        <w:r w:rsidR="006102FE">
          <w:rPr>
            <w:rFonts w:asciiTheme="minorHAnsi" w:eastAsiaTheme="minorEastAsia" w:hAnsiTheme="minorHAnsi" w:cstheme="minorBidi"/>
            <w:noProof/>
            <w:sz w:val="22"/>
            <w:szCs w:val="22"/>
          </w:rPr>
          <w:tab/>
        </w:r>
        <w:r w:rsidR="006102FE" w:rsidRPr="00DB4EB2">
          <w:rPr>
            <w:rStyle w:val="Hyperlink"/>
            <w:noProof/>
          </w:rPr>
          <w:t>BFolResp</w:t>
        </w:r>
        <w:r w:rsidR="006102FE">
          <w:rPr>
            <w:noProof/>
            <w:webHidden/>
          </w:rPr>
          <w:tab/>
        </w:r>
        <w:r w:rsidR="006102FE">
          <w:rPr>
            <w:noProof/>
            <w:webHidden/>
          </w:rPr>
          <w:fldChar w:fldCharType="begin"/>
        </w:r>
        <w:r w:rsidR="006102FE">
          <w:rPr>
            <w:noProof/>
            <w:webHidden/>
          </w:rPr>
          <w:instrText xml:space="preserve"> PAGEREF _Toc516122701 \h </w:instrText>
        </w:r>
        <w:r w:rsidR="006102FE">
          <w:rPr>
            <w:noProof/>
            <w:webHidden/>
          </w:rPr>
        </w:r>
        <w:r w:rsidR="006102FE">
          <w:rPr>
            <w:noProof/>
            <w:webHidden/>
          </w:rPr>
          <w:fldChar w:fldCharType="separate"/>
        </w:r>
        <w:r w:rsidR="006102FE">
          <w:rPr>
            <w:noProof/>
            <w:webHidden/>
          </w:rPr>
          <w:t>34</w:t>
        </w:r>
        <w:r w:rsidR="006102FE">
          <w:rPr>
            <w:noProof/>
            <w:webHidden/>
          </w:rPr>
          <w:fldChar w:fldCharType="end"/>
        </w:r>
      </w:hyperlink>
    </w:p>
    <w:p w14:paraId="044BF3EB"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02" w:history="1">
        <w:r w:rsidR="006102FE" w:rsidRPr="00DB4EB2">
          <w:rPr>
            <w:rStyle w:val="Hyperlink"/>
            <w:noProof/>
          </w:rPr>
          <w:t>7.9</w:t>
        </w:r>
        <w:r w:rsidR="006102FE">
          <w:rPr>
            <w:rFonts w:asciiTheme="minorHAnsi" w:eastAsiaTheme="minorEastAsia" w:hAnsiTheme="minorHAnsi" w:cstheme="minorBidi"/>
            <w:noProof/>
            <w:sz w:val="22"/>
            <w:szCs w:val="22"/>
          </w:rPr>
          <w:tab/>
        </w:r>
        <w:r w:rsidR="006102FE" w:rsidRPr="00DB4EB2">
          <w:rPr>
            <w:rStyle w:val="Hyperlink"/>
            <w:noProof/>
          </w:rPr>
          <w:t>MaintResp</w:t>
        </w:r>
        <w:r w:rsidR="006102FE">
          <w:rPr>
            <w:noProof/>
            <w:webHidden/>
          </w:rPr>
          <w:tab/>
        </w:r>
        <w:r w:rsidR="006102FE">
          <w:rPr>
            <w:noProof/>
            <w:webHidden/>
          </w:rPr>
          <w:fldChar w:fldCharType="begin"/>
        </w:r>
        <w:r w:rsidR="006102FE">
          <w:rPr>
            <w:noProof/>
            <w:webHidden/>
          </w:rPr>
          <w:instrText xml:space="preserve"> PAGEREF _Toc516122702 \h </w:instrText>
        </w:r>
        <w:r w:rsidR="006102FE">
          <w:rPr>
            <w:noProof/>
            <w:webHidden/>
          </w:rPr>
        </w:r>
        <w:r w:rsidR="006102FE">
          <w:rPr>
            <w:noProof/>
            <w:webHidden/>
          </w:rPr>
          <w:fldChar w:fldCharType="separate"/>
        </w:r>
        <w:r w:rsidR="006102FE">
          <w:rPr>
            <w:noProof/>
            <w:webHidden/>
          </w:rPr>
          <w:t>34</w:t>
        </w:r>
        <w:r w:rsidR="006102FE">
          <w:rPr>
            <w:noProof/>
            <w:webHidden/>
          </w:rPr>
          <w:fldChar w:fldCharType="end"/>
        </w:r>
      </w:hyperlink>
    </w:p>
    <w:p w14:paraId="70D9257B"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03" w:history="1">
        <w:r w:rsidR="006102FE" w:rsidRPr="00DB4EB2">
          <w:rPr>
            <w:rStyle w:val="Hyperlink"/>
            <w:noProof/>
          </w:rPr>
          <w:t>7.10</w:t>
        </w:r>
        <w:r w:rsidR="006102FE">
          <w:rPr>
            <w:rFonts w:asciiTheme="minorHAnsi" w:eastAsiaTheme="minorEastAsia" w:hAnsiTheme="minorHAnsi" w:cstheme="minorBidi"/>
            <w:noProof/>
            <w:sz w:val="22"/>
            <w:szCs w:val="22"/>
          </w:rPr>
          <w:tab/>
        </w:r>
        <w:r w:rsidR="006102FE" w:rsidRPr="00DB4EB2">
          <w:rPr>
            <w:rStyle w:val="Hyperlink"/>
            <w:noProof/>
          </w:rPr>
          <w:t>TORoot/TOWood</w:t>
        </w:r>
        <w:r w:rsidR="006102FE">
          <w:rPr>
            <w:noProof/>
            <w:webHidden/>
          </w:rPr>
          <w:tab/>
        </w:r>
        <w:r w:rsidR="006102FE">
          <w:rPr>
            <w:noProof/>
            <w:webHidden/>
          </w:rPr>
          <w:fldChar w:fldCharType="begin"/>
        </w:r>
        <w:r w:rsidR="006102FE">
          <w:rPr>
            <w:noProof/>
            <w:webHidden/>
          </w:rPr>
          <w:instrText xml:space="preserve"> PAGEREF _Toc516122703 \h </w:instrText>
        </w:r>
        <w:r w:rsidR="006102FE">
          <w:rPr>
            <w:noProof/>
            <w:webHidden/>
          </w:rPr>
        </w:r>
        <w:r w:rsidR="006102FE">
          <w:rPr>
            <w:noProof/>
            <w:webHidden/>
          </w:rPr>
          <w:fldChar w:fldCharType="separate"/>
        </w:r>
        <w:r w:rsidR="006102FE">
          <w:rPr>
            <w:noProof/>
            <w:webHidden/>
          </w:rPr>
          <w:t>35</w:t>
        </w:r>
        <w:r w:rsidR="006102FE">
          <w:rPr>
            <w:noProof/>
            <w:webHidden/>
          </w:rPr>
          <w:fldChar w:fldCharType="end"/>
        </w:r>
      </w:hyperlink>
    </w:p>
    <w:p w14:paraId="557FD8D7"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04" w:history="1">
        <w:r w:rsidR="006102FE" w:rsidRPr="00DB4EB2">
          <w:rPr>
            <w:rStyle w:val="Hyperlink"/>
            <w:noProof/>
          </w:rPr>
          <w:t>7.11</w:t>
        </w:r>
        <w:r w:rsidR="006102FE">
          <w:rPr>
            <w:rFonts w:asciiTheme="minorHAnsi" w:eastAsiaTheme="minorEastAsia" w:hAnsiTheme="minorHAnsi" w:cstheme="minorBidi"/>
            <w:noProof/>
            <w:sz w:val="22"/>
            <w:szCs w:val="22"/>
          </w:rPr>
          <w:tab/>
        </w:r>
        <w:r w:rsidR="006102FE" w:rsidRPr="00DB4EB2">
          <w:rPr>
            <w:rStyle w:val="Hyperlink"/>
            <w:noProof/>
          </w:rPr>
          <w:t>Q10</w:t>
        </w:r>
        <w:r w:rsidR="006102FE">
          <w:rPr>
            <w:noProof/>
            <w:webHidden/>
          </w:rPr>
          <w:tab/>
        </w:r>
        <w:r w:rsidR="006102FE">
          <w:rPr>
            <w:noProof/>
            <w:webHidden/>
          </w:rPr>
          <w:fldChar w:fldCharType="begin"/>
        </w:r>
        <w:r w:rsidR="006102FE">
          <w:rPr>
            <w:noProof/>
            <w:webHidden/>
          </w:rPr>
          <w:instrText xml:space="preserve"> PAGEREF _Toc516122704 \h </w:instrText>
        </w:r>
        <w:r w:rsidR="006102FE">
          <w:rPr>
            <w:noProof/>
            <w:webHidden/>
          </w:rPr>
        </w:r>
        <w:r w:rsidR="006102FE">
          <w:rPr>
            <w:noProof/>
            <w:webHidden/>
          </w:rPr>
          <w:fldChar w:fldCharType="separate"/>
        </w:r>
        <w:r w:rsidR="006102FE">
          <w:rPr>
            <w:noProof/>
            <w:webHidden/>
          </w:rPr>
          <w:t>35</w:t>
        </w:r>
        <w:r w:rsidR="006102FE">
          <w:rPr>
            <w:noProof/>
            <w:webHidden/>
          </w:rPr>
          <w:fldChar w:fldCharType="end"/>
        </w:r>
      </w:hyperlink>
    </w:p>
    <w:p w14:paraId="24AEA55F"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05" w:history="1">
        <w:r w:rsidR="006102FE" w:rsidRPr="00DB4EB2">
          <w:rPr>
            <w:rStyle w:val="Hyperlink"/>
            <w:noProof/>
          </w:rPr>
          <w:t>7.12</w:t>
        </w:r>
        <w:r w:rsidR="006102FE">
          <w:rPr>
            <w:rFonts w:asciiTheme="minorHAnsi" w:eastAsiaTheme="minorEastAsia" w:hAnsiTheme="minorHAnsi" w:cstheme="minorBidi"/>
            <w:noProof/>
            <w:sz w:val="22"/>
            <w:szCs w:val="22"/>
          </w:rPr>
          <w:tab/>
        </w:r>
        <w:r w:rsidR="006102FE" w:rsidRPr="00DB4EB2">
          <w:rPr>
            <w:rStyle w:val="Hyperlink"/>
            <w:noProof/>
          </w:rPr>
          <w:t>FolLignin</w:t>
        </w:r>
        <w:r w:rsidR="006102FE">
          <w:rPr>
            <w:noProof/>
            <w:webHidden/>
          </w:rPr>
          <w:tab/>
        </w:r>
        <w:r w:rsidR="006102FE">
          <w:rPr>
            <w:noProof/>
            <w:webHidden/>
          </w:rPr>
          <w:fldChar w:fldCharType="begin"/>
        </w:r>
        <w:r w:rsidR="006102FE">
          <w:rPr>
            <w:noProof/>
            <w:webHidden/>
          </w:rPr>
          <w:instrText xml:space="preserve"> PAGEREF _Toc516122705 \h </w:instrText>
        </w:r>
        <w:r w:rsidR="006102FE">
          <w:rPr>
            <w:noProof/>
            <w:webHidden/>
          </w:rPr>
        </w:r>
        <w:r w:rsidR="006102FE">
          <w:rPr>
            <w:noProof/>
            <w:webHidden/>
          </w:rPr>
          <w:fldChar w:fldCharType="separate"/>
        </w:r>
        <w:r w:rsidR="006102FE">
          <w:rPr>
            <w:noProof/>
            <w:webHidden/>
          </w:rPr>
          <w:t>35</w:t>
        </w:r>
        <w:r w:rsidR="006102FE">
          <w:rPr>
            <w:noProof/>
            <w:webHidden/>
          </w:rPr>
          <w:fldChar w:fldCharType="end"/>
        </w:r>
      </w:hyperlink>
    </w:p>
    <w:p w14:paraId="5B0AEB40"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06" w:history="1">
        <w:r w:rsidR="006102FE" w:rsidRPr="00DB4EB2">
          <w:rPr>
            <w:rStyle w:val="Hyperlink"/>
            <w:noProof/>
          </w:rPr>
          <w:t>7.13</w:t>
        </w:r>
        <w:r w:rsidR="006102FE">
          <w:rPr>
            <w:rFonts w:asciiTheme="minorHAnsi" w:eastAsiaTheme="minorEastAsia" w:hAnsiTheme="minorHAnsi" w:cstheme="minorBidi"/>
            <w:noProof/>
            <w:sz w:val="22"/>
            <w:szCs w:val="22"/>
          </w:rPr>
          <w:tab/>
        </w:r>
        <w:r w:rsidR="006102FE" w:rsidRPr="00DB4EB2">
          <w:rPr>
            <w:rStyle w:val="Hyperlink"/>
            <w:noProof/>
          </w:rPr>
          <w:t>KWdLit</w:t>
        </w:r>
        <w:r w:rsidR="006102FE">
          <w:rPr>
            <w:noProof/>
            <w:webHidden/>
          </w:rPr>
          <w:tab/>
        </w:r>
        <w:r w:rsidR="006102FE">
          <w:rPr>
            <w:noProof/>
            <w:webHidden/>
          </w:rPr>
          <w:fldChar w:fldCharType="begin"/>
        </w:r>
        <w:r w:rsidR="006102FE">
          <w:rPr>
            <w:noProof/>
            <w:webHidden/>
          </w:rPr>
          <w:instrText xml:space="preserve"> PAGEREF _Toc516122706 \h </w:instrText>
        </w:r>
        <w:r w:rsidR="006102FE">
          <w:rPr>
            <w:noProof/>
            <w:webHidden/>
          </w:rPr>
        </w:r>
        <w:r w:rsidR="006102FE">
          <w:rPr>
            <w:noProof/>
            <w:webHidden/>
          </w:rPr>
          <w:fldChar w:fldCharType="separate"/>
        </w:r>
        <w:r w:rsidR="006102FE">
          <w:rPr>
            <w:noProof/>
            <w:webHidden/>
          </w:rPr>
          <w:t>35</w:t>
        </w:r>
        <w:r w:rsidR="006102FE">
          <w:rPr>
            <w:noProof/>
            <w:webHidden/>
          </w:rPr>
          <w:fldChar w:fldCharType="end"/>
        </w:r>
      </w:hyperlink>
    </w:p>
    <w:p w14:paraId="4CEFE9DD"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07" w:history="1">
        <w:r w:rsidR="006102FE" w:rsidRPr="00DB4EB2">
          <w:rPr>
            <w:rStyle w:val="Hyperlink"/>
            <w:noProof/>
          </w:rPr>
          <w:t>7.14</w:t>
        </w:r>
        <w:r w:rsidR="006102FE">
          <w:rPr>
            <w:rFonts w:asciiTheme="minorHAnsi" w:eastAsiaTheme="minorEastAsia" w:hAnsiTheme="minorHAnsi" w:cstheme="minorBidi"/>
            <w:noProof/>
            <w:sz w:val="22"/>
            <w:szCs w:val="22"/>
          </w:rPr>
          <w:tab/>
        </w:r>
        <w:r w:rsidR="006102FE" w:rsidRPr="00DB4EB2">
          <w:rPr>
            <w:rStyle w:val="Hyperlink"/>
            <w:noProof/>
          </w:rPr>
          <w:t>InitialNSC</w:t>
        </w:r>
        <w:r w:rsidR="006102FE">
          <w:rPr>
            <w:noProof/>
            <w:webHidden/>
          </w:rPr>
          <w:tab/>
        </w:r>
        <w:r w:rsidR="006102FE">
          <w:rPr>
            <w:noProof/>
            <w:webHidden/>
          </w:rPr>
          <w:fldChar w:fldCharType="begin"/>
        </w:r>
        <w:r w:rsidR="006102FE">
          <w:rPr>
            <w:noProof/>
            <w:webHidden/>
          </w:rPr>
          <w:instrText xml:space="preserve"> PAGEREF _Toc516122707 \h </w:instrText>
        </w:r>
        <w:r w:rsidR="006102FE">
          <w:rPr>
            <w:noProof/>
            <w:webHidden/>
          </w:rPr>
        </w:r>
        <w:r w:rsidR="006102FE">
          <w:rPr>
            <w:noProof/>
            <w:webHidden/>
          </w:rPr>
          <w:fldChar w:fldCharType="separate"/>
        </w:r>
        <w:r w:rsidR="006102FE">
          <w:rPr>
            <w:noProof/>
            <w:webHidden/>
          </w:rPr>
          <w:t>35</w:t>
        </w:r>
        <w:r w:rsidR="006102FE">
          <w:rPr>
            <w:noProof/>
            <w:webHidden/>
          </w:rPr>
          <w:fldChar w:fldCharType="end"/>
        </w:r>
      </w:hyperlink>
    </w:p>
    <w:p w14:paraId="2AEBA78A"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08" w:history="1">
        <w:r w:rsidR="006102FE" w:rsidRPr="00DB4EB2">
          <w:rPr>
            <w:rStyle w:val="Hyperlink"/>
            <w:noProof/>
          </w:rPr>
          <w:t>7.15</w:t>
        </w:r>
        <w:r w:rsidR="006102FE">
          <w:rPr>
            <w:rFonts w:asciiTheme="minorHAnsi" w:eastAsiaTheme="minorEastAsia" w:hAnsiTheme="minorHAnsi" w:cstheme="minorBidi"/>
            <w:noProof/>
            <w:sz w:val="22"/>
            <w:szCs w:val="22"/>
          </w:rPr>
          <w:tab/>
        </w:r>
        <w:r w:rsidR="006102FE" w:rsidRPr="00DB4EB2">
          <w:rPr>
            <w:rStyle w:val="Hyperlink"/>
            <w:noProof/>
          </w:rPr>
          <w:t>CFracBiomass</w:t>
        </w:r>
        <w:r w:rsidR="006102FE">
          <w:rPr>
            <w:noProof/>
            <w:webHidden/>
          </w:rPr>
          <w:tab/>
        </w:r>
        <w:r w:rsidR="006102FE">
          <w:rPr>
            <w:noProof/>
            <w:webHidden/>
          </w:rPr>
          <w:fldChar w:fldCharType="begin"/>
        </w:r>
        <w:r w:rsidR="006102FE">
          <w:rPr>
            <w:noProof/>
            <w:webHidden/>
          </w:rPr>
          <w:instrText xml:space="preserve"> PAGEREF _Toc516122708 \h </w:instrText>
        </w:r>
        <w:r w:rsidR="006102FE">
          <w:rPr>
            <w:noProof/>
            <w:webHidden/>
          </w:rPr>
        </w:r>
        <w:r w:rsidR="006102FE">
          <w:rPr>
            <w:noProof/>
            <w:webHidden/>
          </w:rPr>
          <w:fldChar w:fldCharType="separate"/>
        </w:r>
        <w:r w:rsidR="006102FE">
          <w:rPr>
            <w:noProof/>
            <w:webHidden/>
          </w:rPr>
          <w:t>35</w:t>
        </w:r>
        <w:r w:rsidR="006102FE">
          <w:rPr>
            <w:noProof/>
            <w:webHidden/>
          </w:rPr>
          <w:fldChar w:fldCharType="end"/>
        </w:r>
      </w:hyperlink>
    </w:p>
    <w:p w14:paraId="2D873452"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09" w:history="1">
        <w:r w:rsidR="006102FE" w:rsidRPr="00DB4EB2">
          <w:rPr>
            <w:rStyle w:val="Hyperlink"/>
            <w:noProof/>
          </w:rPr>
          <w:t>7.16</w:t>
        </w:r>
        <w:r w:rsidR="006102FE">
          <w:rPr>
            <w:rFonts w:asciiTheme="minorHAnsi" w:eastAsiaTheme="minorEastAsia" w:hAnsiTheme="minorHAnsi" w:cstheme="minorBidi"/>
            <w:noProof/>
            <w:sz w:val="22"/>
            <w:szCs w:val="22"/>
          </w:rPr>
          <w:tab/>
        </w:r>
        <w:r w:rsidR="006102FE" w:rsidRPr="00DB4EB2">
          <w:rPr>
            <w:rStyle w:val="Hyperlink"/>
            <w:noProof/>
          </w:rPr>
          <w:t>PrecipEvents</w:t>
        </w:r>
        <w:r w:rsidR="006102FE">
          <w:rPr>
            <w:noProof/>
            <w:webHidden/>
          </w:rPr>
          <w:tab/>
        </w:r>
        <w:r w:rsidR="006102FE">
          <w:rPr>
            <w:noProof/>
            <w:webHidden/>
          </w:rPr>
          <w:fldChar w:fldCharType="begin"/>
        </w:r>
        <w:r w:rsidR="006102FE">
          <w:rPr>
            <w:noProof/>
            <w:webHidden/>
          </w:rPr>
          <w:instrText xml:space="preserve"> PAGEREF _Toc516122709 \h </w:instrText>
        </w:r>
        <w:r w:rsidR="006102FE">
          <w:rPr>
            <w:noProof/>
            <w:webHidden/>
          </w:rPr>
        </w:r>
        <w:r w:rsidR="006102FE">
          <w:rPr>
            <w:noProof/>
            <w:webHidden/>
          </w:rPr>
          <w:fldChar w:fldCharType="separate"/>
        </w:r>
        <w:r w:rsidR="006102FE">
          <w:rPr>
            <w:noProof/>
            <w:webHidden/>
          </w:rPr>
          <w:t>35</w:t>
        </w:r>
        <w:r w:rsidR="006102FE">
          <w:rPr>
            <w:noProof/>
            <w:webHidden/>
          </w:rPr>
          <w:fldChar w:fldCharType="end"/>
        </w:r>
      </w:hyperlink>
    </w:p>
    <w:p w14:paraId="36EF09CD"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10" w:history="1">
        <w:r w:rsidR="006102FE" w:rsidRPr="00DB4EB2">
          <w:rPr>
            <w:rStyle w:val="Hyperlink"/>
            <w:noProof/>
          </w:rPr>
          <w:t>7.17</w:t>
        </w:r>
        <w:r w:rsidR="006102FE">
          <w:rPr>
            <w:rFonts w:asciiTheme="minorHAnsi" w:eastAsiaTheme="minorEastAsia" w:hAnsiTheme="minorHAnsi" w:cstheme="minorBidi"/>
            <w:noProof/>
            <w:sz w:val="22"/>
            <w:szCs w:val="22"/>
          </w:rPr>
          <w:tab/>
        </w:r>
        <w:r w:rsidR="006102FE" w:rsidRPr="00DB4EB2">
          <w:rPr>
            <w:rStyle w:val="Hyperlink"/>
            <w:noProof/>
          </w:rPr>
          <w:t>PreventEstablishment</w:t>
        </w:r>
        <w:r w:rsidR="006102FE">
          <w:rPr>
            <w:noProof/>
            <w:webHidden/>
          </w:rPr>
          <w:tab/>
        </w:r>
        <w:r w:rsidR="006102FE">
          <w:rPr>
            <w:noProof/>
            <w:webHidden/>
          </w:rPr>
          <w:fldChar w:fldCharType="begin"/>
        </w:r>
        <w:r w:rsidR="006102FE">
          <w:rPr>
            <w:noProof/>
            <w:webHidden/>
          </w:rPr>
          <w:instrText xml:space="preserve"> PAGEREF _Toc516122710 \h </w:instrText>
        </w:r>
        <w:r w:rsidR="006102FE">
          <w:rPr>
            <w:noProof/>
            <w:webHidden/>
          </w:rPr>
        </w:r>
        <w:r w:rsidR="006102FE">
          <w:rPr>
            <w:noProof/>
            <w:webHidden/>
          </w:rPr>
          <w:fldChar w:fldCharType="separate"/>
        </w:r>
        <w:r w:rsidR="006102FE">
          <w:rPr>
            <w:noProof/>
            <w:webHidden/>
          </w:rPr>
          <w:t>35</w:t>
        </w:r>
        <w:r w:rsidR="006102FE">
          <w:rPr>
            <w:noProof/>
            <w:webHidden/>
          </w:rPr>
          <w:fldChar w:fldCharType="end"/>
        </w:r>
      </w:hyperlink>
    </w:p>
    <w:p w14:paraId="0B57D96A"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11" w:history="1">
        <w:r w:rsidR="006102FE" w:rsidRPr="00DB4EB2">
          <w:rPr>
            <w:rStyle w:val="Hyperlink"/>
            <w:noProof/>
          </w:rPr>
          <w:t>7.18</w:t>
        </w:r>
        <w:r w:rsidR="006102FE">
          <w:rPr>
            <w:rFonts w:asciiTheme="minorHAnsi" w:eastAsiaTheme="minorEastAsia" w:hAnsiTheme="minorHAnsi" w:cstheme="minorBidi"/>
            <w:noProof/>
            <w:sz w:val="22"/>
            <w:szCs w:val="22"/>
          </w:rPr>
          <w:tab/>
        </w:r>
        <w:r w:rsidR="006102FE" w:rsidRPr="00DB4EB2">
          <w:rPr>
            <w:rStyle w:val="Hyperlink"/>
            <w:noProof/>
          </w:rPr>
          <w:t>Wythers</w:t>
        </w:r>
        <w:r w:rsidR="006102FE">
          <w:rPr>
            <w:noProof/>
            <w:webHidden/>
          </w:rPr>
          <w:tab/>
        </w:r>
        <w:r w:rsidR="006102FE">
          <w:rPr>
            <w:noProof/>
            <w:webHidden/>
          </w:rPr>
          <w:fldChar w:fldCharType="begin"/>
        </w:r>
        <w:r w:rsidR="006102FE">
          <w:rPr>
            <w:noProof/>
            <w:webHidden/>
          </w:rPr>
          <w:instrText xml:space="preserve"> PAGEREF _Toc516122711 \h </w:instrText>
        </w:r>
        <w:r w:rsidR="006102FE">
          <w:rPr>
            <w:noProof/>
            <w:webHidden/>
          </w:rPr>
        </w:r>
        <w:r w:rsidR="006102FE">
          <w:rPr>
            <w:noProof/>
            <w:webHidden/>
          </w:rPr>
          <w:fldChar w:fldCharType="separate"/>
        </w:r>
        <w:r w:rsidR="006102FE">
          <w:rPr>
            <w:noProof/>
            <w:webHidden/>
          </w:rPr>
          <w:t>36</w:t>
        </w:r>
        <w:r w:rsidR="006102FE">
          <w:rPr>
            <w:noProof/>
            <w:webHidden/>
          </w:rPr>
          <w:fldChar w:fldCharType="end"/>
        </w:r>
      </w:hyperlink>
    </w:p>
    <w:p w14:paraId="443C661D"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12" w:history="1">
        <w:r w:rsidR="006102FE" w:rsidRPr="00DB4EB2">
          <w:rPr>
            <w:rStyle w:val="Hyperlink"/>
            <w:noProof/>
          </w:rPr>
          <w:t>7.19</w:t>
        </w:r>
        <w:r w:rsidR="006102FE">
          <w:rPr>
            <w:rFonts w:asciiTheme="minorHAnsi" w:eastAsiaTheme="minorEastAsia" w:hAnsiTheme="minorHAnsi" w:cstheme="minorBidi"/>
            <w:noProof/>
            <w:sz w:val="22"/>
            <w:szCs w:val="22"/>
          </w:rPr>
          <w:tab/>
        </w:r>
        <w:r w:rsidR="006102FE" w:rsidRPr="00DB4EB2">
          <w:rPr>
            <w:rStyle w:val="Hyperlink"/>
            <w:noProof/>
          </w:rPr>
          <w:t>DTEMP</w:t>
        </w:r>
        <w:r w:rsidR="006102FE">
          <w:rPr>
            <w:noProof/>
            <w:webHidden/>
          </w:rPr>
          <w:tab/>
        </w:r>
        <w:r w:rsidR="006102FE">
          <w:rPr>
            <w:noProof/>
            <w:webHidden/>
          </w:rPr>
          <w:fldChar w:fldCharType="begin"/>
        </w:r>
        <w:r w:rsidR="006102FE">
          <w:rPr>
            <w:noProof/>
            <w:webHidden/>
          </w:rPr>
          <w:instrText xml:space="preserve"> PAGEREF _Toc516122712 \h </w:instrText>
        </w:r>
        <w:r w:rsidR="006102FE">
          <w:rPr>
            <w:noProof/>
            <w:webHidden/>
          </w:rPr>
        </w:r>
        <w:r w:rsidR="006102FE">
          <w:rPr>
            <w:noProof/>
            <w:webHidden/>
          </w:rPr>
          <w:fldChar w:fldCharType="separate"/>
        </w:r>
        <w:r w:rsidR="006102FE">
          <w:rPr>
            <w:noProof/>
            <w:webHidden/>
          </w:rPr>
          <w:t>36</w:t>
        </w:r>
        <w:r w:rsidR="006102FE">
          <w:rPr>
            <w:noProof/>
            <w:webHidden/>
          </w:rPr>
          <w:fldChar w:fldCharType="end"/>
        </w:r>
      </w:hyperlink>
    </w:p>
    <w:p w14:paraId="5C263FA0"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713" w:history="1">
        <w:r w:rsidR="006102FE" w:rsidRPr="00DB4EB2">
          <w:rPr>
            <w:rStyle w:val="Hyperlink"/>
            <w:noProof/>
          </w:rPr>
          <w:t>8</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Input File – PnET Species Parameters</w:t>
        </w:r>
        <w:r w:rsidR="006102FE">
          <w:rPr>
            <w:noProof/>
            <w:webHidden/>
          </w:rPr>
          <w:tab/>
        </w:r>
        <w:r w:rsidR="006102FE">
          <w:rPr>
            <w:noProof/>
            <w:webHidden/>
          </w:rPr>
          <w:fldChar w:fldCharType="begin"/>
        </w:r>
        <w:r w:rsidR="006102FE">
          <w:rPr>
            <w:noProof/>
            <w:webHidden/>
          </w:rPr>
          <w:instrText xml:space="preserve"> PAGEREF _Toc516122713 \h </w:instrText>
        </w:r>
        <w:r w:rsidR="006102FE">
          <w:rPr>
            <w:noProof/>
            <w:webHidden/>
          </w:rPr>
        </w:r>
        <w:r w:rsidR="006102FE">
          <w:rPr>
            <w:noProof/>
            <w:webHidden/>
          </w:rPr>
          <w:fldChar w:fldCharType="separate"/>
        </w:r>
        <w:r w:rsidR="006102FE">
          <w:rPr>
            <w:noProof/>
            <w:webHidden/>
          </w:rPr>
          <w:t>37</w:t>
        </w:r>
        <w:r w:rsidR="006102FE">
          <w:rPr>
            <w:noProof/>
            <w:webHidden/>
          </w:rPr>
          <w:fldChar w:fldCharType="end"/>
        </w:r>
      </w:hyperlink>
    </w:p>
    <w:p w14:paraId="4263B5D7"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14" w:history="1">
        <w:r w:rsidR="006102FE" w:rsidRPr="00DB4EB2">
          <w:rPr>
            <w:rStyle w:val="Hyperlink"/>
            <w:noProof/>
          </w:rPr>
          <w:t>8.1</w:t>
        </w:r>
        <w:r w:rsidR="006102FE">
          <w:rPr>
            <w:rFonts w:asciiTheme="minorHAnsi" w:eastAsiaTheme="minorEastAsia" w:hAnsiTheme="minorHAnsi" w:cstheme="minorBidi"/>
            <w:noProof/>
            <w:sz w:val="22"/>
            <w:szCs w:val="22"/>
          </w:rPr>
          <w:tab/>
        </w:r>
        <w:r w:rsidR="006102FE" w:rsidRPr="00DB4EB2">
          <w:rPr>
            <w:rStyle w:val="Hyperlink"/>
            <w:noProof/>
          </w:rPr>
          <w:t>Example file:</w:t>
        </w:r>
        <w:r w:rsidR="006102FE">
          <w:rPr>
            <w:noProof/>
            <w:webHidden/>
          </w:rPr>
          <w:tab/>
        </w:r>
        <w:r w:rsidR="006102FE">
          <w:rPr>
            <w:noProof/>
            <w:webHidden/>
          </w:rPr>
          <w:fldChar w:fldCharType="begin"/>
        </w:r>
        <w:r w:rsidR="006102FE">
          <w:rPr>
            <w:noProof/>
            <w:webHidden/>
          </w:rPr>
          <w:instrText xml:space="preserve"> PAGEREF _Toc516122714 \h </w:instrText>
        </w:r>
        <w:r w:rsidR="006102FE">
          <w:rPr>
            <w:noProof/>
            <w:webHidden/>
          </w:rPr>
        </w:r>
        <w:r w:rsidR="006102FE">
          <w:rPr>
            <w:noProof/>
            <w:webHidden/>
          </w:rPr>
          <w:fldChar w:fldCharType="separate"/>
        </w:r>
        <w:r w:rsidR="006102FE">
          <w:rPr>
            <w:noProof/>
            <w:webHidden/>
          </w:rPr>
          <w:t>37</w:t>
        </w:r>
        <w:r w:rsidR="006102FE">
          <w:rPr>
            <w:noProof/>
            <w:webHidden/>
          </w:rPr>
          <w:fldChar w:fldCharType="end"/>
        </w:r>
      </w:hyperlink>
    </w:p>
    <w:p w14:paraId="0643D559"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15" w:history="1">
        <w:r w:rsidR="006102FE" w:rsidRPr="00DB4EB2">
          <w:rPr>
            <w:rStyle w:val="Hyperlink"/>
            <w:noProof/>
          </w:rPr>
          <w:t>8.2</w:t>
        </w:r>
        <w:r w:rsidR="006102FE">
          <w:rPr>
            <w:rFonts w:asciiTheme="minorHAnsi" w:eastAsiaTheme="minorEastAsia" w:hAnsiTheme="minorHAnsi" w:cstheme="minorBidi"/>
            <w:noProof/>
            <w:sz w:val="22"/>
            <w:szCs w:val="22"/>
          </w:rPr>
          <w:tab/>
        </w:r>
        <w:r w:rsidR="006102FE" w:rsidRPr="00DB4EB2">
          <w:rPr>
            <w:rStyle w:val="Hyperlink"/>
            <w:noProof/>
          </w:rPr>
          <w:t>LandisData</w:t>
        </w:r>
        <w:r w:rsidR="006102FE">
          <w:rPr>
            <w:noProof/>
            <w:webHidden/>
          </w:rPr>
          <w:tab/>
        </w:r>
        <w:r w:rsidR="006102FE">
          <w:rPr>
            <w:noProof/>
            <w:webHidden/>
          </w:rPr>
          <w:fldChar w:fldCharType="begin"/>
        </w:r>
        <w:r w:rsidR="006102FE">
          <w:rPr>
            <w:noProof/>
            <w:webHidden/>
          </w:rPr>
          <w:instrText xml:space="preserve"> PAGEREF _Toc516122715 \h </w:instrText>
        </w:r>
        <w:r w:rsidR="006102FE">
          <w:rPr>
            <w:noProof/>
            <w:webHidden/>
          </w:rPr>
        </w:r>
        <w:r w:rsidR="006102FE">
          <w:rPr>
            <w:noProof/>
            <w:webHidden/>
          </w:rPr>
          <w:fldChar w:fldCharType="separate"/>
        </w:r>
        <w:r w:rsidR="006102FE">
          <w:rPr>
            <w:noProof/>
            <w:webHidden/>
          </w:rPr>
          <w:t>37</w:t>
        </w:r>
        <w:r w:rsidR="006102FE">
          <w:rPr>
            <w:noProof/>
            <w:webHidden/>
          </w:rPr>
          <w:fldChar w:fldCharType="end"/>
        </w:r>
      </w:hyperlink>
    </w:p>
    <w:p w14:paraId="735C5B72"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16" w:history="1">
        <w:r w:rsidR="006102FE" w:rsidRPr="00DB4EB2">
          <w:rPr>
            <w:rStyle w:val="Hyperlink"/>
            <w:noProof/>
          </w:rPr>
          <w:t>8.3</w:t>
        </w:r>
        <w:r w:rsidR="006102FE">
          <w:rPr>
            <w:rFonts w:asciiTheme="minorHAnsi" w:eastAsiaTheme="minorEastAsia" w:hAnsiTheme="minorHAnsi" w:cstheme="minorBidi"/>
            <w:noProof/>
            <w:sz w:val="22"/>
            <w:szCs w:val="22"/>
          </w:rPr>
          <w:tab/>
        </w:r>
        <w:r w:rsidR="006102FE" w:rsidRPr="00DB4EB2">
          <w:rPr>
            <w:rStyle w:val="Hyperlink"/>
            <w:noProof/>
          </w:rPr>
          <w:t>PnETSpeciesParameters (species name)</w:t>
        </w:r>
        <w:r w:rsidR="006102FE">
          <w:rPr>
            <w:noProof/>
            <w:webHidden/>
          </w:rPr>
          <w:tab/>
        </w:r>
        <w:r w:rsidR="006102FE">
          <w:rPr>
            <w:noProof/>
            <w:webHidden/>
          </w:rPr>
          <w:fldChar w:fldCharType="begin"/>
        </w:r>
        <w:r w:rsidR="006102FE">
          <w:rPr>
            <w:noProof/>
            <w:webHidden/>
          </w:rPr>
          <w:instrText xml:space="preserve"> PAGEREF _Toc516122716 \h </w:instrText>
        </w:r>
        <w:r w:rsidR="006102FE">
          <w:rPr>
            <w:noProof/>
            <w:webHidden/>
          </w:rPr>
        </w:r>
        <w:r w:rsidR="006102FE">
          <w:rPr>
            <w:noProof/>
            <w:webHidden/>
          </w:rPr>
          <w:fldChar w:fldCharType="separate"/>
        </w:r>
        <w:r w:rsidR="006102FE">
          <w:rPr>
            <w:noProof/>
            <w:webHidden/>
          </w:rPr>
          <w:t>37</w:t>
        </w:r>
        <w:r w:rsidR="006102FE">
          <w:rPr>
            <w:noProof/>
            <w:webHidden/>
          </w:rPr>
          <w:fldChar w:fldCharType="end"/>
        </w:r>
      </w:hyperlink>
    </w:p>
    <w:p w14:paraId="392D1362"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17" w:history="1">
        <w:r w:rsidR="006102FE" w:rsidRPr="00DB4EB2">
          <w:rPr>
            <w:rStyle w:val="Hyperlink"/>
            <w:noProof/>
          </w:rPr>
          <w:t>8.4</w:t>
        </w:r>
        <w:r w:rsidR="006102FE">
          <w:rPr>
            <w:rFonts w:asciiTheme="minorHAnsi" w:eastAsiaTheme="minorEastAsia" w:hAnsiTheme="minorHAnsi" w:cstheme="minorBidi"/>
            <w:noProof/>
            <w:sz w:val="22"/>
            <w:szCs w:val="22"/>
          </w:rPr>
          <w:tab/>
        </w:r>
        <w:r w:rsidR="006102FE" w:rsidRPr="00DB4EB2">
          <w:rPr>
            <w:rStyle w:val="Hyperlink"/>
            <w:noProof/>
          </w:rPr>
          <w:t>FolN</w:t>
        </w:r>
        <w:r w:rsidR="006102FE">
          <w:rPr>
            <w:noProof/>
            <w:webHidden/>
          </w:rPr>
          <w:tab/>
        </w:r>
        <w:r w:rsidR="006102FE">
          <w:rPr>
            <w:noProof/>
            <w:webHidden/>
          </w:rPr>
          <w:fldChar w:fldCharType="begin"/>
        </w:r>
        <w:r w:rsidR="006102FE">
          <w:rPr>
            <w:noProof/>
            <w:webHidden/>
          </w:rPr>
          <w:instrText xml:space="preserve"> PAGEREF _Toc516122717 \h </w:instrText>
        </w:r>
        <w:r w:rsidR="006102FE">
          <w:rPr>
            <w:noProof/>
            <w:webHidden/>
          </w:rPr>
        </w:r>
        <w:r w:rsidR="006102FE">
          <w:rPr>
            <w:noProof/>
            <w:webHidden/>
          </w:rPr>
          <w:fldChar w:fldCharType="separate"/>
        </w:r>
        <w:r w:rsidR="006102FE">
          <w:rPr>
            <w:noProof/>
            <w:webHidden/>
          </w:rPr>
          <w:t>37</w:t>
        </w:r>
        <w:r w:rsidR="006102FE">
          <w:rPr>
            <w:noProof/>
            <w:webHidden/>
          </w:rPr>
          <w:fldChar w:fldCharType="end"/>
        </w:r>
      </w:hyperlink>
    </w:p>
    <w:p w14:paraId="114D70E5"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18" w:history="1">
        <w:r w:rsidR="006102FE" w:rsidRPr="00DB4EB2">
          <w:rPr>
            <w:rStyle w:val="Hyperlink"/>
            <w:noProof/>
          </w:rPr>
          <w:t>8.5</w:t>
        </w:r>
        <w:r w:rsidR="006102FE">
          <w:rPr>
            <w:rFonts w:asciiTheme="minorHAnsi" w:eastAsiaTheme="minorEastAsia" w:hAnsiTheme="minorHAnsi" w:cstheme="minorBidi"/>
            <w:noProof/>
            <w:sz w:val="22"/>
            <w:szCs w:val="22"/>
          </w:rPr>
          <w:tab/>
        </w:r>
        <w:r w:rsidR="006102FE" w:rsidRPr="00DB4EB2">
          <w:rPr>
            <w:rStyle w:val="Hyperlink"/>
            <w:noProof/>
          </w:rPr>
          <w:t>SLWmax</w:t>
        </w:r>
        <w:r w:rsidR="006102FE">
          <w:rPr>
            <w:noProof/>
            <w:webHidden/>
          </w:rPr>
          <w:tab/>
        </w:r>
        <w:r w:rsidR="006102FE">
          <w:rPr>
            <w:noProof/>
            <w:webHidden/>
          </w:rPr>
          <w:fldChar w:fldCharType="begin"/>
        </w:r>
        <w:r w:rsidR="006102FE">
          <w:rPr>
            <w:noProof/>
            <w:webHidden/>
          </w:rPr>
          <w:instrText xml:space="preserve"> PAGEREF _Toc516122718 \h </w:instrText>
        </w:r>
        <w:r w:rsidR="006102FE">
          <w:rPr>
            <w:noProof/>
            <w:webHidden/>
          </w:rPr>
        </w:r>
        <w:r w:rsidR="006102FE">
          <w:rPr>
            <w:noProof/>
            <w:webHidden/>
          </w:rPr>
          <w:fldChar w:fldCharType="separate"/>
        </w:r>
        <w:r w:rsidR="006102FE">
          <w:rPr>
            <w:noProof/>
            <w:webHidden/>
          </w:rPr>
          <w:t>37</w:t>
        </w:r>
        <w:r w:rsidR="006102FE">
          <w:rPr>
            <w:noProof/>
            <w:webHidden/>
          </w:rPr>
          <w:fldChar w:fldCharType="end"/>
        </w:r>
      </w:hyperlink>
    </w:p>
    <w:p w14:paraId="62F0AFF2"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19" w:history="1">
        <w:r w:rsidR="006102FE" w:rsidRPr="00DB4EB2">
          <w:rPr>
            <w:rStyle w:val="Hyperlink"/>
            <w:noProof/>
          </w:rPr>
          <w:t>8.6</w:t>
        </w:r>
        <w:r w:rsidR="006102FE">
          <w:rPr>
            <w:rFonts w:asciiTheme="minorHAnsi" w:eastAsiaTheme="minorEastAsia" w:hAnsiTheme="minorHAnsi" w:cstheme="minorBidi"/>
            <w:noProof/>
            <w:sz w:val="22"/>
            <w:szCs w:val="22"/>
          </w:rPr>
          <w:tab/>
        </w:r>
        <w:r w:rsidR="006102FE" w:rsidRPr="00DB4EB2">
          <w:rPr>
            <w:rStyle w:val="Hyperlink"/>
            <w:noProof/>
          </w:rPr>
          <w:t>SLWDel</w:t>
        </w:r>
        <w:r w:rsidR="006102FE">
          <w:rPr>
            <w:noProof/>
            <w:webHidden/>
          </w:rPr>
          <w:tab/>
        </w:r>
        <w:r w:rsidR="006102FE">
          <w:rPr>
            <w:noProof/>
            <w:webHidden/>
          </w:rPr>
          <w:fldChar w:fldCharType="begin"/>
        </w:r>
        <w:r w:rsidR="006102FE">
          <w:rPr>
            <w:noProof/>
            <w:webHidden/>
          </w:rPr>
          <w:instrText xml:space="preserve"> PAGEREF _Toc516122719 \h </w:instrText>
        </w:r>
        <w:r w:rsidR="006102FE">
          <w:rPr>
            <w:noProof/>
            <w:webHidden/>
          </w:rPr>
        </w:r>
        <w:r w:rsidR="006102FE">
          <w:rPr>
            <w:noProof/>
            <w:webHidden/>
          </w:rPr>
          <w:fldChar w:fldCharType="separate"/>
        </w:r>
        <w:r w:rsidR="006102FE">
          <w:rPr>
            <w:noProof/>
            <w:webHidden/>
          </w:rPr>
          <w:t>38</w:t>
        </w:r>
        <w:r w:rsidR="006102FE">
          <w:rPr>
            <w:noProof/>
            <w:webHidden/>
          </w:rPr>
          <w:fldChar w:fldCharType="end"/>
        </w:r>
      </w:hyperlink>
    </w:p>
    <w:p w14:paraId="469ABDF1"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20" w:history="1">
        <w:r w:rsidR="006102FE" w:rsidRPr="00DB4EB2">
          <w:rPr>
            <w:rStyle w:val="Hyperlink"/>
            <w:noProof/>
          </w:rPr>
          <w:t>8.7</w:t>
        </w:r>
        <w:r w:rsidR="006102FE">
          <w:rPr>
            <w:rFonts w:asciiTheme="minorHAnsi" w:eastAsiaTheme="minorEastAsia" w:hAnsiTheme="minorHAnsi" w:cstheme="minorBidi"/>
            <w:noProof/>
            <w:sz w:val="22"/>
            <w:szCs w:val="22"/>
          </w:rPr>
          <w:tab/>
        </w:r>
        <w:r w:rsidR="006102FE" w:rsidRPr="00DB4EB2">
          <w:rPr>
            <w:rStyle w:val="Hyperlink"/>
            <w:noProof/>
          </w:rPr>
          <w:t>Tofol</w:t>
        </w:r>
        <w:r w:rsidR="006102FE">
          <w:rPr>
            <w:noProof/>
            <w:webHidden/>
          </w:rPr>
          <w:tab/>
        </w:r>
        <w:r w:rsidR="006102FE">
          <w:rPr>
            <w:noProof/>
            <w:webHidden/>
          </w:rPr>
          <w:fldChar w:fldCharType="begin"/>
        </w:r>
        <w:r w:rsidR="006102FE">
          <w:rPr>
            <w:noProof/>
            <w:webHidden/>
          </w:rPr>
          <w:instrText xml:space="preserve"> PAGEREF _Toc516122720 \h </w:instrText>
        </w:r>
        <w:r w:rsidR="006102FE">
          <w:rPr>
            <w:noProof/>
            <w:webHidden/>
          </w:rPr>
        </w:r>
        <w:r w:rsidR="006102FE">
          <w:rPr>
            <w:noProof/>
            <w:webHidden/>
          </w:rPr>
          <w:fldChar w:fldCharType="separate"/>
        </w:r>
        <w:r w:rsidR="006102FE">
          <w:rPr>
            <w:noProof/>
            <w:webHidden/>
          </w:rPr>
          <w:t>38</w:t>
        </w:r>
        <w:r w:rsidR="006102FE">
          <w:rPr>
            <w:noProof/>
            <w:webHidden/>
          </w:rPr>
          <w:fldChar w:fldCharType="end"/>
        </w:r>
      </w:hyperlink>
    </w:p>
    <w:p w14:paraId="39759706"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21" w:history="1">
        <w:r w:rsidR="006102FE" w:rsidRPr="00DB4EB2">
          <w:rPr>
            <w:rStyle w:val="Hyperlink"/>
            <w:noProof/>
          </w:rPr>
          <w:t>8.8</w:t>
        </w:r>
        <w:r w:rsidR="006102FE">
          <w:rPr>
            <w:rFonts w:asciiTheme="minorHAnsi" w:eastAsiaTheme="minorEastAsia" w:hAnsiTheme="minorHAnsi" w:cstheme="minorBidi"/>
            <w:noProof/>
            <w:sz w:val="22"/>
            <w:szCs w:val="22"/>
          </w:rPr>
          <w:tab/>
        </w:r>
        <w:r w:rsidR="006102FE" w:rsidRPr="00DB4EB2">
          <w:rPr>
            <w:rStyle w:val="Hyperlink"/>
            <w:noProof/>
          </w:rPr>
          <w:t>AmaxA</w:t>
        </w:r>
        <w:r w:rsidR="006102FE">
          <w:rPr>
            <w:noProof/>
            <w:webHidden/>
          </w:rPr>
          <w:tab/>
        </w:r>
        <w:r w:rsidR="006102FE">
          <w:rPr>
            <w:noProof/>
            <w:webHidden/>
          </w:rPr>
          <w:fldChar w:fldCharType="begin"/>
        </w:r>
        <w:r w:rsidR="006102FE">
          <w:rPr>
            <w:noProof/>
            <w:webHidden/>
          </w:rPr>
          <w:instrText xml:space="preserve"> PAGEREF _Toc516122721 \h </w:instrText>
        </w:r>
        <w:r w:rsidR="006102FE">
          <w:rPr>
            <w:noProof/>
            <w:webHidden/>
          </w:rPr>
        </w:r>
        <w:r w:rsidR="006102FE">
          <w:rPr>
            <w:noProof/>
            <w:webHidden/>
          </w:rPr>
          <w:fldChar w:fldCharType="separate"/>
        </w:r>
        <w:r w:rsidR="006102FE">
          <w:rPr>
            <w:noProof/>
            <w:webHidden/>
          </w:rPr>
          <w:t>38</w:t>
        </w:r>
        <w:r w:rsidR="006102FE">
          <w:rPr>
            <w:noProof/>
            <w:webHidden/>
          </w:rPr>
          <w:fldChar w:fldCharType="end"/>
        </w:r>
      </w:hyperlink>
    </w:p>
    <w:p w14:paraId="6F2F9E2A"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22" w:history="1">
        <w:r w:rsidR="006102FE" w:rsidRPr="00DB4EB2">
          <w:rPr>
            <w:rStyle w:val="Hyperlink"/>
            <w:noProof/>
          </w:rPr>
          <w:t>8.9</w:t>
        </w:r>
        <w:r w:rsidR="006102FE">
          <w:rPr>
            <w:rFonts w:asciiTheme="minorHAnsi" w:eastAsiaTheme="minorEastAsia" w:hAnsiTheme="minorHAnsi" w:cstheme="minorBidi"/>
            <w:noProof/>
            <w:sz w:val="22"/>
            <w:szCs w:val="22"/>
          </w:rPr>
          <w:tab/>
        </w:r>
        <w:r w:rsidR="006102FE" w:rsidRPr="00DB4EB2">
          <w:rPr>
            <w:rStyle w:val="Hyperlink"/>
            <w:noProof/>
          </w:rPr>
          <w:t>AmaxB</w:t>
        </w:r>
        <w:r w:rsidR="006102FE">
          <w:rPr>
            <w:noProof/>
            <w:webHidden/>
          </w:rPr>
          <w:tab/>
        </w:r>
        <w:r w:rsidR="006102FE">
          <w:rPr>
            <w:noProof/>
            <w:webHidden/>
          </w:rPr>
          <w:fldChar w:fldCharType="begin"/>
        </w:r>
        <w:r w:rsidR="006102FE">
          <w:rPr>
            <w:noProof/>
            <w:webHidden/>
          </w:rPr>
          <w:instrText xml:space="preserve"> PAGEREF _Toc516122722 \h </w:instrText>
        </w:r>
        <w:r w:rsidR="006102FE">
          <w:rPr>
            <w:noProof/>
            <w:webHidden/>
          </w:rPr>
        </w:r>
        <w:r w:rsidR="006102FE">
          <w:rPr>
            <w:noProof/>
            <w:webHidden/>
          </w:rPr>
          <w:fldChar w:fldCharType="separate"/>
        </w:r>
        <w:r w:rsidR="006102FE">
          <w:rPr>
            <w:noProof/>
            <w:webHidden/>
          </w:rPr>
          <w:t>38</w:t>
        </w:r>
        <w:r w:rsidR="006102FE">
          <w:rPr>
            <w:noProof/>
            <w:webHidden/>
          </w:rPr>
          <w:fldChar w:fldCharType="end"/>
        </w:r>
      </w:hyperlink>
    </w:p>
    <w:p w14:paraId="10D39B0F"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23" w:history="1">
        <w:r w:rsidR="006102FE" w:rsidRPr="00DB4EB2">
          <w:rPr>
            <w:rStyle w:val="Hyperlink"/>
            <w:noProof/>
          </w:rPr>
          <w:t>8.10</w:t>
        </w:r>
        <w:r w:rsidR="006102FE">
          <w:rPr>
            <w:rFonts w:asciiTheme="minorHAnsi" w:eastAsiaTheme="minorEastAsia" w:hAnsiTheme="minorHAnsi" w:cstheme="minorBidi"/>
            <w:noProof/>
            <w:sz w:val="22"/>
            <w:szCs w:val="22"/>
          </w:rPr>
          <w:tab/>
        </w:r>
        <w:r w:rsidR="006102FE" w:rsidRPr="00DB4EB2">
          <w:rPr>
            <w:rStyle w:val="Hyperlink"/>
            <w:noProof/>
          </w:rPr>
          <w:t>HalfSat</w:t>
        </w:r>
        <w:r w:rsidR="006102FE">
          <w:rPr>
            <w:noProof/>
            <w:webHidden/>
          </w:rPr>
          <w:tab/>
        </w:r>
        <w:r w:rsidR="006102FE">
          <w:rPr>
            <w:noProof/>
            <w:webHidden/>
          </w:rPr>
          <w:fldChar w:fldCharType="begin"/>
        </w:r>
        <w:r w:rsidR="006102FE">
          <w:rPr>
            <w:noProof/>
            <w:webHidden/>
          </w:rPr>
          <w:instrText xml:space="preserve"> PAGEREF _Toc516122723 \h </w:instrText>
        </w:r>
        <w:r w:rsidR="006102FE">
          <w:rPr>
            <w:noProof/>
            <w:webHidden/>
          </w:rPr>
        </w:r>
        <w:r w:rsidR="006102FE">
          <w:rPr>
            <w:noProof/>
            <w:webHidden/>
          </w:rPr>
          <w:fldChar w:fldCharType="separate"/>
        </w:r>
        <w:r w:rsidR="006102FE">
          <w:rPr>
            <w:noProof/>
            <w:webHidden/>
          </w:rPr>
          <w:t>38</w:t>
        </w:r>
        <w:r w:rsidR="006102FE">
          <w:rPr>
            <w:noProof/>
            <w:webHidden/>
          </w:rPr>
          <w:fldChar w:fldCharType="end"/>
        </w:r>
      </w:hyperlink>
    </w:p>
    <w:p w14:paraId="20F05436"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24" w:history="1">
        <w:r w:rsidR="006102FE" w:rsidRPr="00DB4EB2">
          <w:rPr>
            <w:rStyle w:val="Hyperlink"/>
            <w:noProof/>
          </w:rPr>
          <w:t>8.11</w:t>
        </w:r>
        <w:r w:rsidR="006102FE">
          <w:rPr>
            <w:rFonts w:asciiTheme="minorHAnsi" w:eastAsiaTheme="minorEastAsia" w:hAnsiTheme="minorHAnsi" w:cstheme="minorBidi"/>
            <w:noProof/>
            <w:sz w:val="22"/>
            <w:szCs w:val="22"/>
          </w:rPr>
          <w:tab/>
        </w:r>
        <w:r w:rsidR="006102FE" w:rsidRPr="00DB4EB2">
          <w:rPr>
            <w:rStyle w:val="Hyperlink"/>
            <w:noProof/>
          </w:rPr>
          <w:t>H2, H3, H4</w:t>
        </w:r>
        <w:r w:rsidR="006102FE">
          <w:rPr>
            <w:noProof/>
            <w:webHidden/>
          </w:rPr>
          <w:tab/>
        </w:r>
        <w:r w:rsidR="006102FE">
          <w:rPr>
            <w:noProof/>
            <w:webHidden/>
          </w:rPr>
          <w:fldChar w:fldCharType="begin"/>
        </w:r>
        <w:r w:rsidR="006102FE">
          <w:rPr>
            <w:noProof/>
            <w:webHidden/>
          </w:rPr>
          <w:instrText xml:space="preserve"> PAGEREF _Toc516122724 \h </w:instrText>
        </w:r>
        <w:r w:rsidR="006102FE">
          <w:rPr>
            <w:noProof/>
            <w:webHidden/>
          </w:rPr>
        </w:r>
        <w:r w:rsidR="006102FE">
          <w:rPr>
            <w:noProof/>
            <w:webHidden/>
          </w:rPr>
          <w:fldChar w:fldCharType="separate"/>
        </w:r>
        <w:r w:rsidR="006102FE">
          <w:rPr>
            <w:noProof/>
            <w:webHidden/>
          </w:rPr>
          <w:t>38</w:t>
        </w:r>
        <w:r w:rsidR="006102FE">
          <w:rPr>
            <w:noProof/>
            <w:webHidden/>
          </w:rPr>
          <w:fldChar w:fldCharType="end"/>
        </w:r>
      </w:hyperlink>
    </w:p>
    <w:p w14:paraId="3EDB5337"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25" w:history="1">
        <w:r w:rsidR="006102FE" w:rsidRPr="00DB4EB2">
          <w:rPr>
            <w:rStyle w:val="Hyperlink"/>
            <w:noProof/>
          </w:rPr>
          <w:t>8.12</w:t>
        </w:r>
        <w:r w:rsidR="006102FE">
          <w:rPr>
            <w:rFonts w:asciiTheme="minorHAnsi" w:eastAsiaTheme="minorEastAsia" w:hAnsiTheme="minorHAnsi" w:cstheme="minorBidi"/>
            <w:noProof/>
            <w:sz w:val="22"/>
            <w:szCs w:val="22"/>
          </w:rPr>
          <w:tab/>
        </w:r>
        <w:r w:rsidR="006102FE" w:rsidRPr="00DB4EB2">
          <w:rPr>
            <w:rStyle w:val="Hyperlink"/>
            <w:noProof/>
          </w:rPr>
          <w:t>PsnAgeRed</w:t>
        </w:r>
        <w:r w:rsidR="006102FE">
          <w:rPr>
            <w:noProof/>
            <w:webHidden/>
          </w:rPr>
          <w:tab/>
        </w:r>
        <w:r w:rsidR="006102FE">
          <w:rPr>
            <w:noProof/>
            <w:webHidden/>
          </w:rPr>
          <w:fldChar w:fldCharType="begin"/>
        </w:r>
        <w:r w:rsidR="006102FE">
          <w:rPr>
            <w:noProof/>
            <w:webHidden/>
          </w:rPr>
          <w:instrText xml:space="preserve"> PAGEREF _Toc516122725 \h </w:instrText>
        </w:r>
        <w:r w:rsidR="006102FE">
          <w:rPr>
            <w:noProof/>
            <w:webHidden/>
          </w:rPr>
        </w:r>
        <w:r w:rsidR="006102FE">
          <w:rPr>
            <w:noProof/>
            <w:webHidden/>
          </w:rPr>
          <w:fldChar w:fldCharType="separate"/>
        </w:r>
        <w:r w:rsidR="006102FE">
          <w:rPr>
            <w:noProof/>
            <w:webHidden/>
          </w:rPr>
          <w:t>38</w:t>
        </w:r>
        <w:r w:rsidR="006102FE">
          <w:rPr>
            <w:noProof/>
            <w:webHidden/>
          </w:rPr>
          <w:fldChar w:fldCharType="end"/>
        </w:r>
      </w:hyperlink>
    </w:p>
    <w:p w14:paraId="7F143646"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26" w:history="1">
        <w:r w:rsidR="006102FE" w:rsidRPr="00DB4EB2">
          <w:rPr>
            <w:rStyle w:val="Hyperlink"/>
            <w:noProof/>
          </w:rPr>
          <w:t>8.13</w:t>
        </w:r>
        <w:r w:rsidR="006102FE">
          <w:rPr>
            <w:rFonts w:asciiTheme="minorHAnsi" w:eastAsiaTheme="minorEastAsia" w:hAnsiTheme="minorHAnsi" w:cstheme="minorBidi"/>
            <w:noProof/>
            <w:sz w:val="22"/>
            <w:szCs w:val="22"/>
          </w:rPr>
          <w:tab/>
        </w:r>
        <w:r w:rsidR="006102FE" w:rsidRPr="00DB4EB2">
          <w:rPr>
            <w:rStyle w:val="Hyperlink"/>
            <w:noProof/>
          </w:rPr>
          <w:t>PsnTMin</w:t>
        </w:r>
        <w:r w:rsidR="006102FE">
          <w:rPr>
            <w:noProof/>
            <w:webHidden/>
          </w:rPr>
          <w:tab/>
        </w:r>
        <w:r w:rsidR="006102FE">
          <w:rPr>
            <w:noProof/>
            <w:webHidden/>
          </w:rPr>
          <w:fldChar w:fldCharType="begin"/>
        </w:r>
        <w:r w:rsidR="006102FE">
          <w:rPr>
            <w:noProof/>
            <w:webHidden/>
          </w:rPr>
          <w:instrText xml:space="preserve"> PAGEREF _Toc516122726 \h </w:instrText>
        </w:r>
        <w:r w:rsidR="006102FE">
          <w:rPr>
            <w:noProof/>
            <w:webHidden/>
          </w:rPr>
        </w:r>
        <w:r w:rsidR="006102FE">
          <w:rPr>
            <w:noProof/>
            <w:webHidden/>
          </w:rPr>
          <w:fldChar w:fldCharType="separate"/>
        </w:r>
        <w:r w:rsidR="006102FE">
          <w:rPr>
            <w:noProof/>
            <w:webHidden/>
          </w:rPr>
          <w:t>39</w:t>
        </w:r>
        <w:r w:rsidR="006102FE">
          <w:rPr>
            <w:noProof/>
            <w:webHidden/>
          </w:rPr>
          <w:fldChar w:fldCharType="end"/>
        </w:r>
      </w:hyperlink>
    </w:p>
    <w:p w14:paraId="45731EB4"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27" w:history="1">
        <w:r w:rsidR="006102FE" w:rsidRPr="00DB4EB2">
          <w:rPr>
            <w:rStyle w:val="Hyperlink"/>
            <w:noProof/>
          </w:rPr>
          <w:t>8.14</w:t>
        </w:r>
        <w:r w:rsidR="006102FE">
          <w:rPr>
            <w:rFonts w:asciiTheme="minorHAnsi" w:eastAsiaTheme="minorEastAsia" w:hAnsiTheme="minorHAnsi" w:cstheme="minorBidi"/>
            <w:noProof/>
            <w:sz w:val="22"/>
            <w:szCs w:val="22"/>
          </w:rPr>
          <w:tab/>
        </w:r>
        <w:r w:rsidR="006102FE" w:rsidRPr="00DB4EB2">
          <w:rPr>
            <w:rStyle w:val="Hyperlink"/>
            <w:noProof/>
          </w:rPr>
          <w:t>PsnTOpt</w:t>
        </w:r>
        <w:r w:rsidR="006102FE">
          <w:rPr>
            <w:noProof/>
            <w:webHidden/>
          </w:rPr>
          <w:tab/>
        </w:r>
        <w:r w:rsidR="006102FE">
          <w:rPr>
            <w:noProof/>
            <w:webHidden/>
          </w:rPr>
          <w:fldChar w:fldCharType="begin"/>
        </w:r>
        <w:r w:rsidR="006102FE">
          <w:rPr>
            <w:noProof/>
            <w:webHidden/>
          </w:rPr>
          <w:instrText xml:space="preserve"> PAGEREF _Toc516122727 \h </w:instrText>
        </w:r>
        <w:r w:rsidR="006102FE">
          <w:rPr>
            <w:noProof/>
            <w:webHidden/>
          </w:rPr>
        </w:r>
        <w:r w:rsidR="006102FE">
          <w:rPr>
            <w:noProof/>
            <w:webHidden/>
          </w:rPr>
          <w:fldChar w:fldCharType="separate"/>
        </w:r>
        <w:r w:rsidR="006102FE">
          <w:rPr>
            <w:noProof/>
            <w:webHidden/>
          </w:rPr>
          <w:t>39</w:t>
        </w:r>
        <w:r w:rsidR="006102FE">
          <w:rPr>
            <w:noProof/>
            <w:webHidden/>
          </w:rPr>
          <w:fldChar w:fldCharType="end"/>
        </w:r>
      </w:hyperlink>
    </w:p>
    <w:p w14:paraId="6C6DC238"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28" w:history="1">
        <w:r w:rsidR="006102FE" w:rsidRPr="00DB4EB2">
          <w:rPr>
            <w:rStyle w:val="Hyperlink"/>
            <w:noProof/>
          </w:rPr>
          <w:t>8.15</w:t>
        </w:r>
        <w:r w:rsidR="006102FE">
          <w:rPr>
            <w:rFonts w:asciiTheme="minorHAnsi" w:eastAsiaTheme="minorEastAsia" w:hAnsiTheme="minorHAnsi" w:cstheme="minorBidi"/>
            <w:noProof/>
            <w:sz w:val="22"/>
            <w:szCs w:val="22"/>
          </w:rPr>
          <w:tab/>
        </w:r>
        <w:r w:rsidR="006102FE" w:rsidRPr="00DB4EB2">
          <w:rPr>
            <w:rStyle w:val="Hyperlink"/>
            <w:noProof/>
          </w:rPr>
          <w:t>k</w:t>
        </w:r>
        <w:r w:rsidR="006102FE">
          <w:rPr>
            <w:noProof/>
            <w:webHidden/>
          </w:rPr>
          <w:tab/>
        </w:r>
        <w:r w:rsidR="006102FE">
          <w:rPr>
            <w:noProof/>
            <w:webHidden/>
          </w:rPr>
          <w:fldChar w:fldCharType="begin"/>
        </w:r>
        <w:r w:rsidR="006102FE">
          <w:rPr>
            <w:noProof/>
            <w:webHidden/>
          </w:rPr>
          <w:instrText xml:space="preserve"> PAGEREF _Toc516122728 \h </w:instrText>
        </w:r>
        <w:r w:rsidR="006102FE">
          <w:rPr>
            <w:noProof/>
            <w:webHidden/>
          </w:rPr>
        </w:r>
        <w:r w:rsidR="006102FE">
          <w:rPr>
            <w:noProof/>
            <w:webHidden/>
          </w:rPr>
          <w:fldChar w:fldCharType="separate"/>
        </w:r>
        <w:r w:rsidR="006102FE">
          <w:rPr>
            <w:noProof/>
            <w:webHidden/>
          </w:rPr>
          <w:t>39</w:t>
        </w:r>
        <w:r w:rsidR="006102FE">
          <w:rPr>
            <w:noProof/>
            <w:webHidden/>
          </w:rPr>
          <w:fldChar w:fldCharType="end"/>
        </w:r>
      </w:hyperlink>
    </w:p>
    <w:p w14:paraId="49C0CE96"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29" w:history="1">
        <w:r w:rsidR="006102FE" w:rsidRPr="00DB4EB2">
          <w:rPr>
            <w:rStyle w:val="Hyperlink"/>
            <w:noProof/>
          </w:rPr>
          <w:t>8.16</w:t>
        </w:r>
        <w:r w:rsidR="006102FE">
          <w:rPr>
            <w:rFonts w:asciiTheme="minorHAnsi" w:eastAsiaTheme="minorEastAsia" w:hAnsiTheme="minorHAnsi" w:cstheme="minorBidi"/>
            <w:noProof/>
            <w:sz w:val="22"/>
            <w:szCs w:val="22"/>
          </w:rPr>
          <w:tab/>
        </w:r>
        <w:r w:rsidR="006102FE" w:rsidRPr="00DB4EB2">
          <w:rPr>
            <w:rStyle w:val="Hyperlink"/>
            <w:noProof/>
          </w:rPr>
          <w:t>DNSC</w:t>
        </w:r>
        <w:r w:rsidR="006102FE">
          <w:rPr>
            <w:noProof/>
            <w:webHidden/>
          </w:rPr>
          <w:tab/>
        </w:r>
        <w:r w:rsidR="006102FE">
          <w:rPr>
            <w:noProof/>
            <w:webHidden/>
          </w:rPr>
          <w:fldChar w:fldCharType="begin"/>
        </w:r>
        <w:r w:rsidR="006102FE">
          <w:rPr>
            <w:noProof/>
            <w:webHidden/>
          </w:rPr>
          <w:instrText xml:space="preserve"> PAGEREF _Toc516122729 \h </w:instrText>
        </w:r>
        <w:r w:rsidR="006102FE">
          <w:rPr>
            <w:noProof/>
            <w:webHidden/>
          </w:rPr>
        </w:r>
        <w:r w:rsidR="006102FE">
          <w:rPr>
            <w:noProof/>
            <w:webHidden/>
          </w:rPr>
          <w:fldChar w:fldCharType="separate"/>
        </w:r>
        <w:r w:rsidR="006102FE">
          <w:rPr>
            <w:noProof/>
            <w:webHidden/>
          </w:rPr>
          <w:t>39</w:t>
        </w:r>
        <w:r w:rsidR="006102FE">
          <w:rPr>
            <w:noProof/>
            <w:webHidden/>
          </w:rPr>
          <w:fldChar w:fldCharType="end"/>
        </w:r>
      </w:hyperlink>
    </w:p>
    <w:p w14:paraId="04C22E3B"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30" w:history="1">
        <w:r w:rsidR="006102FE" w:rsidRPr="00DB4EB2">
          <w:rPr>
            <w:rStyle w:val="Hyperlink"/>
            <w:noProof/>
          </w:rPr>
          <w:t>8.17</w:t>
        </w:r>
        <w:r w:rsidR="006102FE">
          <w:rPr>
            <w:rFonts w:asciiTheme="minorHAnsi" w:eastAsiaTheme="minorEastAsia" w:hAnsiTheme="minorHAnsi" w:cstheme="minorBidi"/>
            <w:noProof/>
            <w:sz w:val="22"/>
            <w:szCs w:val="22"/>
          </w:rPr>
          <w:tab/>
        </w:r>
        <w:r w:rsidR="006102FE" w:rsidRPr="00DB4EB2">
          <w:rPr>
            <w:rStyle w:val="Hyperlink"/>
            <w:noProof/>
          </w:rPr>
          <w:t>FracBelowG</w:t>
        </w:r>
        <w:r w:rsidR="006102FE">
          <w:rPr>
            <w:noProof/>
            <w:webHidden/>
          </w:rPr>
          <w:tab/>
        </w:r>
        <w:r w:rsidR="006102FE">
          <w:rPr>
            <w:noProof/>
            <w:webHidden/>
          </w:rPr>
          <w:fldChar w:fldCharType="begin"/>
        </w:r>
        <w:r w:rsidR="006102FE">
          <w:rPr>
            <w:noProof/>
            <w:webHidden/>
          </w:rPr>
          <w:instrText xml:space="preserve"> PAGEREF _Toc516122730 \h </w:instrText>
        </w:r>
        <w:r w:rsidR="006102FE">
          <w:rPr>
            <w:noProof/>
            <w:webHidden/>
          </w:rPr>
        </w:r>
        <w:r w:rsidR="006102FE">
          <w:rPr>
            <w:noProof/>
            <w:webHidden/>
          </w:rPr>
          <w:fldChar w:fldCharType="separate"/>
        </w:r>
        <w:r w:rsidR="006102FE">
          <w:rPr>
            <w:noProof/>
            <w:webHidden/>
          </w:rPr>
          <w:t>39</w:t>
        </w:r>
        <w:r w:rsidR="006102FE">
          <w:rPr>
            <w:noProof/>
            <w:webHidden/>
          </w:rPr>
          <w:fldChar w:fldCharType="end"/>
        </w:r>
      </w:hyperlink>
    </w:p>
    <w:p w14:paraId="287449D4"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31" w:history="1">
        <w:r w:rsidR="006102FE" w:rsidRPr="00DB4EB2">
          <w:rPr>
            <w:rStyle w:val="Hyperlink"/>
            <w:noProof/>
          </w:rPr>
          <w:t>8.18</w:t>
        </w:r>
        <w:r w:rsidR="006102FE">
          <w:rPr>
            <w:rFonts w:asciiTheme="minorHAnsi" w:eastAsiaTheme="minorEastAsia" w:hAnsiTheme="minorHAnsi" w:cstheme="minorBidi"/>
            <w:noProof/>
            <w:sz w:val="22"/>
            <w:szCs w:val="22"/>
          </w:rPr>
          <w:tab/>
        </w:r>
        <w:r w:rsidR="006102FE" w:rsidRPr="00DB4EB2">
          <w:rPr>
            <w:rStyle w:val="Hyperlink"/>
            <w:noProof/>
          </w:rPr>
          <w:t>EstMoist</w:t>
        </w:r>
        <w:r w:rsidR="006102FE">
          <w:rPr>
            <w:noProof/>
            <w:webHidden/>
          </w:rPr>
          <w:tab/>
        </w:r>
        <w:r w:rsidR="006102FE">
          <w:rPr>
            <w:noProof/>
            <w:webHidden/>
          </w:rPr>
          <w:fldChar w:fldCharType="begin"/>
        </w:r>
        <w:r w:rsidR="006102FE">
          <w:rPr>
            <w:noProof/>
            <w:webHidden/>
          </w:rPr>
          <w:instrText xml:space="preserve"> PAGEREF _Toc516122731 \h </w:instrText>
        </w:r>
        <w:r w:rsidR="006102FE">
          <w:rPr>
            <w:noProof/>
            <w:webHidden/>
          </w:rPr>
        </w:r>
        <w:r w:rsidR="006102FE">
          <w:rPr>
            <w:noProof/>
            <w:webHidden/>
          </w:rPr>
          <w:fldChar w:fldCharType="separate"/>
        </w:r>
        <w:r w:rsidR="006102FE">
          <w:rPr>
            <w:noProof/>
            <w:webHidden/>
          </w:rPr>
          <w:t>39</w:t>
        </w:r>
        <w:r w:rsidR="006102FE">
          <w:rPr>
            <w:noProof/>
            <w:webHidden/>
          </w:rPr>
          <w:fldChar w:fldCharType="end"/>
        </w:r>
      </w:hyperlink>
    </w:p>
    <w:p w14:paraId="10410CEE"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32" w:history="1">
        <w:r w:rsidR="006102FE" w:rsidRPr="00DB4EB2">
          <w:rPr>
            <w:rStyle w:val="Hyperlink"/>
            <w:noProof/>
          </w:rPr>
          <w:t>8.19</w:t>
        </w:r>
        <w:r w:rsidR="006102FE">
          <w:rPr>
            <w:rFonts w:asciiTheme="minorHAnsi" w:eastAsiaTheme="minorEastAsia" w:hAnsiTheme="minorHAnsi" w:cstheme="minorBidi"/>
            <w:noProof/>
            <w:sz w:val="22"/>
            <w:szCs w:val="22"/>
          </w:rPr>
          <w:tab/>
        </w:r>
        <w:r w:rsidR="006102FE" w:rsidRPr="00DB4EB2">
          <w:rPr>
            <w:rStyle w:val="Hyperlink"/>
            <w:noProof/>
          </w:rPr>
          <w:t>EstRad</w:t>
        </w:r>
        <w:r w:rsidR="006102FE">
          <w:rPr>
            <w:noProof/>
            <w:webHidden/>
          </w:rPr>
          <w:tab/>
        </w:r>
        <w:r w:rsidR="006102FE">
          <w:rPr>
            <w:noProof/>
            <w:webHidden/>
          </w:rPr>
          <w:fldChar w:fldCharType="begin"/>
        </w:r>
        <w:r w:rsidR="006102FE">
          <w:rPr>
            <w:noProof/>
            <w:webHidden/>
          </w:rPr>
          <w:instrText xml:space="preserve"> PAGEREF _Toc516122732 \h </w:instrText>
        </w:r>
        <w:r w:rsidR="006102FE">
          <w:rPr>
            <w:noProof/>
            <w:webHidden/>
          </w:rPr>
        </w:r>
        <w:r w:rsidR="006102FE">
          <w:rPr>
            <w:noProof/>
            <w:webHidden/>
          </w:rPr>
          <w:fldChar w:fldCharType="separate"/>
        </w:r>
        <w:r w:rsidR="006102FE">
          <w:rPr>
            <w:noProof/>
            <w:webHidden/>
          </w:rPr>
          <w:t>40</w:t>
        </w:r>
        <w:r w:rsidR="006102FE">
          <w:rPr>
            <w:noProof/>
            <w:webHidden/>
          </w:rPr>
          <w:fldChar w:fldCharType="end"/>
        </w:r>
      </w:hyperlink>
    </w:p>
    <w:p w14:paraId="2A99C1CE"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33" w:history="1">
        <w:r w:rsidR="006102FE" w:rsidRPr="00DB4EB2">
          <w:rPr>
            <w:rStyle w:val="Hyperlink"/>
            <w:noProof/>
          </w:rPr>
          <w:t>8.20</w:t>
        </w:r>
        <w:r w:rsidR="006102FE">
          <w:rPr>
            <w:rFonts w:asciiTheme="minorHAnsi" w:eastAsiaTheme="minorEastAsia" w:hAnsiTheme="minorHAnsi" w:cstheme="minorBidi"/>
            <w:noProof/>
            <w:sz w:val="22"/>
            <w:szCs w:val="22"/>
          </w:rPr>
          <w:tab/>
        </w:r>
        <w:r w:rsidR="006102FE" w:rsidRPr="00DB4EB2">
          <w:rPr>
            <w:rStyle w:val="Hyperlink"/>
            <w:noProof/>
          </w:rPr>
          <w:t>FracFol</w:t>
        </w:r>
        <w:r w:rsidR="006102FE">
          <w:rPr>
            <w:noProof/>
            <w:webHidden/>
          </w:rPr>
          <w:tab/>
        </w:r>
        <w:r w:rsidR="006102FE">
          <w:rPr>
            <w:noProof/>
            <w:webHidden/>
          </w:rPr>
          <w:fldChar w:fldCharType="begin"/>
        </w:r>
        <w:r w:rsidR="006102FE">
          <w:rPr>
            <w:noProof/>
            <w:webHidden/>
          </w:rPr>
          <w:instrText xml:space="preserve"> PAGEREF _Toc516122733 \h </w:instrText>
        </w:r>
        <w:r w:rsidR="006102FE">
          <w:rPr>
            <w:noProof/>
            <w:webHidden/>
          </w:rPr>
        </w:r>
        <w:r w:rsidR="006102FE">
          <w:rPr>
            <w:noProof/>
            <w:webHidden/>
          </w:rPr>
          <w:fldChar w:fldCharType="separate"/>
        </w:r>
        <w:r w:rsidR="006102FE">
          <w:rPr>
            <w:noProof/>
            <w:webHidden/>
          </w:rPr>
          <w:t>40</w:t>
        </w:r>
        <w:r w:rsidR="006102FE">
          <w:rPr>
            <w:noProof/>
            <w:webHidden/>
          </w:rPr>
          <w:fldChar w:fldCharType="end"/>
        </w:r>
      </w:hyperlink>
    </w:p>
    <w:p w14:paraId="67ACD047"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34" w:history="1">
        <w:r w:rsidR="006102FE" w:rsidRPr="00DB4EB2">
          <w:rPr>
            <w:rStyle w:val="Hyperlink"/>
            <w:noProof/>
          </w:rPr>
          <w:t>8.21</w:t>
        </w:r>
        <w:r w:rsidR="006102FE">
          <w:rPr>
            <w:rFonts w:asciiTheme="minorHAnsi" w:eastAsiaTheme="minorEastAsia" w:hAnsiTheme="minorHAnsi" w:cstheme="minorBidi"/>
            <w:noProof/>
            <w:sz w:val="22"/>
            <w:szCs w:val="22"/>
          </w:rPr>
          <w:tab/>
        </w:r>
        <w:r w:rsidR="006102FE" w:rsidRPr="00DB4EB2">
          <w:rPr>
            <w:rStyle w:val="Hyperlink"/>
            <w:noProof/>
          </w:rPr>
          <w:t>FrActWd</w:t>
        </w:r>
        <w:r w:rsidR="006102FE">
          <w:rPr>
            <w:noProof/>
            <w:webHidden/>
          </w:rPr>
          <w:tab/>
        </w:r>
        <w:r w:rsidR="006102FE">
          <w:rPr>
            <w:noProof/>
            <w:webHidden/>
          </w:rPr>
          <w:fldChar w:fldCharType="begin"/>
        </w:r>
        <w:r w:rsidR="006102FE">
          <w:rPr>
            <w:noProof/>
            <w:webHidden/>
          </w:rPr>
          <w:instrText xml:space="preserve"> PAGEREF _Toc516122734 \h </w:instrText>
        </w:r>
        <w:r w:rsidR="006102FE">
          <w:rPr>
            <w:noProof/>
            <w:webHidden/>
          </w:rPr>
        </w:r>
        <w:r w:rsidR="006102FE">
          <w:rPr>
            <w:noProof/>
            <w:webHidden/>
          </w:rPr>
          <w:fldChar w:fldCharType="separate"/>
        </w:r>
        <w:r w:rsidR="006102FE">
          <w:rPr>
            <w:noProof/>
            <w:webHidden/>
          </w:rPr>
          <w:t>40</w:t>
        </w:r>
        <w:r w:rsidR="006102FE">
          <w:rPr>
            <w:noProof/>
            <w:webHidden/>
          </w:rPr>
          <w:fldChar w:fldCharType="end"/>
        </w:r>
      </w:hyperlink>
    </w:p>
    <w:p w14:paraId="6BBF28D4"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35" w:history="1">
        <w:r w:rsidR="006102FE" w:rsidRPr="00DB4EB2">
          <w:rPr>
            <w:rStyle w:val="Hyperlink"/>
            <w:noProof/>
          </w:rPr>
          <w:t>8.22</w:t>
        </w:r>
        <w:r w:rsidR="006102FE">
          <w:rPr>
            <w:rFonts w:asciiTheme="minorHAnsi" w:eastAsiaTheme="minorEastAsia" w:hAnsiTheme="minorHAnsi" w:cstheme="minorBidi"/>
            <w:noProof/>
            <w:sz w:val="22"/>
            <w:szCs w:val="22"/>
          </w:rPr>
          <w:tab/>
        </w:r>
        <w:r w:rsidR="006102FE" w:rsidRPr="00DB4EB2">
          <w:rPr>
            <w:rStyle w:val="Hyperlink"/>
            <w:noProof/>
          </w:rPr>
          <w:t>CO2HalfSatEff (Optional)</w:t>
        </w:r>
        <w:r w:rsidR="006102FE">
          <w:rPr>
            <w:noProof/>
            <w:webHidden/>
          </w:rPr>
          <w:tab/>
        </w:r>
        <w:r w:rsidR="006102FE">
          <w:rPr>
            <w:noProof/>
            <w:webHidden/>
          </w:rPr>
          <w:fldChar w:fldCharType="begin"/>
        </w:r>
        <w:r w:rsidR="006102FE">
          <w:rPr>
            <w:noProof/>
            <w:webHidden/>
          </w:rPr>
          <w:instrText xml:space="preserve"> PAGEREF _Toc516122735 \h </w:instrText>
        </w:r>
        <w:r w:rsidR="006102FE">
          <w:rPr>
            <w:noProof/>
            <w:webHidden/>
          </w:rPr>
        </w:r>
        <w:r w:rsidR="006102FE">
          <w:rPr>
            <w:noProof/>
            <w:webHidden/>
          </w:rPr>
          <w:fldChar w:fldCharType="separate"/>
        </w:r>
        <w:r w:rsidR="006102FE">
          <w:rPr>
            <w:noProof/>
            <w:webHidden/>
          </w:rPr>
          <w:t>40</w:t>
        </w:r>
        <w:r w:rsidR="006102FE">
          <w:rPr>
            <w:noProof/>
            <w:webHidden/>
          </w:rPr>
          <w:fldChar w:fldCharType="end"/>
        </w:r>
      </w:hyperlink>
    </w:p>
    <w:p w14:paraId="1F8E4295"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36" w:history="1">
        <w:r w:rsidR="006102FE" w:rsidRPr="00DB4EB2">
          <w:rPr>
            <w:rStyle w:val="Hyperlink"/>
            <w:noProof/>
          </w:rPr>
          <w:t>8.23</w:t>
        </w:r>
        <w:r w:rsidR="006102FE">
          <w:rPr>
            <w:rFonts w:asciiTheme="minorHAnsi" w:eastAsiaTheme="minorEastAsia" w:hAnsiTheme="minorHAnsi" w:cstheme="minorBidi"/>
            <w:noProof/>
            <w:sz w:val="22"/>
            <w:szCs w:val="22"/>
          </w:rPr>
          <w:tab/>
        </w:r>
        <w:r w:rsidR="006102FE" w:rsidRPr="00DB4EB2">
          <w:rPr>
            <w:rStyle w:val="Hyperlink"/>
            <w:noProof/>
          </w:rPr>
          <w:t>O3StomataSens (Optional)</w:t>
        </w:r>
        <w:r w:rsidR="006102FE">
          <w:rPr>
            <w:noProof/>
            <w:webHidden/>
          </w:rPr>
          <w:tab/>
        </w:r>
        <w:r w:rsidR="006102FE">
          <w:rPr>
            <w:noProof/>
            <w:webHidden/>
          </w:rPr>
          <w:fldChar w:fldCharType="begin"/>
        </w:r>
        <w:r w:rsidR="006102FE">
          <w:rPr>
            <w:noProof/>
            <w:webHidden/>
          </w:rPr>
          <w:instrText xml:space="preserve"> PAGEREF _Toc516122736 \h </w:instrText>
        </w:r>
        <w:r w:rsidR="006102FE">
          <w:rPr>
            <w:noProof/>
            <w:webHidden/>
          </w:rPr>
        </w:r>
        <w:r w:rsidR="006102FE">
          <w:rPr>
            <w:noProof/>
            <w:webHidden/>
          </w:rPr>
          <w:fldChar w:fldCharType="separate"/>
        </w:r>
        <w:r w:rsidR="006102FE">
          <w:rPr>
            <w:noProof/>
            <w:webHidden/>
          </w:rPr>
          <w:t>40</w:t>
        </w:r>
        <w:r w:rsidR="006102FE">
          <w:rPr>
            <w:noProof/>
            <w:webHidden/>
          </w:rPr>
          <w:fldChar w:fldCharType="end"/>
        </w:r>
      </w:hyperlink>
    </w:p>
    <w:p w14:paraId="2F9D0175"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37" w:history="1">
        <w:r w:rsidR="006102FE" w:rsidRPr="00DB4EB2">
          <w:rPr>
            <w:rStyle w:val="Hyperlink"/>
            <w:noProof/>
          </w:rPr>
          <w:t>8.24</w:t>
        </w:r>
        <w:r w:rsidR="006102FE">
          <w:rPr>
            <w:rFonts w:asciiTheme="minorHAnsi" w:eastAsiaTheme="minorEastAsia" w:hAnsiTheme="minorHAnsi" w:cstheme="minorBidi"/>
            <w:noProof/>
            <w:sz w:val="22"/>
            <w:szCs w:val="22"/>
          </w:rPr>
          <w:tab/>
        </w:r>
        <w:r w:rsidR="006102FE" w:rsidRPr="00DB4EB2">
          <w:rPr>
            <w:rStyle w:val="Hyperlink"/>
            <w:noProof/>
          </w:rPr>
          <w:t>O3GrowthSens (Optional)</w:t>
        </w:r>
        <w:r w:rsidR="006102FE">
          <w:rPr>
            <w:noProof/>
            <w:webHidden/>
          </w:rPr>
          <w:tab/>
        </w:r>
        <w:r w:rsidR="006102FE">
          <w:rPr>
            <w:noProof/>
            <w:webHidden/>
          </w:rPr>
          <w:fldChar w:fldCharType="begin"/>
        </w:r>
        <w:r w:rsidR="006102FE">
          <w:rPr>
            <w:noProof/>
            <w:webHidden/>
          </w:rPr>
          <w:instrText xml:space="preserve"> PAGEREF _Toc516122737 \h </w:instrText>
        </w:r>
        <w:r w:rsidR="006102FE">
          <w:rPr>
            <w:noProof/>
            <w:webHidden/>
          </w:rPr>
        </w:r>
        <w:r w:rsidR="006102FE">
          <w:rPr>
            <w:noProof/>
            <w:webHidden/>
          </w:rPr>
          <w:fldChar w:fldCharType="separate"/>
        </w:r>
        <w:r w:rsidR="006102FE">
          <w:rPr>
            <w:noProof/>
            <w:webHidden/>
          </w:rPr>
          <w:t>40</w:t>
        </w:r>
        <w:r w:rsidR="006102FE">
          <w:rPr>
            <w:noProof/>
            <w:webHidden/>
          </w:rPr>
          <w:fldChar w:fldCharType="end"/>
        </w:r>
      </w:hyperlink>
    </w:p>
    <w:p w14:paraId="354DA93D"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38" w:history="1">
        <w:r w:rsidR="006102FE" w:rsidRPr="00DB4EB2">
          <w:rPr>
            <w:rStyle w:val="Hyperlink"/>
            <w:noProof/>
          </w:rPr>
          <w:t>8.25</w:t>
        </w:r>
        <w:r w:rsidR="006102FE">
          <w:rPr>
            <w:rFonts w:asciiTheme="minorHAnsi" w:eastAsiaTheme="minorEastAsia" w:hAnsiTheme="minorHAnsi" w:cstheme="minorBidi"/>
            <w:noProof/>
            <w:sz w:val="22"/>
            <w:szCs w:val="22"/>
          </w:rPr>
          <w:tab/>
        </w:r>
        <w:r w:rsidR="006102FE" w:rsidRPr="00DB4EB2">
          <w:rPr>
            <w:rStyle w:val="Hyperlink"/>
            <w:noProof/>
          </w:rPr>
          <w:t>FolNInt, FolNSlope (Optional)</w:t>
        </w:r>
        <w:r w:rsidR="006102FE">
          <w:rPr>
            <w:noProof/>
            <w:webHidden/>
          </w:rPr>
          <w:tab/>
        </w:r>
        <w:r w:rsidR="006102FE">
          <w:rPr>
            <w:noProof/>
            <w:webHidden/>
          </w:rPr>
          <w:fldChar w:fldCharType="begin"/>
        </w:r>
        <w:r w:rsidR="006102FE">
          <w:rPr>
            <w:noProof/>
            <w:webHidden/>
          </w:rPr>
          <w:instrText xml:space="preserve"> PAGEREF _Toc516122738 \h </w:instrText>
        </w:r>
        <w:r w:rsidR="006102FE">
          <w:rPr>
            <w:noProof/>
            <w:webHidden/>
          </w:rPr>
        </w:r>
        <w:r w:rsidR="006102FE">
          <w:rPr>
            <w:noProof/>
            <w:webHidden/>
          </w:rPr>
          <w:fldChar w:fldCharType="separate"/>
        </w:r>
        <w:r w:rsidR="006102FE">
          <w:rPr>
            <w:noProof/>
            <w:webHidden/>
          </w:rPr>
          <w:t>41</w:t>
        </w:r>
        <w:r w:rsidR="006102FE">
          <w:rPr>
            <w:noProof/>
            <w:webHidden/>
          </w:rPr>
          <w:fldChar w:fldCharType="end"/>
        </w:r>
      </w:hyperlink>
    </w:p>
    <w:p w14:paraId="7F626ACA"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739" w:history="1">
        <w:r w:rsidR="006102FE" w:rsidRPr="00DB4EB2">
          <w:rPr>
            <w:rStyle w:val="Hyperlink"/>
            <w:noProof/>
          </w:rPr>
          <w:t>9</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Input file - Ecoregion parameters</w:t>
        </w:r>
        <w:r w:rsidR="006102FE">
          <w:rPr>
            <w:noProof/>
            <w:webHidden/>
          </w:rPr>
          <w:tab/>
        </w:r>
        <w:r w:rsidR="006102FE">
          <w:rPr>
            <w:noProof/>
            <w:webHidden/>
          </w:rPr>
          <w:fldChar w:fldCharType="begin"/>
        </w:r>
        <w:r w:rsidR="006102FE">
          <w:rPr>
            <w:noProof/>
            <w:webHidden/>
          </w:rPr>
          <w:instrText xml:space="preserve"> PAGEREF _Toc516122739 \h </w:instrText>
        </w:r>
        <w:r w:rsidR="006102FE">
          <w:rPr>
            <w:noProof/>
            <w:webHidden/>
          </w:rPr>
        </w:r>
        <w:r w:rsidR="006102FE">
          <w:rPr>
            <w:noProof/>
            <w:webHidden/>
          </w:rPr>
          <w:fldChar w:fldCharType="separate"/>
        </w:r>
        <w:r w:rsidR="006102FE">
          <w:rPr>
            <w:noProof/>
            <w:webHidden/>
          </w:rPr>
          <w:t>42</w:t>
        </w:r>
        <w:r w:rsidR="006102FE">
          <w:rPr>
            <w:noProof/>
            <w:webHidden/>
          </w:rPr>
          <w:fldChar w:fldCharType="end"/>
        </w:r>
      </w:hyperlink>
    </w:p>
    <w:p w14:paraId="7DA7BB38"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40" w:history="1">
        <w:r w:rsidR="006102FE" w:rsidRPr="00DB4EB2">
          <w:rPr>
            <w:rStyle w:val="Hyperlink"/>
            <w:noProof/>
          </w:rPr>
          <w:t>9.1</w:t>
        </w:r>
        <w:r w:rsidR="006102FE">
          <w:rPr>
            <w:rFonts w:asciiTheme="minorHAnsi" w:eastAsiaTheme="minorEastAsia" w:hAnsiTheme="minorHAnsi" w:cstheme="minorBidi"/>
            <w:noProof/>
            <w:sz w:val="22"/>
            <w:szCs w:val="22"/>
          </w:rPr>
          <w:tab/>
        </w:r>
        <w:r w:rsidR="006102FE" w:rsidRPr="00DB4EB2">
          <w:rPr>
            <w:rStyle w:val="Hyperlink"/>
            <w:noProof/>
          </w:rPr>
          <w:t>Example file:</w:t>
        </w:r>
        <w:r w:rsidR="006102FE">
          <w:rPr>
            <w:noProof/>
            <w:webHidden/>
          </w:rPr>
          <w:tab/>
        </w:r>
        <w:r w:rsidR="006102FE">
          <w:rPr>
            <w:noProof/>
            <w:webHidden/>
          </w:rPr>
          <w:fldChar w:fldCharType="begin"/>
        </w:r>
        <w:r w:rsidR="006102FE">
          <w:rPr>
            <w:noProof/>
            <w:webHidden/>
          </w:rPr>
          <w:instrText xml:space="preserve"> PAGEREF _Toc516122740 \h </w:instrText>
        </w:r>
        <w:r w:rsidR="006102FE">
          <w:rPr>
            <w:noProof/>
            <w:webHidden/>
          </w:rPr>
        </w:r>
        <w:r w:rsidR="006102FE">
          <w:rPr>
            <w:noProof/>
            <w:webHidden/>
          </w:rPr>
          <w:fldChar w:fldCharType="separate"/>
        </w:r>
        <w:r w:rsidR="006102FE">
          <w:rPr>
            <w:noProof/>
            <w:webHidden/>
          </w:rPr>
          <w:t>42</w:t>
        </w:r>
        <w:r w:rsidR="006102FE">
          <w:rPr>
            <w:noProof/>
            <w:webHidden/>
          </w:rPr>
          <w:fldChar w:fldCharType="end"/>
        </w:r>
      </w:hyperlink>
    </w:p>
    <w:p w14:paraId="26C64CA8"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41" w:history="1">
        <w:r w:rsidR="006102FE" w:rsidRPr="00DB4EB2">
          <w:rPr>
            <w:rStyle w:val="Hyperlink"/>
            <w:noProof/>
          </w:rPr>
          <w:t>9.2</w:t>
        </w:r>
        <w:r w:rsidR="006102FE">
          <w:rPr>
            <w:rFonts w:asciiTheme="minorHAnsi" w:eastAsiaTheme="minorEastAsia" w:hAnsiTheme="minorHAnsi" w:cstheme="minorBidi"/>
            <w:noProof/>
            <w:sz w:val="22"/>
            <w:szCs w:val="22"/>
          </w:rPr>
          <w:tab/>
        </w:r>
        <w:r w:rsidR="006102FE" w:rsidRPr="00DB4EB2">
          <w:rPr>
            <w:rStyle w:val="Hyperlink"/>
            <w:noProof/>
          </w:rPr>
          <w:t>LandisData</w:t>
        </w:r>
        <w:r w:rsidR="006102FE">
          <w:rPr>
            <w:noProof/>
            <w:webHidden/>
          </w:rPr>
          <w:tab/>
        </w:r>
        <w:r w:rsidR="006102FE">
          <w:rPr>
            <w:noProof/>
            <w:webHidden/>
          </w:rPr>
          <w:fldChar w:fldCharType="begin"/>
        </w:r>
        <w:r w:rsidR="006102FE">
          <w:rPr>
            <w:noProof/>
            <w:webHidden/>
          </w:rPr>
          <w:instrText xml:space="preserve"> PAGEREF _Toc516122741 \h </w:instrText>
        </w:r>
        <w:r w:rsidR="006102FE">
          <w:rPr>
            <w:noProof/>
            <w:webHidden/>
          </w:rPr>
        </w:r>
        <w:r w:rsidR="006102FE">
          <w:rPr>
            <w:noProof/>
            <w:webHidden/>
          </w:rPr>
          <w:fldChar w:fldCharType="separate"/>
        </w:r>
        <w:r w:rsidR="006102FE">
          <w:rPr>
            <w:noProof/>
            <w:webHidden/>
          </w:rPr>
          <w:t>42</w:t>
        </w:r>
        <w:r w:rsidR="006102FE">
          <w:rPr>
            <w:noProof/>
            <w:webHidden/>
          </w:rPr>
          <w:fldChar w:fldCharType="end"/>
        </w:r>
      </w:hyperlink>
    </w:p>
    <w:p w14:paraId="20777F82"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42" w:history="1">
        <w:r w:rsidR="006102FE" w:rsidRPr="00DB4EB2">
          <w:rPr>
            <w:rStyle w:val="Hyperlink"/>
            <w:noProof/>
          </w:rPr>
          <w:t>9.3</w:t>
        </w:r>
        <w:r w:rsidR="006102FE">
          <w:rPr>
            <w:rFonts w:asciiTheme="minorHAnsi" w:eastAsiaTheme="minorEastAsia" w:hAnsiTheme="minorHAnsi" w:cstheme="minorBidi"/>
            <w:noProof/>
            <w:sz w:val="22"/>
            <w:szCs w:val="22"/>
          </w:rPr>
          <w:tab/>
        </w:r>
        <w:r w:rsidR="006102FE" w:rsidRPr="00DB4EB2">
          <w:rPr>
            <w:rStyle w:val="Hyperlink"/>
            <w:noProof/>
          </w:rPr>
          <w:t>EcoregionParameters (ecoregion name)</w:t>
        </w:r>
        <w:r w:rsidR="006102FE">
          <w:rPr>
            <w:noProof/>
            <w:webHidden/>
          </w:rPr>
          <w:tab/>
        </w:r>
        <w:r w:rsidR="006102FE">
          <w:rPr>
            <w:noProof/>
            <w:webHidden/>
          </w:rPr>
          <w:fldChar w:fldCharType="begin"/>
        </w:r>
        <w:r w:rsidR="006102FE">
          <w:rPr>
            <w:noProof/>
            <w:webHidden/>
          </w:rPr>
          <w:instrText xml:space="preserve"> PAGEREF _Toc516122742 \h </w:instrText>
        </w:r>
        <w:r w:rsidR="006102FE">
          <w:rPr>
            <w:noProof/>
            <w:webHidden/>
          </w:rPr>
        </w:r>
        <w:r w:rsidR="006102FE">
          <w:rPr>
            <w:noProof/>
            <w:webHidden/>
          </w:rPr>
          <w:fldChar w:fldCharType="separate"/>
        </w:r>
        <w:r w:rsidR="006102FE">
          <w:rPr>
            <w:noProof/>
            <w:webHidden/>
          </w:rPr>
          <w:t>42</w:t>
        </w:r>
        <w:r w:rsidR="006102FE">
          <w:rPr>
            <w:noProof/>
            <w:webHidden/>
          </w:rPr>
          <w:fldChar w:fldCharType="end"/>
        </w:r>
      </w:hyperlink>
    </w:p>
    <w:p w14:paraId="236353BA"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43" w:history="1">
        <w:r w:rsidR="006102FE" w:rsidRPr="00DB4EB2">
          <w:rPr>
            <w:rStyle w:val="Hyperlink"/>
            <w:noProof/>
          </w:rPr>
          <w:t>9.4</w:t>
        </w:r>
        <w:r w:rsidR="006102FE">
          <w:rPr>
            <w:rFonts w:asciiTheme="minorHAnsi" w:eastAsiaTheme="minorEastAsia" w:hAnsiTheme="minorHAnsi" w:cstheme="minorBidi"/>
            <w:noProof/>
            <w:sz w:val="22"/>
            <w:szCs w:val="22"/>
          </w:rPr>
          <w:tab/>
        </w:r>
        <w:r w:rsidR="006102FE" w:rsidRPr="00DB4EB2">
          <w:rPr>
            <w:rStyle w:val="Hyperlink"/>
            <w:noProof/>
          </w:rPr>
          <w:t>SoilType</w:t>
        </w:r>
        <w:r w:rsidR="006102FE">
          <w:rPr>
            <w:noProof/>
            <w:webHidden/>
          </w:rPr>
          <w:tab/>
        </w:r>
        <w:r w:rsidR="006102FE">
          <w:rPr>
            <w:noProof/>
            <w:webHidden/>
          </w:rPr>
          <w:fldChar w:fldCharType="begin"/>
        </w:r>
        <w:r w:rsidR="006102FE">
          <w:rPr>
            <w:noProof/>
            <w:webHidden/>
          </w:rPr>
          <w:instrText xml:space="preserve"> PAGEREF _Toc516122743 \h </w:instrText>
        </w:r>
        <w:r w:rsidR="006102FE">
          <w:rPr>
            <w:noProof/>
            <w:webHidden/>
          </w:rPr>
        </w:r>
        <w:r w:rsidR="006102FE">
          <w:rPr>
            <w:noProof/>
            <w:webHidden/>
          </w:rPr>
          <w:fldChar w:fldCharType="separate"/>
        </w:r>
        <w:r w:rsidR="006102FE">
          <w:rPr>
            <w:noProof/>
            <w:webHidden/>
          </w:rPr>
          <w:t>42</w:t>
        </w:r>
        <w:r w:rsidR="006102FE">
          <w:rPr>
            <w:noProof/>
            <w:webHidden/>
          </w:rPr>
          <w:fldChar w:fldCharType="end"/>
        </w:r>
      </w:hyperlink>
    </w:p>
    <w:p w14:paraId="348FD492"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44" w:history="1">
        <w:r w:rsidR="006102FE" w:rsidRPr="00DB4EB2">
          <w:rPr>
            <w:rStyle w:val="Hyperlink"/>
            <w:noProof/>
          </w:rPr>
          <w:t>9.5</w:t>
        </w:r>
        <w:r w:rsidR="006102FE">
          <w:rPr>
            <w:rFonts w:asciiTheme="minorHAnsi" w:eastAsiaTheme="minorEastAsia" w:hAnsiTheme="minorHAnsi" w:cstheme="minorBidi"/>
            <w:noProof/>
            <w:sz w:val="22"/>
            <w:szCs w:val="22"/>
          </w:rPr>
          <w:tab/>
        </w:r>
        <w:r w:rsidR="006102FE" w:rsidRPr="00DB4EB2">
          <w:rPr>
            <w:rStyle w:val="Hyperlink"/>
            <w:noProof/>
          </w:rPr>
          <w:t>Latitude</w:t>
        </w:r>
        <w:r w:rsidR="006102FE">
          <w:rPr>
            <w:noProof/>
            <w:webHidden/>
          </w:rPr>
          <w:tab/>
        </w:r>
        <w:r w:rsidR="006102FE">
          <w:rPr>
            <w:noProof/>
            <w:webHidden/>
          </w:rPr>
          <w:fldChar w:fldCharType="begin"/>
        </w:r>
        <w:r w:rsidR="006102FE">
          <w:rPr>
            <w:noProof/>
            <w:webHidden/>
          </w:rPr>
          <w:instrText xml:space="preserve"> PAGEREF _Toc516122744 \h </w:instrText>
        </w:r>
        <w:r w:rsidR="006102FE">
          <w:rPr>
            <w:noProof/>
            <w:webHidden/>
          </w:rPr>
        </w:r>
        <w:r w:rsidR="006102FE">
          <w:rPr>
            <w:noProof/>
            <w:webHidden/>
          </w:rPr>
          <w:fldChar w:fldCharType="separate"/>
        </w:r>
        <w:r w:rsidR="006102FE">
          <w:rPr>
            <w:noProof/>
            <w:webHidden/>
          </w:rPr>
          <w:t>42</w:t>
        </w:r>
        <w:r w:rsidR="006102FE">
          <w:rPr>
            <w:noProof/>
            <w:webHidden/>
          </w:rPr>
          <w:fldChar w:fldCharType="end"/>
        </w:r>
      </w:hyperlink>
    </w:p>
    <w:p w14:paraId="0CDAC241"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45" w:history="1">
        <w:r w:rsidR="006102FE" w:rsidRPr="00DB4EB2">
          <w:rPr>
            <w:rStyle w:val="Hyperlink"/>
            <w:noProof/>
          </w:rPr>
          <w:t>9.6</w:t>
        </w:r>
        <w:r w:rsidR="006102FE">
          <w:rPr>
            <w:rFonts w:asciiTheme="minorHAnsi" w:eastAsiaTheme="minorEastAsia" w:hAnsiTheme="minorHAnsi" w:cstheme="minorBidi"/>
            <w:noProof/>
            <w:sz w:val="22"/>
            <w:szCs w:val="22"/>
          </w:rPr>
          <w:tab/>
        </w:r>
        <w:r w:rsidR="006102FE" w:rsidRPr="00DB4EB2">
          <w:rPr>
            <w:rStyle w:val="Hyperlink"/>
            <w:noProof/>
          </w:rPr>
          <w:t>RootingDepth</w:t>
        </w:r>
        <w:r w:rsidR="006102FE">
          <w:rPr>
            <w:noProof/>
            <w:webHidden/>
          </w:rPr>
          <w:tab/>
        </w:r>
        <w:r w:rsidR="006102FE">
          <w:rPr>
            <w:noProof/>
            <w:webHidden/>
          </w:rPr>
          <w:fldChar w:fldCharType="begin"/>
        </w:r>
        <w:r w:rsidR="006102FE">
          <w:rPr>
            <w:noProof/>
            <w:webHidden/>
          </w:rPr>
          <w:instrText xml:space="preserve"> PAGEREF _Toc516122745 \h </w:instrText>
        </w:r>
        <w:r w:rsidR="006102FE">
          <w:rPr>
            <w:noProof/>
            <w:webHidden/>
          </w:rPr>
        </w:r>
        <w:r w:rsidR="006102FE">
          <w:rPr>
            <w:noProof/>
            <w:webHidden/>
          </w:rPr>
          <w:fldChar w:fldCharType="separate"/>
        </w:r>
        <w:r w:rsidR="006102FE">
          <w:rPr>
            <w:noProof/>
            <w:webHidden/>
          </w:rPr>
          <w:t>43</w:t>
        </w:r>
        <w:r w:rsidR="006102FE">
          <w:rPr>
            <w:noProof/>
            <w:webHidden/>
          </w:rPr>
          <w:fldChar w:fldCharType="end"/>
        </w:r>
      </w:hyperlink>
    </w:p>
    <w:p w14:paraId="3F5AE997"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46" w:history="1">
        <w:r w:rsidR="006102FE" w:rsidRPr="00DB4EB2">
          <w:rPr>
            <w:rStyle w:val="Hyperlink"/>
            <w:noProof/>
          </w:rPr>
          <w:t>9.7</w:t>
        </w:r>
        <w:r w:rsidR="006102FE">
          <w:rPr>
            <w:rFonts w:asciiTheme="minorHAnsi" w:eastAsiaTheme="minorEastAsia" w:hAnsiTheme="minorHAnsi" w:cstheme="minorBidi"/>
            <w:noProof/>
            <w:sz w:val="22"/>
            <w:szCs w:val="22"/>
          </w:rPr>
          <w:tab/>
        </w:r>
        <w:r w:rsidR="006102FE" w:rsidRPr="00DB4EB2">
          <w:rPr>
            <w:rStyle w:val="Hyperlink"/>
            <w:noProof/>
          </w:rPr>
          <w:t>PrecLossFrac</w:t>
        </w:r>
        <w:r w:rsidR="006102FE">
          <w:rPr>
            <w:noProof/>
            <w:webHidden/>
          </w:rPr>
          <w:tab/>
        </w:r>
        <w:r w:rsidR="006102FE">
          <w:rPr>
            <w:noProof/>
            <w:webHidden/>
          </w:rPr>
          <w:fldChar w:fldCharType="begin"/>
        </w:r>
        <w:r w:rsidR="006102FE">
          <w:rPr>
            <w:noProof/>
            <w:webHidden/>
          </w:rPr>
          <w:instrText xml:space="preserve"> PAGEREF _Toc516122746 \h </w:instrText>
        </w:r>
        <w:r w:rsidR="006102FE">
          <w:rPr>
            <w:noProof/>
            <w:webHidden/>
          </w:rPr>
        </w:r>
        <w:r w:rsidR="006102FE">
          <w:rPr>
            <w:noProof/>
            <w:webHidden/>
          </w:rPr>
          <w:fldChar w:fldCharType="separate"/>
        </w:r>
        <w:r w:rsidR="006102FE">
          <w:rPr>
            <w:noProof/>
            <w:webHidden/>
          </w:rPr>
          <w:t>43</w:t>
        </w:r>
        <w:r w:rsidR="006102FE">
          <w:rPr>
            <w:noProof/>
            <w:webHidden/>
          </w:rPr>
          <w:fldChar w:fldCharType="end"/>
        </w:r>
      </w:hyperlink>
    </w:p>
    <w:p w14:paraId="1DC0259E"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47" w:history="1">
        <w:r w:rsidR="006102FE" w:rsidRPr="00DB4EB2">
          <w:rPr>
            <w:rStyle w:val="Hyperlink"/>
            <w:noProof/>
          </w:rPr>
          <w:t>9.8</w:t>
        </w:r>
        <w:r w:rsidR="006102FE">
          <w:rPr>
            <w:rFonts w:asciiTheme="minorHAnsi" w:eastAsiaTheme="minorEastAsia" w:hAnsiTheme="minorHAnsi" w:cstheme="minorBidi"/>
            <w:noProof/>
            <w:sz w:val="22"/>
            <w:szCs w:val="22"/>
          </w:rPr>
          <w:tab/>
        </w:r>
        <w:r w:rsidR="006102FE" w:rsidRPr="00DB4EB2">
          <w:rPr>
            <w:rStyle w:val="Hyperlink"/>
            <w:noProof/>
          </w:rPr>
          <w:t>LeakageFrac</w:t>
        </w:r>
        <w:r w:rsidR="006102FE">
          <w:rPr>
            <w:noProof/>
            <w:webHidden/>
          </w:rPr>
          <w:tab/>
        </w:r>
        <w:r w:rsidR="006102FE">
          <w:rPr>
            <w:noProof/>
            <w:webHidden/>
          </w:rPr>
          <w:fldChar w:fldCharType="begin"/>
        </w:r>
        <w:r w:rsidR="006102FE">
          <w:rPr>
            <w:noProof/>
            <w:webHidden/>
          </w:rPr>
          <w:instrText xml:space="preserve"> PAGEREF _Toc516122747 \h </w:instrText>
        </w:r>
        <w:r w:rsidR="006102FE">
          <w:rPr>
            <w:noProof/>
            <w:webHidden/>
          </w:rPr>
        </w:r>
        <w:r w:rsidR="006102FE">
          <w:rPr>
            <w:noProof/>
            <w:webHidden/>
          </w:rPr>
          <w:fldChar w:fldCharType="separate"/>
        </w:r>
        <w:r w:rsidR="006102FE">
          <w:rPr>
            <w:noProof/>
            <w:webHidden/>
          </w:rPr>
          <w:t>43</w:t>
        </w:r>
        <w:r w:rsidR="006102FE">
          <w:rPr>
            <w:noProof/>
            <w:webHidden/>
          </w:rPr>
          <w:fldChar w:fldCharType="end"/>
        </w:r>
      </w:hyperlink>
    </w:p>
    <w:p w14:paraId="6F6FD71E" w14:textId="77777777" w:rsidR="006102FE" w:rsidRDefault="009E2E2B">
      <w:pPr>
        <w:pStyle w:val="TOC2"/>
        <w:tabs>
          <w:tab w:val="left" w:pos="720"/>
          <w:tab w:val="right" w:leader="dot" w:pos="8976"/>
        </w:tabs>
        <w:rPr>
          <w:rFonts w:asciiTheme="minorHAnsi" w:eastAsiaTheme="minorEastAsia" w:hAnsiTheme="minorHAnsi" w:cstheme="minorBidi"/>
          <w:noProof/>
          <w:sz w:val="22"/>
          <w:szCs w:val="22"/>
        </w:rPr>
      </w:pPr>
      <w:hyperlink w:anchor="_Toc516122748" w:history="1">
        <w:r w:rsidR="006102FE" w:rsidRPr="00DB4EB2">
          <w:rPr>
            <w:rStyle w:val="Hyperlink"/>
            <w:noProof/>
          </w:rPr>
          <w:t>9.9</w:t>
        </w:r>
        <w:r w:rsidR="006102FE">
          <w:rPr>
            <w:rFonts w:asciiTheme="minorHAnsi" w:eastAsiaTheme="minorEastAsia" w:hAnsiTheme="minorHAnsi" w:cstheme="minorBidi"/>
            <w:noProof/>
            <w:sz w:val="22"/>
            <w:szCs w:val="22"/>
          </w:rPr>
          <w:tab/>
        </w:r>
        <w:r w:rsidR="006102FE" w:rsidRPr="00DB4EB2">
          <w:rPr>
            <w:rStyle w:val="Hyperlink"/>
            <w:noProof/>
          </w:rPr>
          <w:t>PrecIntConst</w:t>
        </w:r>
        <w:r w:rsidR="006102FE">
          <w:rPr>
            <w:noProof/>
            <w:webHidden/>
          </w:rPr>
          <w:tab/>
        </w:r>
        <w:r w:rsidR="006102FE">
          <w:rPr>
            <w:noProof/>
            <w:webHidden/>
          </w:rPr>
          <w:fldChar w:fldCharType="begin"/>
        </w:r>
        <w:r w:rsidR="006102FE">
          <w:rPr>
            <w:noProof/>
            <w:webHidden/>
          </w:rPr>
          <w:instrText xml:space="preserve"> PAGEREF _Toc516122748 \h </w:instrText>
        </w:r>
        <w:r w:rsidR="006102FE">
          <w:rPr>
            <w:noProof/>
            <w:webHidden/>
          </w:rPr>
        </w:r>
        <w:r w:rsidR="006102FE">
          <w:rPr>
            <w:noProof/>
            <w:webHidden/>
          </w:rPr>
          <w:fldChar w:fldCharType="separate"/>
        </w:r>
        <w:r w:rsidR="006102FE">
          <w:rPr>
            <w:noProof/>
            <w:webHidden/>
          </w:rPr>
          <w:t>43</w:t>
        </w:r>
        <w:r w:rsidR="006102FE">
          <w:rPr>
            <w:noProof/>
            <w:webHidden/>
          </w:rPr>
          <w:fldChar w:fldCharType="end"/>
        </w:r>
      </w:hyperlink>
    </w:p>
    <w:p w14:paraId="309C86FF"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49" w:history="1">
        <w:r w:rsidR="006102FE" w:rsidRPr="00DB4EB2">
          <w:rPr>
            <w:rStyle w:val="Hyperlink"/>
            <w:noProof/>
          </w:rPr>
          <w:t>9.10</w:t>
        </w:r>
        <w:r w:rsidR="006102FE">
          <w:rPr>
            <w:rFonts w:asciiTheme="minorHAnsi" w:eastAsiaTheme="minorEastAsia" w:hAnsiTheme="minorHAnsi" w:cstheme="minorBidi"/>
            <w:noProof/>
            <w:sz w:val="22"/>
            <w:szCs w:val="22"/>
          </w:rPr>
          <w:tab/>
        </w:r>
        <w:r w:rsidR="006102FE" w:rsidRPr="00DB4EB2">
          <w:rPr>
            <w:rStyle w:val="Hyperlink"/>
            <w:noProof/>
          </w:rPr>
          <w:t>SnowSublimFrac</w:t>
        </w:r>
        <w:r w:rsidR="006102FE">
          <w:rPr>
            <w:noProof/>
            <w:webHidden/>
          </w:rPr>
          <w:tab/>
        </w:r>
        <w:r w:rsidR="006102FE">
          <w:rPr>
            <w:noProof/>
            <w:webHidden/>
          </w:rPr>
          <w:fldChar w:fldCharType="begin"/>
        </w:r>
        <w:r w:rsidR="006102FE">
          <w:rPr>
            <w:noProof/>
            <w:webHidden/>
          </w:rPr>
          <w:instrText xml:space="preserve"> PAGEREF _Toc516122749 \h </w:instrText>
        </w:r>
        <w:r w:rsidR="006102FE">
          <w:rPr>
            <w:noProof/>
            <w:webHidden/>
          </w:rPr>
        </w:r>
        <w:r w:rsidR="006102FE">
          <w:rPr>
            <w:noProof/>
            <w:webHidden/>
          </w:rPr>
          <w:fldChar w:fldCharType="separate"/>
        </w:r>
        <w:r w:rsidR="006102FE">
          <w:rPr>
            <w:noProof/>
            <w:webHidden/>
          </w:rPr>
          <w:t>43</w:t>
        </w:r>
        <w:r w:rsidR="006102FE">
          <w:rPr>
            <w:noProof/>
            <w:webHidden/>
          </w:rPr>
          <w:fldChar w:fldCharType="end"/>
        </w:r>
      </w:hyperlink>
    </w:p>
    <w:p w14:paraId="7FF3AA17"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50" w:history="1">
        <w:r w:rsidR="006102FE" w:rsidRPr="00DB4EB2">
          <w:rPr>
            <w:rStyle w:val="Hyperlink"/>
            <w:noProof/>
          </w:rPr>
          <w:t>9.11</w:t>
        </w:r>
        <w:r w:rsidR="006102FE">
          <w:rPr>
            <w:rFonts w:asciiTheme="minorHAnsi" w:eastAsiaTheme="minorEastAsia" w:hAnsiTheme="minorHAnsi" w:cstheme="minorBidi"/>
            <w:noProof/>
            <w:sz w:val="22"/>
            <w:szCs w:val="22"/>
          </w:rPr>
          <w:tab/>
        </w:r>
        <w:r w:rsidR="006102FE" w:rsidRPr="00DB4EB2">
          <w:rPr>
            <w:rStyle w:val="Hyperlink"/>
            <w:noProof/>
          </w:rPr>
          <w:t>ClimateFileName</w:t>
        </w:r>
        <w:r w:rsidR="006102FE">
          <w:rPr>
            <w:noProof/>
            <w:webHidden/>
          </w:rPr>
          <w:tab/>
        </w:r>
        <w:r w:rsidR="006102FE">
          <w:rPr>
            <w:noProof/>
            <w:webHidden/>
          </w:rPr>
          <w:fldChar w:fldCharType="begin"/>
        </w:r>
        <w:r w:rsidR="006102FE">
          <w:rPr>
            <w:noProof/>
            <w:webHidden/>
          </w:rPr>
          <w:instrText xml:space="preserve"> PAGEREF _Toc516122750 \h </w:instrText>
        </w:r>
        <w:r w:rsidR="006102FE">
          <w:rPr>
            <w:noProof/>
            <w:webHidden/>
          </w:rPr>
        </w:r>
        <w:r w:rsidR="006102FE">
          <w:rPr>
            <w:noProof/>
            <w:webHidden/>
          </w:rPr>
          <w:fldChar w:fldCharType="separate"/>
        </w:r>
        <w:r w:rsidR="006102FE">
          <w:rPr>
            <w:noProof/>
            <w:webHidden/>
          </w:rPr>
          <w:t>43</w:t>
        </w:r>
        <w:r w:rsidR="006102FE">
          <w:rPr>
            <w:noProof/>
            <w:webHidden/>
          </w:rPr>
          <w:fldChar w:fldCharType="end"/>
        </w:r>
      </w:hyperlink>
    </w:p>
    <w:p w14:paraId="41D1432B"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751" w:history="1">
        <w:r w:rsidR="006102FE" w:rsidRPr="00DB4EB2">
          <w:rPr>
            <w:rStyle w:val="Hyperlink"/>
            <w:noProof/>
          </w:rPr>
          <w:t>10</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Input File - Output-PnET</w:t>
        </w:r>
        <w:r w:rsidR="006102FE">
          <w:rPr>
            <w:noProof/>
            <w:webHidden/>
          </w:rPr>
          <w:tab/>
        </w:r>
        <w:r w:rsidR="006102FE">
          <w:rPr>
            <w:noProof/>
            <w:webHidden/>
          </w:rPr>
          <w:fldChar w:fldCharType="begin"/>
        </w:r>
        <w:r w:rsidR="006102FE">
          <w:rPr>
            <w:noProof/>
            <w:webHidden/>
          </w:rPr>
          <w:instrText xml:space="preserve"> PAGEREF _Toc516122751 \h </w:instrText>
        </w:r>
        <w:r w:rsidR="006102FE">
          <w:rPr>
            <w:noProof/>
            <w:webHidden/>
          </w:rPr>
        </w:r>
        <w:r w:rsidR="006102FE">
          <w:rPr>
            <w:noProof/>
            <w:webHidden/>
          </w:rPr>
          <w:fldChar w:fldCharType="separate"/>
        </w:r>
        <w:r w:rsidR="006102FE">
          <w:rPr>
            <w:noProof/>
            <w:webHidden/>
          </w:rPr>
          <w:t>43</w:t>
        </w:r>
        <w:r w:rsidR="006102FE">
          <w:rPr>
            <w:noProof/>
            <w:webHidden/>
          </w:rPr>
          <w:fldChar w:fldCharType="end"/>
        </w:r>
      </w:hyperlink>
    </w:p>
    <w:p w14:paraId="140AAA8E"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52" w:history="1">
        <w:r w:rsidR="006102FE" w:rsidRPr="00DB4EB2">
          <w:rPr>
            <w:rStyle w:val="Hyperlink"/>
            <w:noProof/>
          </w:rPr>
          <w:t>10.1</w:t>
        </w:r>
        <w:r w:rsidR="006102FE">
          <w:rPr>
            <w:rFonts w:asciiTheme="minorHAnsi" w:eastAsiaTheme="minorEastAsia" w:hAnsiTheme="minorHAnsi" w:cstheme="minorBidi"/>
            <w:noProof/>
            <w:sz w:val="22"/>
            <w:szCs w:val="22"/>
          </w:rPr>
          <w:tab/>
        </w:r>
        <w:r w:rsidR="006102FE" w:rsidRPr="00DB4EB2">
          <w:rPr>
            <w:rStyle w:val="Hyperlink"/>
            <w:noProof/>
          </w:rPr>
          <w:t>Example file:</w:t>
        </w:r>
        <w:r w:rsidR="006102FE">
          <w:rPr>
            <w:noProof/>
            <w:webHidden/>
          </w:rPr>
          <w:tab/>
        </w:r>
        <w:r w:rsidR="006102FE">
          <w:rPr>
            <w:noProof/>
            <w:webHidden/>
          </w:rPr>
          <w:fldChar w:fldCharType="begin"/>
        </w:r>
        <w:r w:rsidR="006102FE">
          <w:rPr>
            <w:noProof/>
            <w:webHidden/>
          </w:rPr>
          <w:instrText xml:space="preserve"> PAGEREF _Toc516122752 \h </w:instrText>
        </w:r>
        <w:r w:rsidR="006102FE">
          <w:rPr>
            <w:noProof/>
            <w:webHidden/>
          </w:rPr>
        </w:r>
        <w:r w:rsidR="006102FE">
          <w:rPr>
            <w:noProof/>
            <w:webHidden/>
          </w:rPr>
          <w:fldChar w:fldCharType="separate"/>
        </w:r>
        <w:r w:rsidR="006102FE">
          <w:rPr>
            <w:noProof/>
            <w:webHidden/>
          </w:rPr>
          <w:t>44</w:t>
        </w:r>
        <w:r w:rsidR="006102FE">
          <w:rPr>
            <w:noProof/>
            <w:webHidden/>
          </w:rPr>
          <w:fldChar w:fldCharType="end"/>
        </w:r>
      </w:hyperlink>
    </w:p>
    <w:p w14:paraId="783DCC92"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53" w:history="1">
        <w:r w:rsidR="006102FE" w:rsidRPr="00DB4EB2">
          <w:rPr>
            <w:rStyle w:val="Hyperlink"/>
            <w:noProof/>
          </w:rPr>
          <w:t>10.2</w:t>
        </w:r>
        <w:r w:rsidR="006102FE">
          <w:rPr>
            <w:rFonts w:asciiTheme="minorHAnsi" w:eastAsiaTheme="minorEastAsia" w:hAnsiTheme="minorHAnsi" w:cstheme="minorBidi"/>
            <w:noProof/>
            <w:sz w:val="22"/>
            <w:szCs w:val="22"/>
          </w:rPr>
          <w:tab/>
        </w:r>
        <w:r w:rsidR="006102FE" w:rsidRPr="00DB4EB2">
          <w:rPr>
            <w:rStyle w:val="Hyperlink"/>
            <w:noProof/>
          </w:rPr>
          <w:t>LandisData</w:t>
        </w:r>
        <w:r w:rsidR="006102FE">
          <w:rPr>
            <w:noProof/>
            <w:webHidden/>
          </w:rPr>
          <w:tab/>
        </w:r>
        <w:r w:rsidR="006102FE">
          <w:rPr>
            <w:noProof/>
            <w:webHidden/>
          </w:rPr>
          <w:fldChar w:fldCharType="begin"/>
        </w:r>
        <w:r w:rsidR="006102FE">
          <w:rPr>
            <w:noProof/>
            <w:webHidden/>
          </w:rPr>
          <w:instrText xml:space="preserve"> PAGEREF _Toc516122753 \h </w:instrText>
        </w:r>
        <w:r w:rsidR="006102FE">
          <w:rPr>
            <w:noProof/>
            <w:webHidden/>
          </w:rPr>
        </w:r>
        <w:r w:rsidR="006102FE">
          <w:rPr>
            <w:noProof/>
            <w:webHidden/>
          </w:rPr>
          <w:fldChar w:fldCharType="separate"/>
        </w:r>
        <w:r w:rsidR="006102FE">
          <w:rPr>
            <w:noProof/>
            <w:webHidden/>
          </w:rPr>
          <w:t>44</w:t>
        </w:r>
        <w:r w:rsidR="006102FE">
          <w:rPr>
            <w:noProof/>
            <w:webHidden/>
          </w:rPr>
          <w:fldChar w:fldCharType="end"/>
        </w:r>
      </w:hyperlink>
    </w:p>
    <w:p w14:paraId="75DDE5B6"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54" w:history="1">
        <w:r w:rsidR="006102FE" w:rsidRPr="00DB4EB2">
          <w:rPr>
            <w:rStyle w:val="Hyperlink"/>
            <w:noProof/>
          </w:rPr>
          <w:t>10.3</w:t>
        </w:r>
        <w:r w:rsidR="006102FE">
          <w:rPr>
            <w:rFonts w:asciiTheme="minorHAnsi" w:eastAsiaTheme="minorEastAsia" w:hAnsiTheme="minorHAnsi" w:cstheme="minorBidi"/>
            <w:noProof/>
            <w:sz w:val="22"/>
            <w:szCs w:val="22"/>
          </w:rPr>
          <w:tab/>
        </w:r>
        <w:r w:rsidR="006102FE" w:rsidRPr="00DB4EB2">
          <w:rPr>
            <w:rStyle w:val="Hyperlink"/>
            <w:noProof/>
          </w:rPr>
          <w:t>Timestep</w:t>
        </w:r>
        <w:r w:rsidR="006102FE">
          <w:rPr>
            <w:noProof/>
            <w:webHidden/>
          </w:rPr>
          <w:tab/>
        </w:r>
        <w:r w:rsidR="006102FE">
          <w:rPr>
            <w:noProof/>
            <w:webHidden/>
          </w:rPr>
          <w:fldChar w:fldCharType="begin"/>
        </w:r>
        <w:r w:rsidR="006102FE">
          <w:rPr>
            <w:noProof/>
            <w:webHidden/>
          </w:rPr>
          <w:instrText xml:space="preserve"> PAGEREF _Toc516122754 \h </w:instrText>
        </w:r>
        <w:r w:rsidR="006102FE">
          <w:rPr>
            <w:noProof/>
            <w:webHidden/>
          </w:rPr>
        </w:r>
        <w:r w:rsidR="006102FE">
          <w:rPr>
            <w:noProof/>
            <w:webHidden/>
          </w:rPr>
          <w:fldChar w:fldCharType="separate"/>
        </w:r>
        <w:r w:rsidR="006102FE">
          <w:rPr>
            <w:noProof/>
            <w:webHidden/>
          </w:rPr>
          <w:t>44</w:t>
        </w:r>
        <w:r w:rsidR="006102FE">
          <w:rPr>
            <w:noProof/>
            <w:webHidden/>
          </w:rPr>
          <w:fldChar w:fldCharType="end"/>
        </w:r>
      </w:hyperlink>
    </w:p>
    <w:p w14:paraId="5CC26DE1"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55" w:history="1">
        <w:r w:rsidR="006102FE" w:rsidRPr="00DB4EB2">
          <w:rPr>
            <w:rStyle w:val="Hyperlink"/>
            <w:noProof/>
          </w:rPr>
          <w:t>10.4</w:t>
        </w:r>
        <w:r w:rsidR="006102FE">
          <w:rPr>
            <w:rFonts w:asciiTheme="minorHAnsi" w:eastAsiaTheme="minorEastAsia" w:hAnsiTheme="minorHAnsi" w:cstheme="minorBidi"/>
            <w:noProof/>
            <w:sz w:val="22"/>
            <w:szCs w:val="22"/>
          </w:rPr>
          <w:tab/>
        </w:r>
        <w:r w:rsidR="006102FE" w:rsidRPr="00DB4EB2">
          <w:rPr>
            <w:rStyle w:val="Hyperlink"/>
            <w:noProof/>
          </w:rPr>
          <w:t>Species</w:t>
        </w:r>
        <w:r w:rsidR="006102FE">
          <w:rPr>
            <w:noProof/>
            <w:webHidden/>
          </w:rPr>
          <w:tab/>
        </w:r>
        <w:r w:rsidR="006102FE">
          <w:rPr>
            <w:noProof/>
            <w:webHidden/>
          </w:rPr>
          <w:fldChar w:fldCharType="begin"/>
        </w:r>
        <w:r w:rsidR="006102FE">
          <w:rPr>
            <w:noProof/>
            <w:webHidden/>
          </w:rPr>
          <w:instrText xml:space="preserve"> PAGEREF _Toc516122755 \h </w:instrText>
        </w:r>
        <w:r w:rsidR="006102FE">
          <w:rPr>
            <w:noProof/>
            <w:webHidden/>
          </w:rPr>
        </w:r>
        <w:r w:rsidR="006102FE">
          <w:rPr>
            <w:noProof/>
            <w:webHidden/>
          </w:rPr>
          <w:fldChar w:fldCharType="separate"/>
        </w:r>
        <w:r w:rsidR="006102FE">
          <w:rPr>
            <w:noProof/>
            <w:webHidden/>
          </w:rPr>
          <w:t>44</w:t>
        </w:r>
        <w:r w:rsidR="006102FE">
          <w:rPr>
            <w:noProof/>
            <w:webHidden/>
          </w:rPr>
          <w:fldChar w:fldCharType="end"/>
        </w:r>
      </w:hyperlink>
    </w:p>
    <w:p w14:paraId="29FE26D5"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56" w:history="1">
        <w:r w:rsidR="006102FE" w:rsidRPr="00DB4EB2">
          <w:rPr>
            <w:rStyle w:val="Hyperlink"/>
            <w:noProof/>
          </w:rPr>
          <w:t>10.5</w:t>
        </w:r>
        <w:r w:rsidR="006102FE">
          <w:rPr>
            <w:rFonts w:asciiTheme="minorHAnsi" w:eastAsiaTheme="minorEastAsia" w:hAnsiTheme="minorHAnsi" w:cstheme="minorBidi"/>
            <w:noProof/>
            <w:sz w:val="22"/>
            <w:szCs w:val="22"/>
          </w:rPr>
          <w:tab/>
        </w:r>
        <w:r w:rsidR="006102FE" w:rsidRPr="00DB4EB2">
          <w:rPr>
            <w:rStyle w:val="Hyperlink"/>
            <w:noProof/>
          </w:rPr>
          <w:t>Map Name Template</w:t>
        </w:r>
        <w:r w:rsidR="006102FE">
          <w:rPr>
            <w:noProof/>
            <w:webHidden/>
          </w:rPr>
          <w:tab/>
        </w:r>
        <w:r w:rsidR="006102FE">
          <w:rPr>
            <w:noProof/>
            <w:webHidden/>
          </w:rPr>
          <w:fldChar w:fldCharType="begin"/>
        </w:r>
        <w:r w:rsidR="006102FE">
          <w:rPr>
            <w:noProof/>
            <w:webHidden/>
          </w:rPr>
          <w:instrText xml:space="preserve"> PAGEREF _Toc516122756 \h </w:instrText>
        </w:r>
        <w:r w:rsidR="006102FE">
          <w:rPr>
            <w:noProof/>
            <w:webHidden/>
          </w:rPr>
        </w:r>
        <w:r w:rsidR="006102FE">
          <w:rPr>
            <w:noProof/>
            <w:webHidden/>
          </w:rPr>
          <w:fldChar w:fldCharType="separate"/>
        </w:r>
        <w:r w:rsidR="006102FE">
          <w:rPr>
            <w:noProof/>
            <w:webHidden/>
          </w:rPr>
          <w:t>44</w:t>
        </w:r>
        <w:r w:rsidR="006102FE">
          <w:rPr>
            <w:noProof/>
            <w:webHidden/>
          </w:rPr>
          <w:fldChar w:fldCharType="end"/>
        </w:r>
      </w:hyperlink>
    </w:p>
    <w:p w14:paraId="162487E8"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757" w:history="1">
        <w:r w:rsidR="006102FE" w:rsidRPr="00DB4EB2">
          <w:rPr>
            <w:rStyle w:val="Hyperlink"/>
            <w:noProof/>
          </w:rPr>
          <w:t>11</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Input File – PNEToutputsites</w:t>
        </w:r>
        <w:r w:rsidR="006102FE">
          <w:rPr>
            <w:noProof/>
            <w:webHidden/>
          </w:rPr>
          <w:tab/>
        </w:r>
        <w:r w:rsidR="006102FE">
          <w:rPr>
            <w:noProof/>
            <w:webHidden/>
          </w:rPr>
          <w:fldChar w:fldCharType="begin"/>
        </w:r>
        <w:r w:rsidR="006102FE">
          <w:rPr>
            <w:noProof/>
            <w:webHidden/>
          </w:rPr>
          <w:instrText xml:space="preserve"> PAGEREF _Toc516122757 \h </w:instrText>
        </w:r>
        <w:r w:rsidR="006102FE">
          <w:rPr>
            <w:noProof/>
            <w:webHidden/>
          </w:rPr>
        </w:r>
        <w:r w:rsidR="006102FE">
          <w:rPr>
            <w:noProof/>
            <w:webHidden/>
          </w:rPr>
          <w:fldChar w:fldCharType="separate"/>
        </w:r>
        <w:r w:rsidR="006102FE">
          <w:rPr>
            <w:noProof/>
            <w:webHidden/>
          </w:rPr>
          <w:t>47</w:t>
        </w:r>
        <w:r w:rsidR="006102FE">
          <w:rPr>
            <w:noProof/>
            <w:webHidden/>
          </w:rPr>
          <w:fldChar w:fldCharType="end"/>
        </w:r>
      </w:hyperlink>
    </w:p>
    <w:p w14:paraId="127E908C"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58" w:history="1">
        <w:r w:rsidR="006102FE" w:rsidRPr="00DB4EB2">
          <w:rPr>
            <w:rStyle w:val="Hyperlink"/>
            <w:noProof/>
          </w:rPr>
          <w:t>11.1</w:t>
        </w:r>
        <w:r w:rsidR="006102FE">
          <w:rPr>
            <w:rFonts w:asciiTheme="minorHAnsi" w:eastAsiaTheme="minorEastAsia" w:hAnsiTheme="minorHAnsi" w:cstheme="minorBidi"/>
            <w:noProof/>
            <w:sz w:val="22"/>
            <w:szCs w:val="22"/>
          </w:rPr>
          <w:tab/>
        </w:r>
        <w:r w:rsidR="006102FE" w:rsidRPr="00DB4EB2">
          <w:rPr>
            <w:rStyle w:val="Hyperlink"/>
            <w:noProof/>
          </w:rPr>
          <w:t>Example file:</w:t>
        </w:r>
        <w:r w:rsidR="006102FE">
          <w:rPr>
            <w:noProof/>
            <w:webHidden/>
          </w:rPr>
          <w:tab/>
        </w:r>
        <w:r w:rsidR="006102FE">
          <w:rPr>
            <w:noProof/>
            <w:webHidden/>
          </w:rPr>
          <w:fldChar w:fldCharType="begin"/>
        </w:r>
        <w:r w:rsidR="006102FE">
          <w:rPr>
            <w:noProof/>
            <w:webHidden/>
          </w:rPr>
          <w:instrText xml:space="preserve"> PAGEREF _Toc516122758 \h </w:instrText>
        </w:r>
        <w:r w:rsidR="006102FE">
          <w:rPr>
            <w:noProof/>
            <w:webHidden/>
          </w:rPr>
        </w:r>
        <w:r w:rsidR="006102FE">
          <w:rPr>
            <w:noProof/>
            <w:webHidden/>
          </w:rPr>
          <w:fldChar w:fldCharType="separate"/>
        </w:r>
        <w:r w:rsidR="006102FE">
          <w:rPr>
            <w:noProof/>
            <w:webHidden/>
          </w:rPr>
          <w:t>47</w:t>
        </w:r>
        <w:r w:rsidR="006102FE">
          <w:rPr>
            <w:noProof/>
            <w:webHidden/>
          </w:rPr>
          <w:fldChar w:fldCharType="end"/>
        </w:r>
      </w:hyperlink>
    </w:p>
    <w:p w14:paraId="1C7C065B"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59" w:history="1">
        <w:r w:rsidR="006102FE" w:rsidRPr="00DB4EB2">
          <w:rPr>
            <w:rStyle w:val="Hyperlink"/>
            <w:noProof/>
          </w:rPr>
          <w:t>11.2</w:t>
        </w:r>
        <w:r w:rsidR="006102FE">
          <w:rPr>
            <w:rFonts w:asciiTheme="minorHAnsi" w:eastAsiaTheme="minorEastAsia" w:hAnsiTheme="minorHAnsi" w:cstheme="minorBidi"/>
            <w:noProof/>
            <w:sz w:val="22"/>
            <w:szCs w:val="22"/>
          </w:rPr>
          <w:tab/>
        </w:r>
        <w:r w:rsidR="006102FE" w:rsidRPr="00DB4EB2">
          <w:rPr>
            <w:rStyle w:val="Hyperlink"/>
            <w:noProof/>
          </w:rPr>
          <w:t>LandisData</w:t>
        </w:r>
        <w:r w:rsidR="006102FE">
          <w:rPr>
            <w:noProof/>
            <w:webHidden/>
          </w:rPr>
          <w:tab/>
        </w:r>
        <w:r w:rsidR="006102FE">
          <w:rPr>
            <w:noProof/>
            <w:webHidden/>
          </w:rPr>
          <w:fldChar w:fldCharType="begin"/>
        </w:r>
        <w:r w:rsidR="006102FE">
          <w:rPr>
            <w:noProof/>
            <w:webHidden/>
          </w:rPr>
          <w:instrText xml:space="preserve"> PAGEREF _Toc516122759 \h </w:instrText>
        </w:r>
        <w:r w:rsidR="006102FE">
          <w:rPr>
            <w:noProof/>
            <w:webHidden/>
          </w:rPr>
        </w:r>
        <w:r w:rsidR="006102FE">
          <w:rPr>
            <w:noProof/>
            <w:webHidden/>
          </w:rPr>
          <w:fldChar w:fldCharType="separate"/>
        </w:r>
        <w:r w:rsidR="006102FE">
          <w:rPr>
            <w:noProof/>
            <w:webHidden/>
          </w:rPr>
          <w:t>47</w:t>
        </w:r>
        <w:r w:rsidR="006102FE">
          <w:rPr>
            <w:noProof/>
            <w:webHidden/>
          </w:rPr>
          <w:fldChar w:fldCharType="end"/>
        </w:r>
      </w:hyperlink>
    </w:p>
    <w:p w14:paraId="5D0C8D13"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60" w:history="1">
        <w:r w:rsidR="006102FE" w:rsidRPr="00DB4EB2">
          <w:rPr>
            <w:rStyle w:val="Hyperlink"/>
            <w:noProof/>
          </w:rPr>
          <w:t>11.3</w:t>
        </w:r>
        <w:r w:rsidR="006102FE">
          <w:rPr>
            <w:rFonts w:asciiTheme="minorHAnsi" w:eastAsiaTheme="minorEastAsia" w:hAnsiTheme="minorHAnsi" w:cstheme="minorBidi"/>
            <w:noProof/>
            <w:sz w:val="22"/>
            <w:szCs w:val="22"/>
          </w:rPr>
          <w:tab/>
        </w:r>
        <w:r w:rsidR="006102FE" w:rsidRPr="00DB4EB2">
          <w:rPr>
            <w:rStyle w:val="Hyperlink"/>
            <w:noProof/>
          </w:rPr>
          <w:t>PnEToutputsites</w:t>
        </w:r>
        <w:r w:rsidR="006102FE">
          <w:rPr>
            <w:noProof/>
            <w:webHidden/>
          </w:rPr>
          <w:tab/>
        </w:r>
        <w:r w:rsidR="006102FE">
          <w:rPr>
            <w:noProof/>
            <w:webHidden/>
          </w:rPr>
          <w:fldChar w:fldCharType="begin"/>
        </w:r>
        <w:r w:rsidR="006102FE">
          <w:rPr>
            <w:noProof/>
            <w:webHidden/>
          </w:rPr>
          <w:instrText xml:space="preserve"> PAGEREF _Toc516122760 \h </w:instrText>
        </w:r>
        <w:r w:rsidR="006102FE">
          <w:rPr>
            <w:noProof/>
            <w:webHidden/>
          </w:rPr>
        </w:r>
        <w:r w:rsidR="006102FE">
          <w:rPr>
            <w:noProof/>
            <w:webHidden/>
          </w:rPr>
          <w:fldChar w:fldCharType="separate"/>
        </w:r>
        <w:r w:rsidR="006102FE">
          <w:rPr>
            <w:noProof/>
            <w:webHidden/>
          </w:rPr>
          <w:t>47</w:t>
        </w:r>
        <w:r w:rsidR="006102FE">
          <w:rPr>
            <w:noProof/>
            <w:webHidden/>
          </w:rPr>
          <w:fldChar w:fldCharType="end"/>
        </w:r>
      </w:hyperlink>
    </w:p>
    <w:p w14:paraId="458CFEB3"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761" w:history="1">
        <w:r w:rsidR="006102FE" w:rsidRPr="00DB4EB2">
          <w:rPr>
            <w:rStyle w:val="Hyperlink"/>
            <w:noProof/>
          </w:rPr>
          <w:t>12</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Output file - SiteData Table (Optional PNEToutputsites output)</w:t>
        </w:r>
        <w:r w:rsidR="006102FE">
          <w:rPr>
            <w:noProof/>
            <w:webHidden/>
          </w:rPr>
          <w:tab/>
        </w:r>
        <w:r w:rsidR="006102FE">
          <w:rPr>
            <w:noProof/>
            <w:webHidden/>
          </w:rPr>
          <w:fldChar w:fldCharType="begin"/>
        </w:r>
        <w:r w:rsidR="006102FE">
          <w:rPr>
            <w:noProof/>
            <w:webHidden/>
          </w:rPr>
          <w:instrText xml:space="preserve"> PAGEREF _Toc516122761 \h </w:instrText>
        </w:r>
        <w:r w:rsidR="006102FE">
          <w:rPr>
            <w:noProof/>
            <w:webHidden/>
          </w:rPr>
        </w:r>
        <w:r w:rsidR="006102FE">
          <w:rPr>
            <w:noProof/>
            <w:webHidden/>
          </w:rPr>
          <w:fldChar w:fldCharType="separate"/>
        </w:r>
        <w:r w:rsidR="006102FE">
          <w:rPr>
            <w:noProof/>
            <w:webHidden/>
          </w:rPr>
          <w:t>48</w:t>
        </w:r>
        <w:r w:rsidR="006102FE">
          <w:rPr>
            <w:noProof/>
            <w:webHidden/>
          </w:rPr>
          <w:fldChar w:fldCharType="end"/>
        </w:r>
      </w:hyperlink>
    </w:p>
    <w:p w14:paraId="4D13E8FA"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62" w:history="1">
        <w:r w:rsidR="006102FE" w:rsidRPr="00DB4EB2">
          <w:rPr>
            <w:rStyle w:val="Hyperlink"/>
            <w:noProof/>
          </w:rPr>
          <w:t>12.1</w:t>
        </w:r>
        <w:r w:rsidR="006102FE">
          <w:rPr>
            <w:rFonts w:asciiTheme="minorHAnsi" w:eastAsiaTheme="minorEastAsia" w:hAnsiTheme="minorHAnsi" w:cstheme="minorBidi"/>
            <w:noProof/>
            <w:sz w:val="22"/>
            <w:szCs w:val="22"/>
          </w:rPr>
          <w:tab/>
        </w:r>
        <w:r w:rsidR="006102FE" w:rsidRPr="00DB4EB2">
          <w:rPr>
            <w:rStyle w:val="Hyperlink"/>
            <w:noProof/>
          </w:rPr>
          <w:t>Time</w:t>
        </w:r>
        <w:r w:rsidR="006102FE">
          <w:rPr>
            <w:noProof/>
            <w:webHidden/>
          </w:rPr>
          <w:tab/>
        </w:r>
        <w:r w:rsidR="006102FE">
          <w:rPr>
            <w:noProof/>
            <w:webHidden/>
          </w:rPr>
          <w:fldChar w:fldCharType="begin"/>
        </w:r>
        <w:r w:rsidR="006102FE">
          <w:rPr>
            <w:noProof/>
            <w:webHidden/>
          </w:rPr>
          <w:instrText xml:space="preserve"> PAGEREF _Toc516122762 \h </w:instrText>
        </w:r>
        <w:r w:rsidR="006102FE">
          <w:rPr>
            <w:noProof/>
            <w:webHidden/>
          </w:rPr>
        </w:r>
        <w:r w:rsidR="006102FE">
          <w:rPr>
            <w:noProof/>
            <w:webHidden/>
          </w:rPr>
          <w:fldChar w:fldCharType="separate"/>
        </w:r>
        <w:r w:rsidR="006102FE">
          <w:rPr>
            <w:noProof/>
            <w:webHidden/>
          </w:rPr>
          <w:t>48</w:t>
        </w:r>
        <w:r w:rsidR="006102FE">
          <w:rPr>
            <w:noProof/>
            <w:webHidden/>
          </w:rPr>
          <w:fldChar w:fldCharType="end"/>
        </w:r>
      </w:hyperlink>
    </w:p>
    <w:p w14:paraId="0FDD9165"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63" w:history="1">
        <w:r w:rsidR="006102FE" w:rsidRPr="00DB4EB2">
          <w:rPr>
            <w:rStyle w:val="Hyperlink"/>
            <w:noProof/>
          </w:rPr>
          <w:t>12.2</w:t>
        </w:r>
        <w:r w:rsidR="006102FE">
          <w:rPr>
            <w:rFonts w:asciiTheme="minorHAnsi" w:eastAsiaTheme="minorEastAsia" w:hAnsiTheme="minorHAnsi" w:cstheme="minorBidi"/>
            <w:noProof/>
            <w:sz w:val="22"/>
            <w:szCs w:val="22"/>
          </w:rPr>
          <w:tab/>
        </w:r>
        <w:r w:rsidR="006102FE" w:rsidRPr="00DB4EB2">
          <w:rPr>
            <w:rStyle w:val="Hyperlink"/>
            <w:noProof/>
          </w:rPr>
          <w:t>Ecoregion</w:t>
        </w:r>
        <w:r w:rsidR="006102FE">
          <w:rPr>
            <w:noProof/>
            <w:webHidden/>
          </w:rPr>
          <w:tab/>
        </w:r>
        <w:r w:rsidR="006102FE">
          <w:rPr>
            <w:noProof/>
            <w:webHidden/>
          </w:rPr>
          <w:fldChar w:fldCharType="begin"/>
        </w:r>
        <w:r w:rsidR="006102FE">
          <w:rPr>
            <w:noProof/>
            <w:webHidden/>
          </w:rPr>
          <w:instrText xml:space="preserve"> PAGEREF _Toc516122763 \h </w:instrText>
        </w:r>
        <w:r w:rsidR="006102FE">
          <w:rPr>
            <w:noProof/>
            <w:webHidden/>
          </w:rPr>
        </w:r>
        <w:r w:rsidR="006102FE">
          <w:rPr>
            <w:noProof/>
            <w:webHidden/>
          </w:rPr>
          <w:fldChar w:fldCharType="separate"/>
        </w:r>
        <w:r w:rsidR="006102FE">
          <w:rPr>
            <w:noProof/>
            <w:webHidden/>
          </w:rPr>
          <w:t>48</w:t>
        </w:r>
        <w:r w:rsidR="006102FE">
          <w:rPr>
            <w:noProof/>
            <w:webHidden/>
          </w:rPr>
          <w:fldChar w:fldCharType="end"/>
        </w:r>
      </w:hyperlink>
    </w:p>
    <w:p w14:paraId="421F899C"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64" w:history="1">
        <w:r w:rsidR="006102FE" w:rsidRPr="00DB4EB2">
          <w:rPr>
            <w:rStyle w:val="Hyperlink"/>
            <w:noProof/>
          </w:rPr>
          <w:t>12.3</w:t>
        </w:r>
        <w:r w:rsidR="006102FE">
          <w:rPr>
            <w:rFonts w:asciiTheme="minorHAnsi" w:eastAsiaTheme="minorEastAsia" w:hAnsiTheme="minorHAnsi" w:cstheme="minorBidi"/>
            <w:noProof/>
            <w:sz w:val="22"/>
            <w:szCs w:val="22"/>
          </w:rPr>
          <w:tab/>
        </w:r>
        <w:r w:rsidR="006102FE" w:rsidRPr="00DB4EB2">
          <w:rPr>
            <w:rStyle w:val="Hyperlink"/>
            <w:noProof/>
          </w:rPr>
          <w:t>SoilType</w:t>
        </w:r>
        <w:r w:rsidR="006102FE">
          <w:rPr>
            <w:noProof/>
            <w:webHidden/>
          </w:rPr>
          <w:tab/>
        </w:r>
        <w:r w:rsidR="006102FE">
          <w:rPr>
            <w:noProof/>
            <w:webHidden/>
          </w:rPr>
          <w:fldChar w:fldCharType="begin"/>
        </w:r>
        <w:r w:rsidR="006102FE">
          <w:rPr>
            <w:noProof/>
            <w:webHidden/>
          </w:rPr>
          <w:instrText xml:space="preserve"> PAGEREF _Toc516122764 \h </w:instrText>
        </w:r>
        <w:r w:rsidR="006102FE">
          <w:rPr>
            <w:noProof/>
            <w:webHidden/>
          </w:rPr>
        </w:r>
        <w:r w:rsidR="006102FE">
          <w:rPr>
            <w:noProof/>
            <w:webHidden/>
          </w:rPr>
          <w:fldChar w:fldCharType="separate"/>
        </w:r>
        <w:r w:rsidR="006102FE">
          <w:rPr>
            <w:noProof/>
            <w:webHidden/>
          </w:rPr>
          <w:t>48</w:t>
        </w:r>
        <w:r w:rsidR="006102FE">
          <w:rPr>
            <w:noProof/>
            <w:webHidden/>
          </w:rPr>
          <w:fldChar w:fldCharType="end"/>
        </w:r>
      </w:hyperlink>
    </w:p>
    <w:p w14:paraId="4EEF0F2C"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65" w:history="1">
        <w:r w:rsidR="006102FE" w:rsidRPr="00DB4EB2">
          <w:rPr>
            <w:rStyle w:val="Hyperlink"/>
            <w:noProof/>
          </w:rPr>
          <w:t>12.4</w:t>
        </w:r>
        <w:r w:rsidR="006102FE">
          <w:rPr>
            <w:rFonts w:asciiTheme="minorHAnsi" w:eastAsiaTheme="minorEastAsia" w:hAnsiTheme="minorHAnsi" w:cstheme="minorBidi"/>
            <w:noProof/>
            <w:sz w:val="22"/>
            <w:szCs w:val="22"/>
          </w:rPr>
          <w:tab/>
        </w:r>
        <w:r w:rsidR="006102FE" w:rsidRPr="00DB4EB2">
          <w:rPr>
            <w:rStyle w:val="Hyperlink"/>
            <w:noProof/>
          </w:rPr>
          <w:t>NrOfCohorts</w:t>
        </w:r>
        <w:r w:rsidR="006102FE">
          <w:rPr>
            <w:noProof/>
            <w:webHidden/>
          </w:rPr>
          <w:tab/>
        </w:r>
        <w:r w:rsidR="006102FE">
          <w:rPr>
            <w:noProof/>
            <w:webHidden/>
          </w:rPr>
          <w:fldChar w:fldCharType="begin"/>
        </w:r>
        <w:r w:rsidR="006102FE">
          <w:rPr>
            <w:noProof/>
            <w:webHidden/>
          </w:rPr>
          <w:instrText xml:space="preserve"> PAGEREF _Toc516122765 \h </w:instrText>
        </w:r>
        <w:r w:rsidR="006102FE">
          <w:rPr>
            <w:noProof/>
            <w:webHidden/>
          </w:rPr>
        </w:r>
        <w:r w:rsidR="006102FE">
          <w:rPr>
            <w:noProof/>
            <w:webHidden/>
          </w:rPr>
          <w:fldChar w:fldCharType="separate"/>
        </w:r>
        <w:r w:rsidR="006102FE">
          <w:rPr>
            <w:noProof/>
            <w:webHidden/>
          </w:rPr>
          <w:t>48</w:t>
        </w:r>
        <w:r w:rsidR="006102FE">
          <w:rPr>
            <w:noProof/>
            <w:webHidden/>
          </w:rPr>
          <w:fldChar w:fldCharType="end"/>
        </w:r>
      </w:hyperlink>
    </w:p>
    <w:p w14:paraId="4425DB3C"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66" w:history="1">
        <w:r w:rsidR="006102FE" w:rsidRPr="00DB4EB2">
          <w:rPr>
            <w:rStyle w:val="Hyperlink"/>
            <w:noProof/>
          </w:rPr>
          <w:t>12.5</w:t>
        </w:r>
        <w:r w:rsidR="006102FE">
          <w:rPr>
            <w:rFonts w:asciiTheme="minorHAnsi" w:eastAsiaTheme="minorEastAsia" w:hAnsiTheme="minorHAnsi" w:cstheme="minorBidi"/>
            <w:noProof/>
            <w:sz w:val="22"/>
            <w:szCs w:val="22"/>
          </w:rPr>
          <w:tab/>
        </w:r>
        <w:r w:rsidR="006102FE" w:rsidRPr="00DB4EB2">
          <w:rPr>
            <w:rStyle w:val="Hyperlink"/>
            <w:noProof/>
          </w:rPr>
          <w:t>MaxLayerStdev</w:t>
        </w:r>
        <w:r w:rsidR="006102FE">
          <w:rPr>
            <w:noProof/>
            <w:webHidden/>
          </w:rPr>
          <w:tab/>
        </w:r>
        <w:r w:rsidR="006102FE">
          <w:rPr>
            <w:noProof/>
            <w:webHidden/>
          </w:rPr>
          <w:fldChar w:fldCharType="begin"/>
        </w:r>
        <w:r w:rsidR="006102FE">
          <w:rPr>
            <w:noProof/>
            <w:webHidden/>
          </w:rPr>
          <w:instrText xml:space="preserve"> PAGEREF _Toc516122766 \h </w:instrText>
        </w:r>
        <w:r w:rsidR="006102FE">
          <w:rPr>
            <w:noProof/>
            <w:webHidden/>
          </w:rPr>
        </w:r>
        <w:r w:rsidR="006102FE">
          <w:rPr>
            <w:noProof/>
            <w:webHidden/>
          </w:rPr>
          <w:fldChar w:fldCharType="separate"/>
        </w:r>
        <w:r w:rsidR="006102FE">
          <w:rPr>
            <w:noProof/>
            <w:webHidden/>
          </w:rPr>
          <w:t>48</w:t>
        </w:r>
        <w:r w:rsidR="006102FE">
          <w:rPr>
            <w:noProof/>
            <w:webHidden/>
          </w:rPr>
          <w:fldChar w:fldCharType="end"/>
        </w:r>
      </w:hyperlink>
    </w:p>
    <w:p w14:paraId="7B5854E0"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67" w:history="1">
        <w:r w:rsidR="006102FE" w:rsidRPr="00DB4EB2">
          <w:rPr>
            <w:rStyle w:val="Hyperlink"/>
            <w:noProof/>
          </w:rPr>
          <w:t>12.6</w:t>
        </w:r>
        <w:r w:rsidR="006102FE">
          <w:rPr>
            <w:rFonts w:asciiTheme="minorHAnsi" w:eastAsiaTheme="minorEastAsia" w:hAnsiTheme="minorHAnsi" w:cstheme="minorBidi"/>
            <w:noProof/>
            <w:sz w:val="22"/>
            <w:szCs w:val="22"/>
          </w:rPr>
          <w:tab/>
        </w:r>
        <w:r w:rsidR="006102FE" w:rsidRPr="00DB4EB2">
          <w:rPr>
            <w:rStyle w:val="Hyperlink"/>
            <w:noProof/>
          </w:rPr>
          <w:t>Layers</w:t>
        </w:r>
        <w:r w:rsidR="006102FE">
          <w:rPr>
            <w:noProof/>
            <w:webHidden/>
          </w:rPr>
          <w:tab/>
        </w:r>
        <w:r w:rsidR="006102FE">
          <w:rPr>
            <w:noProof/>
            <w:webHidden/>
          </w:rPr>
          <w:fldChar w:fldCharType="begin"/>
        </w:r>
        <w:r w:rsidR="006102FE">
          <w:rPr>
            <w:noProof/>
            <w:webHidden/>
          </w:rPr>
          <w:instrText xml:space="preserve"> PAGEREF _Toc516122767 \h </w:instrText>
        </w:r>
        <w:r w:rsidR="006102FE">
          <w:rPr>
            <w:noProof/>
            <w:webHidden/>
          </w:rPr>
        </w:r>
        <w:r w:rsidR="006102FE">
          <w:rPr>
            <w:noProof/>
            <w:webHidden/>
          </w:rPr>
          <w:fldChar w:fldCharType="separate"/>
        </w:r>
        <w:r w:rsidR="006102FE">
          <w:rPr>
            <w:noProof/>
            <w:webHidden/>
          </w:rPr>
          <w:t>48</w:t>
        </w:r>
        <w:r w:rsidR="006102FE">
          <w:rPr>
            <w:noProof/>
            <w:webHidden/>
          </w:rPr>
          <w:fldChar w:fldCharType="end"/>
        </w:r>
      </w:hyperlink>
    </w:p>
    <w:p w14:paraId="06BD0B8A"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68" w:history="1">
        <w:r w:rsidR="006102FE" w:rsidRPr="00DB4EB2">
          <w:rPr>
            <w:rStyle w:val="Hyperlink"/>
            <w:noProof/>
          </w:rPr>
          <w:t>12.7</w:t>
        </w:r>
        <w:r w:rsidR="006102FE">
          <w:rPr>
            <w:rFonts w:asciiTheme="minorHAnsi" w:eastAsiaTheme="minorEastAsia" w:hAnsiTheme="minorHAnsi" w:cstheme="minorBidi"/>
            <w:noProof/>
            <w:sz w:val="22"/>
            <w:szCs w:val="22"/>
          </w:rPr>
          <w:tab/>
        </w:r>
        <w:r w:rsidR="006102FE" w:rsidRPr="00DB4EB2">
          <w:rPr>
            <w:rStyle w:val="Hyperlink"/>
            <w:noProof/>
          </w:rPr>
          <w:t>PAR0</w:t>
        </w:r>
        <w:r w:rsidR="006102FE">
          <w:rPr>
            <w:noProof/>
            <w:webHidden/>
          </w:rPr>
          <w:tab/>
        </w:r>
        <w:r w:rsidR="006102FE">
          <w:rPr>
            <w:noProof/>
            <w:webHidden/>
          </w:rPr>
          <w:fldChar w:fldCharType="begin"/>
        </w:r>
        <w:r w:rsidR="006102FE">
          <w:rPr>
            <w:noProof/>
            <w:webHidden/>
          </w:rPr>
          <w:instrText xml:space="preserve"> PAGEREF _Toc516122768 \h </w:instrText>
        </w:r>
        <w:r w:rsidR="006102FE">
          <w:rPr>
            <w:noProof/>
            <w:webHidden/>
          </w:rPr>
        </w:r>
        <w:r w:rsidR="006102FE">
          <w:rPr>
            <w:noProof/>
            <w:webHidden/>
          </w:rPr>
          <w:fldChar w:fldCharType="separate"/>
        </w:r>
        <w:r w:rsidR="006102FE">
          <w:rPr>
            <w:noProof/>
            <w:webHidden/>
          </w:rPr>
          <w:t>48</w:t>
        </w:r>
        <w:r w:rsidR="006102FE">
          <w:rPr>
            <w:noProof/>
            <w:webHidden/>
          </w:rPr>
          <w:fldChar w:fldCharType="end"/>
        </w:r>
      </w:hyperlink>
    </w:p>
    <w:p w14:paraId="1D7071D8"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69" w:history="1">
        <w:r w:rsidR="006102FE" w:rsidRPr="00DB4EB2">
          <w:rPr>
            <w:rStyle w:val="Hyperlink"/>
            <w:noProof/>
          </w:rPr>
          <w:t>12.8</w:t>
        </w:r>
        <w:r w:rsidR="006102FE">
          <w:rPr>
            <w:rFonts w:asciiTheme="minorHAnsi" w:eastAsiaTheme="minorEastAsia" w:hAnsiTheme="minorHAnsi" w:cstheme="minorBidi"/>
            <w:noProof/>
            <w:sz w:val="22"/>
            <w:szCs w:val="22"/>
          </w:rPr>
          <w:tab/>
        </w:r>
        <w:r w:rsidR="006102FE" w:rsidRPr="00DB4EB2">
          <w:rPr>
            <w:rStyle w:val="Hyperlink"/>
            <w:noProof/>
          </w:rPr>
          <w:t>Tday(C)</w:t>
        </w:r>
        <w:r w:rsidR="006102FE">
          <w:rPr>
            <w:noProof/>
            <w:webHidden/>
          </w:rPr>
          <w:tab/>
        </w:r>
        <w:r w:rsidR="006102FE">
          <w:rPr>
            <w:noProof/>
            <w:webHidden/>
          </w:rPr>
          <w:fldChar w:fldCharType="begin"/>
        </w:r>
        <w:r w:rsidR="006102FE">
          <w:rPr>
            <w:noProof/>
            <w:webHidden/>
          </w:rPr>
          <w:instrText xml:space="preserve"> PAGEREF _Toc516122769 \h </w:instrText>
        </w:r>
        <w:r w:rsidR="006102FE">
          <w:rPr>
            <w:noProof/>
            <w:webHidden/>
          </w:rPr>
        </w:r>
        <w:r w:rsidR="006102FE">
          <w:rPr>
            <w:noProof/>
            <w:webHidden/>
          </w:rPr>
          <w:fldChar w:fldCharType="separate"/>
        </w:r>
        <w:r w:rsidR="006102FE">
          <w:rPr>
            <w:noProof/>
            <w:webHidden/>
          </w:rPr>
          <w:t>48</w:t>
        </w:r>
        <w:r w:rsidR="006102FE">
          <w:rPr>
            <w:noProof/>
            <w:webHidden/>
          </w:rPr>
          <w:fldChar w:fldCharType="end"/>
        </w:r>
      </w:hyperlink>
    </w:p>
    <w:p w14:paraId="7DCC3498"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70" w:history="1">
        <w:r w:rsidR="006102FE" w:rsidRPr="00DB4EB2">
          <w:rPr>
            <w:rStyle w:val="Hyperlink"/>
            <w:noProof/>
          </w:rPr>
          <w:t>12.9</w:t>
        </w:r>
        <w:r w:rsidR="006102FE">
          <w:rPr>
            <w:rFonts w:asciiTheme="minorHAnsi" w:eastAsiaTheme="minorEastAsia" w:hAnsiTheme="minorHAnsi" w:cstheme="minorBidi"/>
            <w:noProof/>
            <w:sz w:val="22"/>
            <w:szCs w:val="22"/>
          </w:rPr>
          <w:tab/>
        </w:r>
        <w:r w:rsidR="006102FE" w:rsidRPr="00DB4EB2">
          <w:rPr>
            <w:rStyle w:val="Hyperlink"/>
            <w:noProof/>
          </w:rPr>
          <w:t>Precip(mm_mo)</w:t>
        </w:r>
        <w:r w:rsidR="006102FE">
          <w:rPr>
            <w:noProof/>
            <w:webHidden/>
          </w:rPr>
          <w:tab/>
        </w:r>
        <w:r w:rsidR="006102FE">
          <w:rPr>
            <w:noProof/>
            <w:webHidden/>
          </w:rPr>
          <w:fldChar w:fldCharType="begin"/>
        </w:r>
        <w:r w:rsidR="006102FE">
          <w:rPr>
            <w:noProof/>
            <w:webHidden/>
          </w:rPr>
          <w:instrText xml:space="preserve"> PAGEREF _Toc516122770 \h </w:instrText>
        </w:r>
        <w:r w:rsidR="006102FE">
          <w:rPr>
            <w:noProof/>
            <w:webHidden/>
          </w:rPr>
        </w:r>
        <w:r w:rsidR="006102FE">
          <w:rPr>
            <w:noProof/>
            <w:webHidden/>
          </w:rPr>
          <w:fldChar w:fldCharType="separate"/>
        </w:r>
        <w:r w:rsidR="006102FE">
          <w:rPr>
            <w:noProof/>
            <w:webHidden/>
          </w:rPr>
          <w:t>49</w:t>
        </w:r>
        <w:r w:rsidR="006102FE">
          <w:rPr>
            <w:noProof/>
            <w:webHidden/>
          </w:rPr>
          <w:fldChar w:fldCharType="end"/>
        </w:r>
      </w:hyperlink>
    </w:p>
    <w:p w14:paraId="1E0AB637"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71" w:history="1">
        <w:r w:rsidR="006102FE" w:rsidRPr="00DB4EB2">
          <w:rPr>
            <w:rStyle w:val="Hyperlink"/>
            <w:noProof/>
          </w:rPr>
          <w:t>12.10</w:t>
        </w:r>
        <w:r w:rsidR="006102FE">
          <w:rPr>
            <w:rFonts w:asciiTheme="minorHAnsi" w:eastAsiaTheme="minorEastAsia" w:hAnsiTheme="minorHAnsi" w:cstheme="minorBidi"/>
            <w:noProof/>
            <w:sz w:val="22"/>
            <w:szCs w:val="22"/>
          </w:rPr>
          <w:tab/>
        </w:r>
        <w:r w:rsidR="006102FE" w:rsidRPr="00DB4EB2">
          <w:rPr>
            <w:rStyle w:val="Hyperlink"/>
            <w:noProof/>
          </w:rPr>
          <w:t>CO2(ppm)</w:t>
        </w:r>
        <w:r w:rsidR="006102FE">
          <w:rPr>
            <w:noProof/>
            <w:webHidden/>
          </w:rPr>
          <w:tab/>
        </w:r>
        <w:r w:rsidR="006102FE">
          <w:rPr>
            <w:noProof/>
            <w:webHidden/>
          </w:rPr>
          <w:fldChar w:fldCharType="begin"/>
        </w:r>
        <w:r w:rsidR="006102FE">
          <w:rPr>
            <w:noProof/>
            <w:webHidden/>
          </w:rPr>
          <w:instrText xml:space="preserve"> PAGEREF _Toc516122771 \h </w:instrText>
        </w:r>
        <w:r w:rsidR="006102FE">
          <w:rPr>
            <w:noProof/>
            <w:webHidden/>
          </w:rPr>
        </w:r>
        <w:r w:rsidR="006102FE">
          <w:rPr>
            <w:noProof/>
            <w:webHidden/>
          </w:rPr>
          <w:fldChar w:fldCharType="separate"/>
        </w:r>
        <w:r w:rsidR="006102FE">
          <w:rPr>
            <w:noProof/>
            <w:webHidden/>
          </w:rPr>
          <w:t>49</w:t>
        </w:r>
        <w:r w:rsidR="006102FE">
          <w:rPr>
            <w:noProof/>
            <w:webHidden/>
          </w:rPr>
          <w:fldChar w:fldCharType="end"/>
        </w:r>
      </w:hyperlink>
    </w:p>
    <w:p w14:paraId="1BFD0D5C"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72" w:history="1">
        <w:r w:rsidR="006102FE" w:rsidRPr="00DB4EB2">
          <w:rPr>
            <w:rStyle w:val="Hyperlink"/>
            <w:noProof/>
          </w:rPr>
          <w:t>12.11</w:t>
        </w:r>
        <w:r w:rsidR="006102FE">
          <w:rPr>
            <w:rFonts w:asciiTheme="minorHAnsi" w:eastAsiaTheme="minorEastAsia" w:hAnsiTheme="minorHAnsi" w:cstheme="minorBidi"/>
            <w:noProof/>
            <w:sz w:val="22"/>
            <w:szCs w:val="22"/>
          </w:rPr>
          <w:tab/>
        </w:r>
        <w:r w:rsidR="006102FE" w:rsidRPr="00DB4EB2">
          <w:rPr>
            <w:rStyle w:val="Hyperlink"/>
            <w:noProof/>
          </w:rPr>
          <w:t>O3(cum_ppb_h)</w:t>
        </w:r>
        <w:r w:rsidR="006102FE">
          <w:rPr>
            <w:noProof/>
            <w:webHidden/>
          </w:rPr>
          <w:tab/>
        </w:r>
        <w:r w:rsidR="006102FE">
          <w:rPr>
            <w:noProof/>
            <w:webHidden/>
          </w:rPr>
          <w:fldChar w:fldCharType="begin"/>
        </w:r>
        <w:r w:rsidR="006102FE">
          <w:rPr>
            <w:noProof/>
            <w:webHidden/>
          </w:rPr>
          <w:instrText xml:space="preserve"> PAGEREF _Toc516122772 \h </w:instrText>
        </w:r>
        <w:r w:rsidR="006102FE">
          <w:rPr>
            <w:noProof/>
            <w:webHidden/>
          </w:rPr>
        </w:r>
        <w:r w:rsidR="006102FE">
          <w:rPr>
            <w:noProof/>
            <w:webHidden/>
          </w:rPr>
          <w:fldChar w:fldCharType="separate"/>
        </w:r>
        <w:r w:rsidR="006102FE">
          <w:rPr>
            <w:noProof/>
            <w:webHidden/>
          </w:rPr>
          <w:t>49</w:t>
        </w:r>
        <w:r w:rsidR="006102FE">
          <w:rPr>
            <w:noProof/>
            <w:webHidden/>
          </w:rPr>
          <w:fldChar w:fldCharType="end"/>
        </w:r>
      </w:hyperlink>
    </w:p>
    <w:p w14:paraId="55F650CC"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73" w:history="1">
        <w:r w:rsidR="006102FE" w:rsidRPr="00DB4EB2">
          <w:rPr>
            <w:rStyle w:val="Hyperlink"/>
            <w:noProof/>
          </w:rPr>
          <w:t>12.12</w:t>
        </w:r>
        <w:r w:rsidR="006102FE">
          <w:rPr>
            <w:rFonts w:asciiTheme="minorHAnsi" w:eastAsiaTheme="minorEastAsia" w:hAnsiTheme="minorHAnsi" w:cstheme="minorBidi"/>
            <w:noProof/>
            <w:sz w:val="22"/>
            <w:szCs w:val="22"/>
          </w:rPr>
          <w:tab/>
        </w:r>
        <w:r w:rsidR="006102FE" w:rsidRPr="00DB4EB2">
          <w:rPr>
            <w:rStyle w:val="Hyperlink"/>
            <w:noProof/>
          </w:rPr>
          <w:t>RunOff(mm_mo)</w:t>
        </w:r>
        <w:r w:rsidR="006102FE">
          <w:rPr>
            <w:noProof/>
            <w:webHidden/>
          </w:rPr>
          <w:tab/>
        </w:r>
        <w:r w:rsidR="006102FE">
          <w:rPr>
            <w:noProof/>
            <w:webHidden/>
          </w:rPr>
          <w:fldChar w:fldCharType="begin"/>
        </w:r>
        <w:r w:rsidR="006102FE">
          <w:rPr>
            <w:noProof/>
            <w:webHidden/>
          </w:rPr>
          <w:instrText xml:space="preserve"> PAGEREF _Toc516122773 \h </w:instrText>
        </w:r>
        <w:r w:rsidR="006102FE">
          <w:rPr>
            <w:noProof/>
            <w:webHidden/>
          </w:rPr>
        </w:r>
        <w:r w:rsidR="006102FE">
          <w:rPr>
            <w:noProof/>
            <w:webHidden/>
          </w:rPr>
          <w:fldChar w:fldCharType="separate"/>
        </w:r>
        <w:r w:rsidR="006102FE">
          <w:rPr>
            <w:noProof/>
            <w:webHidden/>
          </w:rPr>
          <w:t>49</w:t>
        </w:r>
        <w:r w:rsidR="006102FE">
          <w:rPr>
            <w:noProof/>
            <w:webHidden/>
          </w:rPr>
          <w:fldChar w:fldCharType="end"/>
        </w:r>
      </w:hyperlink>
    </w:p>
    <w:p w14:paraId="65867BCC"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74" w:history="1">
        <w:r w:rsidR="006102FE" w:rsidRPr="00DB4EB2">
          <w:rPr>
            <w:rStyle w:val="Hyperlink"/>
            <w:noProof/>
          </w:rPr>
          <w:t>12.13</w:t>
        </w:r>
        <w:r w:rsidR="006102FE">
          <w:rPr>
            <w:rFonts w:asciiTheme="minorHAnsi" w:eastAsiaTheme="minorEastAsia" w:hAnsiTheme="minorHAnsi" w:cstheme="minorBidi"/>
            <w:noProof/>
            <w:sz w:val="22"/>
            <w:szCs w:val="22"/>
          </w:rPr>
          <w:tab/>
        </w:r>
        <w:r w:rsidR="006102FE" w:rsidRPr="00DB4EB2">
          <w:rPr>
            <w:rStyle w:val="Hyperlink"/>
            <w:noProof/>
          </w:rPr>
          <w:t>Leakage(mm)</w:t>
        </w:r>
        <w:r w:rsidR="006102FE">
          <w:rPr>
            <w:noProof/>
            <w:webHidden/>
          </w:rPr>
          <w:tab/>
        </w:r>
        <w:r w:rsidR="006102FE">
          <w:rPr>
            <w:noProof/>
            <w:webHidden/>
          </w:rPr>
          <w:fldChar w:fldCharType="begin"/>
        </w:r>
        <w:r w:rsidR="006102FE">
          <w:rPr>
            <w:noProof/>
            <w:webHidden/>
          </w:rPr>
          <w:instrText xml:space="preserve"> PAGEREF _Toc516122774 \h </w:instrText>
        </w:r>
        <w:r w:rsidR="006102FE">
          <w:rPr>
            <w:noProof/>
            <w:webHidden/>
          </w:rPr>
        </w:r>
        <w:r w:rsidR="006102FE">
          <w:rPr>
            <w:noProof/>
            <w:webHidden/>
          </w:rPr>
          <w:fldChar w:fldCharType="separate"/>
        </w:r>
        <w:r w:rsidR="006102FE">
          <w:rPr>
            <w:noProof/>
            <w:webHidden/>
          </w:rPr>
          <w:t>49</w:t>
        </w:r>
        <w:r w:rsidR="006102FE">
          <w:rPr>
            <w:noProof/>
            <w:webHidden/>
          </w:rPr>
          <w:fldChar w:fldCharType="end"/>
        </w:r>
      </w:hyperlink>
    </w:p>
    <w:p w14:paraId="73482B34"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75" w:history="1">
        <w:r w:rsidR="006102FE" w:rsidRPr="00DB4EB2">
          <w:rPr>
            <w:rStyle w:val="Hyperlink"/>
            <w:noProof/>
          </w:rPr>
          <w:t>12.14</w:t>
        </w:r>
        <w:r w:rsidR="006102FE">
          <w:rPr>
            <w:rFonts w:asciiTheme="minorHAnsi" w:eastAsiaTheme="minorEastAsia" w:hAnsiTheme="minorHAnsi" w:cstheme="minorBidi"/>
            <w:noProof/>
            <w:sz w:val="22"/>
            <w:szCs w:val="22"/>
          </w:rPr>
          <w:tab/>
        </w:r>
        <w:r w:rsidR="006102FE" w:rsidRPr="00DB4EB2">
          <w:rPr>
            <w:rStyle w:val="Hyperlink"/>
            <w:noProof/>
          </w:rPr>
          <w:t>PET(mm)</w:t>
        </w:r>
        <w:r w:rsidR="006102FE">
          <w:rPr>
            <w:noProof/>
            <w:webHidden/>
          </w:rPr>
          <w:tab/>
        </w:r>
        <w:r w:rsidR="006102FE">
          <w:rPr>
            <w:noProof/>
            <w:webHidden/>
          </w:rPr>
          <w:fldChar w:fldCharType="begin"/>
        </w:r>
        <w:r w:rsidR="006102FE">
          <w:rPr>
            <w:noProof/>
            <w:webHidden/>
          </w:rPr>
          <w:instrText xml:space="preserve"> PAGEREF _Toc516122775 \h </w:instrText>
        </w:r>
        <w:r w:rsidR="006102FE">
          <w:rPr>
            <w:noProof/>
            <w:webHidden/>
          </w:rPr>
        </w:r>
        <w:r w:rsidR="006102FE">
          <w:rPr>
            <w:noProof/>
            <w:webHidden/>
          </w:rPr>
          <w:fldChar w:fldCharType="separate"/>
        </w:r>
        <w:r w:rsidR="006102FE">
          <w:rPr>
            <w:noProof/>
            <w:webHidden/>
          </w:rPr>
          <w:t>49</w:t>
        </w:r>
        <w:r w:rsidR="006102FE">
          <w:rPr>
            <w:noProof/>
            <w:webHidden/>
          </w:rPr>
          <w:fldChar w:fldCharType="end"/>
        </w:r>
      </w:hyperlink>
    </w:p>
    <w:p w14:paraId="32AE71E3"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76" w:history="1">
        <w:r w:rsidR="006102FE" w:rsidRPr="00DB4EB2">
          <w:rPr>
            <w:rStyle w:val="Hyperlink"/>
            <w:noProof/>
          </w:rPr>
          <w:t>12.15</w:t>
        </w:r>
        <w:r w:rsidR="006102FE">
          <w:rPr>
            <w:rFonts w:asciiTheme="minorHAnsi" w:eastAsiaTheme="minorEastAsia" w:hAnsiTheme="minorHAnsi" w:cstheme="minorBidi"/>
            <w:noProof/>
            <w:sz w:val="22"/>
            <w:szCs w:val="22"/>
          </w:rPr>
          <w:tab/>
        </w:r>
        <w:r w:rsidR="006102FE" w:rsidRPr="00DB4EB2">
          <w:rPr>
            <w:rStyle w:val="Hyperlink"/>
            <w:noProof/>
          </w:rPr>
          <w:t>Evaporation(mm)</w:t>
        </w:r>
        <w:r w:rsidR="006102FE">
          <w:rPr>
            <w:noProof/>
            <w:webHidden/>
          </w:rPr>
          <w:tab/>
        </w:r>
        <w:r w:rsidR="006102FE">
          <w:rPr>
            <w:noProof/>
            <w:webHidden/>
          </w:rPr>
          <w:fldChar w:fldCharType="begin"/>
        </w:r>
        <w:r w:rsidR="006102FE">
          <w:rPr>
            <w:noProof/>
            <w:webHidden/>
          </w:rPr>
          <w:instrText xml:space="preserve"> PAGEREF _Toc516122776 \h </w:instrText>
        </w:r>
        <w:r w:rsidR="006102FE">
          <w:rPr>
            <w:noProof/>
            <w:webHidden/>
          </w:rPr>
        </w:r>
        <w:r w:rsidR="006102FE">
          <w:rPr>
            <w:noProof/>
            <w:webHidden/>
          </w:rPr>
          <w:fldChar w:fldCharType="separate"/>
        </w:r>
        <w:r w:rsidR="006102FE">
          <w:rPr>
            <w:noProof/>
            <w:webHidden/>
          </w:rPr>
          <w:t>49</w:t>
        </w:r>
        <w:r w:rsidR="006102FE">
          <w:rPr>
            <w:noProof/>
            <w:webHidden/>
          </w:rPr>
          <w:fldChar w:fldCharType="end"/>
        </w:r>
      </w:hyperlink>
    </w:p>
    <w:p w14:paraId="6953DF03"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77" w:history="1">
        <w:r w:rsidR="006102FE" w:rsidRPr="00DB4EB2">
          <w:rPr>
            <w:rStyle w:val="Hyperlink"/>
            <w:noProof/>
          </w:rPr>
          <w:t>12.16</w:t>
        </w:r>
        <w:r w:rsidR="006102FE">
          <w:rPr>
            <w:rFonts w:asciiTheme="minorHAnsi" w:eastAsiaTheme="minorEastAsia" w:hAnsiTheme="minorHAnsi" w:cstheme="minorBidi"/>
            <w:noProof/>
            <w:sz w:val="22"/>
            <w:szCs w:val="22"/>
          </w:rPr>
          <w:tab/>
        </w:r>
        <w:r w:rsidR="006102FE" w:rsidRPr="00DB4EB2">
          <w:rPr>
            <w:rStyle w:val="Hyperlink"/>
            <w:noProof/>
          </w:rPr>
          <w:t>Transpiration(mm)</w:t>
        </w:r>
        <w:r w:rsidR="006102FE">
          <w:rPr>
            <w:noProof/>
            <w:webHidden/>
          </w:rPr>
          <w:tab/>
        </w:r>
        <w:r w:rsidR="006102FE">
          <w:rPr>
            <w:noProof/>
            <w:webHidden/>
          </w:rPr>
          <w:fldChar w:fldCharType="begin"/>
        </w:r>
        <w:r w:rsidR="006102FE">
          <w:rPr>
            <w:noProof/>
            <w:webHidden/>
          </w:rPr>
          <w:instrText xml:space="preserve"> PAGEREF _Toc516122777 \h </w:instrText>
        </w:r>
        <w:r w:rsidR="006102FE">
          <w:rPr>
            <w:noProof/>
            <w:webHidden/>
          </w:rPr>
        </w:r>
        <w:r w:rsidR="006102FE">
          <w:rPr>
            <w:noProof/>
            <w:webHidden/>
          </w:rPr>
          <w:fldChar w:fldCharType="separate"/>
        </w:r>
        <w:r w:rsidR="006102FE">
          <w:rPr>
            <w:noProof/>
            <w:webHidden/>
          </w:rPr>
          <w:t>49</w:t>
        </w:r>
        <w:r w:rsidR="006102FE">
          <w:rPr>
            <w:noProof/>
            <w:webHidden/>
          </w:rPr>
          <w:fldChar w:fldCharType="end"/>
        </w:r>
      </w:hyperlink>
    </w:p>
    <w:p w14:paraId="519F7637"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78" w:history="1">
        <w:r w:rsidR="006102FE" w:rsidRPr="00DB4EB2">
          <w:rPr>
            <w:rStyle w:val="Hyperlink"/>
            <w:noProof/>
          </w:rPr>
          <w:t>12.17</w:t>
        </w:r>
        <w:r w:rsidR="006102FE">
          <w:rPr>
            <w:rFonts w:asciiTheme="minorHAnsi" w:eastAsiaTheme="minorEastAsia" w:hAnsiTheme="minorHAnsi" w:cstheme="minorBidi"/>
            <w:noProof/>
            <w:sz w:val="22"/>
            <w:szCs w:val="22"/>
          </w:rPr>
          <w:tab/>
        </w:r>
        <w:r w:rsidR="006102FE" w:rsidRPr="00DB4EB2">
          <w:rPr>
            <w:rStyle w:val="Hyperlink"/>
            <w:noProof/>
          </w:rPr>
          <w:t>Interception(mm)</w:t>
        </w:r>
        <w:r w:rsidR="006102FE">
          <w:rPr>
            <w:noProof/>
            <w:webHidden/>
          </w:rPr>
          <w:tab/>
        </w:r>
        <w:r w:rsidR="006102FE">
          <w:rPr>
            <w:noProof/>
            <w:webHidden/>
          </w:rPr>
          <w:fldChar w:fldCharType="begin"/>
        </w:r>
        <w:r w:rsidR="006102FE">
          <w:rPr>
            <w:noProof/>
            <w:webHidden/>
          </w:rPr>
          <w:instrText xml:space="preserve"> PAGEREF _Toc516122778 \h </w:instrText>
        </w:r>
        <w:r w:rsidR="006102FE">
          <w:rPr>
            <w:noProof/>
            <w:webHidden/>
          </w:rPr>
        </w:r>
        <w:r w:rsidR="006102FE">
          <w:rPr>
            <w:noProof/>
            <w:webHidden/>
          </w:rPr>
          <w:fldChar w:fldCharType="separate"/>
        </w:r>
        <w:r w:rsidR="006102FE">
          <w:rPr>
            <w:noProof/>
            <w:webHidden/>
          </w:rPr>
          <w:t>49</w:t>
        </w:r>
        <w:r w:rsidR="006102FE">
          <w:rPr>
            <w:noProof/>
            <w:webHidden/>
          </w:rPr>
          <w:fldChar w:fldCharType="end"/>
        </w:r>
      </w:hyperlink>
    </w:p>
    <w:p w14:paraId="6D870D0B"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79" w:history="1">
        <w:r w:rsidR="006102FE" w:rsidRPr="00DB4EB2">
          <w:rPr>
            <w:rStyle w:val="Hyperlink"/>
            <w:noProof/>
          </w:rPr>
          <w:t>12.18</w:t>
        </w:r>
        <w:r w:rsidR="006102FE">
          <w:rPr>
            <w:rFonts w:asciiTheme="minorHAnsi" w:eastAsiaTheme="minorEastAsia" w:hAnsiTheme="minorHAnsi" w:cstheme="minorBidi"/>
            <w:noProof/>
            <w:sz w:val="22"/>
            <w:szCs w:val="22"/>
          </w:rPr>
          <w:tab/>
        </w:r>
        <w:r w:rsidR="006102FE" w:rsidRPr="00DB4EB2">
          <w:rPr>
            <w:rStyle w:val="Hyperlink"/>
            <w:noProof/>
          </w:rPr>
          <w:t>PrecLoss(mm/mo)</w:t>
        </w:r>
        <w:r w:rsidR="006102FE">
          <w:rPr>
            <w:noProof/>
            <w:webHidden/>
          </w:rPr>
          <w:tab/>
        </w:r>
        <w:r w:rsidR="006102FE">
          <w:rPr>
            <w:noProof/>
            <w:webHidden/>
          </w:rPr>
          <w:fldChar w:fldCharType="begin"/>
        </w:r>
        <w:r w:rsidR="006102FE">
          <w:rPr>
            <w:noProof/>
            <w:webHidden/>
          </w:rPr>
          <w:instrText xml:space="preserve"> PAGEREF _Toc516122779 \h </w:instrText>
        </w:r>
        <w:r w:rsidR="006102FE">
          <w:rPr>
            <w:noProof/>
            <w:webHidden/>
          </w:rPr>
        </w:r>
        <w:r w:rsidR="006102FE">
          <w:rPr>
            <w:noProof/>
            <w:webHidden/>
          </w:rPr>
          <w:fldChar w:fldCharType="separate"/>
        </w:r>
        <w:r w:rsidR="006102FE">
          <w:rPr>
            <w:noProof/>
            <w:webHidden/>
          </w:rPr>
          <w:t>49</w:t>
        </w:r>
        <w:r w:rsidR="006102FE">
          <w:rPr>
            <w:noProof/>
            <w:webHidden/>
          </w:rPr>
          <w:fldChar w:fldCharType="end"/>
        </w:r>
      </w:hyperlink>
    </w:p>
    <w:p w14:paraId="710C62DE"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80" w:history="1">
        <w:r w:rsidR="006102FE" w:rsidRPr="00DB4EB2">
          <w:rPr>
            <w:rStyle w:val="Hyperlink"/>
            <w:noProof/>
          </w:rPr>
          <w:t>12.19</w:t>
        </w:r>
        <w:r w:rsidR="006102FE">
          <w:rPr>
            <w:rFonts w:asciiTheme="minorHAnsi" w:eastAsiaTheme="minorEastAsia" w:hAnsiTheme="minorHAnsi" w:cstheme="minorBidi"/>
            <w:noProof/>
            <w:sz w:val="22"/>
            <w:szCs w:val="22"/>
          </w:rPr>
          <w:tab/>
        </w:r>
        <w:r w:rsidR="006102FE" w:rsidRPr="00DB4EB2">
          <w:rPr>
            <w:rStyle w:val="Hyperlink"/>
            <w:noProof/>
          </w:rPr>
          <w:t>Water(mm)</w:t>
        </w:r>
        <w:r w:rsidR="006102FE">
          <w:rPr>
            <w:noProof/>
            <w:webHidden/>
          </w:rPr>
          <w:tab/>
        </w:r>
        <w:r w:rsidR="006102FE">
          <w:rPr>
            <w:noProof/>
            <w:webHidden/>
          </w:rPr>
          <w:fldChar w:fldCharType="begin"/>
        </w:r>
        <w:r w:rsidR="006102FE">
          <w:rPr>
            <w:noProof/>
            <w:webHidden/>
          </w:rPr>
          <w:instrText xml:space="preserve"> PAGEREF _Toc516122780 \h </w:instrText>
        </w:r>
        <w:r w:rsidR="006102FE">
          <w:rPr>
            <w:noProof/>
            <w:webHidden/>
          </w:rPr>
        </w:r>
        <w:r w:rsidR="006102FE">
          <w:rPr>
            <w:noProof/>
            <w:webHidden/>
          </w:rPr>
          <w:fldChar w:fldCharType="separate"/>
        </w:r>
        <w:r w:rsidR="006102FE">
          <w:rPr>
            <w:noProof/>
            <w:webHidden/>
          </w:rPr>
          <w:t>50</w:t>
        </w:r>
        <w:r w:rsidR="006102FE">
          <w:rPr>
            <w:noProof/>
            <w:webHidden/>
          </w:rPr>
          <w:fldChar w:fldCharType="end"/>
        </w:r>
      </w:hyperlink>
    </w:p>
    <w:p w14:paraId="0339D2DE"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81" w:history="1">
        <w:r w:rsidR="006102FE" w:rsidRPr="00DB4EB2">
          <w:rPr>
            <w:rStyle w:val="Hyperlink"/>
            <w:noProof/>
          </w:rPr>
          <w:t>12.20</w:t>
        </w:r>
        <w:r w:rsidR="006102FE">
          <w:rPr>
            <w:rFonts w:asciiTheme="minorHAnsi" w:eastAsiaTheme="minorEastAsia" w:hAnsiTheme="minorHAnsi" w:cstheme="minorBidi"/>
            <w:noProof/>
            <w:sz w:val="22"/>
            <w:szCs w:val="22"/>
          </w:rPr>
          <w:tab/>
        </w:r>
        <w:r w:rsidR="006102FE" w:rsidRPr="00DB4EB2">
          <w:rPr>
            <w:rStyle w:val="Hyperlink"/>
            <w:noProof/>
          </w:rPr>
          <w:t>PressureHead(m)</w:t>
        </w:r>
        <w:r w:rsidR="006102FE">
          <w:rPr>
            <w:noProof/>
            <w:webHidden/>
          </w:rPr>
          <w:tab/>
        </w:r>
        <w:r w:rsidR="006102FE">
          <w:rPr>
            <w:noProof/>
            <w:webHidden/>
          </w:rPr>
          <w:fldChar w:fldCharType="begin"/>
        </w:r>
        <w:r w:rsidR="006102FE">
          <w:rPr>
            <w:noProof/>
            <w:webHidden/>
          </w:rPr>
          <w:instrText xml:space="preserve"> PAGEREF _Toc516122781 \h </w:instrText>
        </w:r>
        <w:r w:rsidR="006102FE">
          <w:rPr>
            <w:noProof/>
            <w:webHidden/>
          </w:rPr>
        </w:r>
        <w:r w:rsidR="006102FE">
          <w:rPr>
            <w:noProof/>
            <w:webHidden/>
          </w:rPr>
          <w:fldChar w:fldCharType="separate"/>
        </w:r>
        <w:r w:rsidR="006102FE">
          <w:rPr>
            <w:noProof/>
            <w:webHidden/>
          </w:rPr>
          <w:t>50</w:t>
        </w:r>
        <w:r w:rsidR="006102FE">
          <w:rPr>
            <w:noProof/>
            <w:webHidden/>
          </w:rPr>
          <w:fldChar w:fldCharType="end"/>
        </w:r>
      </w:hyperlink>
    </w:p>
    <w:p w14:paraId="5C5B37A2"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82" w:history="1">
        <w:r w:rsidR="006102FE" w:rsidRPr="00DB4EB2">
          <w:rPr>
            <w:rStyle w:val="Hyperlink"/>
            <w:noProof/>
          </w:rPr>
          <w:t>12.21</w:t>
        </w:r>
        <w:r w:rsidR="006102FE">
          <w:rPr>
            <w:rFonts w:asciiTheme="minorHAnsi" w:eastAsiaTheme="minorEastAsia" w:hAnsiTheme="minorHAnsi" w:cstheme="minorBidi"/>
            <w:noProof/>
            <w:sz w:val="22"/>
            <w:szCs w:val="22"/>
          </w:rPr>
          <w:tab/>
        </w:r>
        <w:r w:rsidR="006102FE" w:rsidRPr="00DB4EB2">
          <w:rPr>
            <w:rStyle w:val="Hyperlink"/>
            <w:noProof/>
          </w:rPr>
          <w:t>SnowPack (mm)</w:t>
        </w:r>
        <w:r w:rsidR="006102FE">
          <w:rPr>
            <w:noProof/>
            <w:webHidden/>
          </w:rPr>
          <w:tab/>
        </w:r>
        <w:r w:rsidR="006102FE">
          <w:rPr>
            <w:noProof/>
            <w:webHidden/>
          </w:rPr>
          <w:fldChar w:fldCharType="begin"/>
        </w:r>
        <w:r w:rsidR="006102FE">
          <w:rPr>
            <w:noProof/>
            <w:webHidden/>
          </w:rPr>
          <w:instrText xml:space="preserve"> PAGEREF _Toc516122782 \h </w:instrText>
        </w:r>
        <w:r w:rsidR="006102FE">
          <w:rPr>
            <w:noProof/>
            <w:webHidden/>
          </w:rPr>
        </w:r>
        <w:r w:rsidR="006102FE">
          <w:rPr>
            <w:noProof/>
            <w:webHidden/>
          </w:rPr>
          <w:fldChar w:fldCharType="separate"/>
        </w:r>
        <w:r w:rsidR="006102FE">
          <w:rPr>
            <w:noProof/>
            <w:webHidden/>
          </w:rPr>
          <w:t>50</w:t>
        </w:r>
        <w:r w:rsidR="006102FE">
          <w:rPr>
            <w:noProof/>
            <w:webHidden/>
          </w:rPr>
          <w:fldChar w:fldCharType="end"/>
        </w:r>
      </w:hyperlink>
    </w:p>
    <w:p w14:paraId="32722968"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83" w:history="1">
        <w:r w:rsidR="006102FE" w:rsidRPr="00DB4EB2">
          <w:rPr>
            <w:rStyle w:val="Hyperlink"/>
            <w:noProof/>
          </w:rPr>
          <w:t>12.22</w:t>
        </w:r>
        <w:r w:rsidR="006102FE">
          <w:rPr>
            <w:rFonts w:asciiTheme="minorHAnsi" w:eastAsiaTheme="minorEastAsia" w:hAnsiTheme="minorHAnsi" w:cstheme="minorBidi"/>
            <w:noProof/>
            <w:sz w:val="22"/>
            <w:szCs w:val="22"/>
          </w:rPr>
          <w:tab/>
        </w:r>
        <w:r w:rsidR="006102FE" w:rsidRPr="00DB4EB2">
          <w:rPr>
            <w:rStyle w:val="Hyperlink"/>
            <w:noProof/>
          </w:rPr>
          <w:t>LAI(m2)</w:t>
        </w:r>
        <w:r w:rsidR="006102FE">
          <w:rPr>
            <w:noProof/>
            <w:webHidden/>
          </w:rPr>
          <w:tab/>
        </w:r>
        <w:r w:rsidR="006102FE">
          <w:rPr>
            <w:noProof/>
            <w:webHidden/>
          </w:rPr>
          <w:fldChar w:fldCharType="begin"/>
        </w:r>
        <w:r w:rsidR="006102FE">
          <w:rPr>
            <w:noProof/>
            <w:webHidden/>
          </w:rPr>
          <w:instrText xml:space="preserve"> PAGEREF _Toc516122783 \h </w:instrText>
        </w:r>
        <w:r w:rsidR="006102FE">
          <w:rPr>
            <w:noProof/>
            <w:webHidden/>
          </w:rPr>
        </w:r>
        <w:r w:rsidR="006102FE">
          <w:rPr>
            <w:noProof/>
            <w:webHidden/>
          </w:rPr>
          <w:fldChar w:fldCharType="separate"/>
        </w:r>
        <w:r w:rsidR="006102FE">
          <w:rPr>
            <w:noProof/>
            <w:webHidden/>
          </w:rPr>
          <w:t>50</w:t>
        </w:r>
        <w:r w:rsidR="006102FE">
          <w:rPr>
            <w:noProof/>
            <w:webHidden/>
          </w:rPr>
          <w:fldChar w:fldCharType="end"/>
        </w:r>
      </w:hyperlink>
    </w:p>
    <w:p w14:paraId="60AB464F"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84" w:history="1">
        <w:r w:rsidR="006102FE" w:rsidRPr="00DB4EB2">
          <w:rPr>
            <w:rStyle w:val="Hyperlink"/>
            <w:noProof/>
          </w:rPr>
          <w:t>12.23</w:t>
        </w:r>
        <w:r w:rsidR="006102FE">
          <w:rPr>
            <w:rFonts w:asciiTheme="minorHAnsi" w:eastAsiaTheme="minorEastAsia" w:hAnsiTheme="minorHAnsi" w:cstheme="minorBidi"/>
            <w:noProof/>
            <w:sz w:val="22"/>
            <w:szCs w:val="22"/>
          </w:rPr>
          <w:tab/>
        </w:r>
        <w:r w:rsidR="006102FE" w:rsidRPr="00DB4EB2">
          <w:rPr>
            <w:rStyle w:val="Hyperlink"/>
            <w:noProof/>
          </w:rPr>
          <w:t>VPD(kPa)</w:t>
        </w:r>
        <w:r w:rsidR="006102FE">
          <w:rPr>
            <w:noProof/>
            <w:webHidden/>
          </w:rPr>
          <w:tab/>
        </w:r>
        <w:r w:rsidR="006102FE">
          <w:rPr>
            <w:noProof/>
            <w:webHidden/>
          </w:rPr>
          <w:fldChar w:fldCharType="begin"/>
        </w:r>
        <w:r w:rsidR="006102FE">
          <w:rPr>
            <w:noProof/>
            <w:webHidden/>
          </w:rPr>
          <w:instrText xml:space="preserve"> PAGEREF _Toc516122784 \h </w:instrText>
        </w:r>
        <w:r w:rsidR="006102FE">
          <w:rPr>
            <w:noProof/>
            <w:webHidden/>
          </w:rPr>
        </w:r>
        <w:r w:rsidR="006102FE">
          <w:rPr>
            <w:noProof/>
            <w:webHidden/>
          </w:rPr>
          <w:fldChar w:fldCharType="separate"/>
        </w:r>
        <w:r w:rsidR="006102FE">
          <w:rPr>
            <w:noProof/>
            <w:webHidden/>
          </w:rPr>
          <w:t>50</w:t>
        </w:r>
        <w:r w:rsidR="006102FE">
          <w:rPr>
            <w:noProof/>
            <w:webHidden/>
          </w:rPr>
          <w:fldChar w:fldCharType="end"/>
        </w:r>
      </w:hyperlink>
    </w:p>
    <w:p w14:paraId="25B52223"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85" w:history="1">
        <w:r w:rsidR="006102FE" w:rsidRPr="00DB4EB2">
          <w:rPr>
            <w:rStyle w:val="Hyperlink"/>
            <w:noProof/>
          </w:rPr>
          <w:t>12.24</w:t>
        </w:r>
        <w:r w:rsidR="006102FE">
          <w:rPr>
            <w:rFonts w:asciiTheme="minorHAnsi" w:eastAsiaTheme="minorEastAsia" w:hAnsiTheme="minorHAnsi" w:cstheme="minorBidi"/>
            <w:noProof/>
            <w:sz w:val="22"/>
            <w:szCs w:val="22"/>
          </w:rPr>
          <w:tab/>
        </w:r>
        <w:r w:rsidR="006102FE" w:rsidRPr="00DB4EB2">
          <w:rPr>
            <w:rStyle w:val="Hyperlink"/>
            <w:noProof/>
          </w:rPr>
          <w:t>GrossPsn(gC/mo)</w:t>
        </w:r>
        <w:r w:rsidR="006102FE">
          <w:rPr>
            <w:noProof/>
            <w:webHidden/>
          </w:rPr>
          <w:tab/>
        </w:r>
        <w:r w:rsidR="006102FE">
          <w:rPr>
            <w:noProof/>
            <w:webHidden/>
          </w:rPr>
          <w:fldChar w:fldCharType="begin"/>
        </w:r>
        <w:r w:rsidR="006102FE">
          <w:rPr>
            <w:noProof/>
            <w:webHidden/>
          </w:rPr>
          <w:instrText xml:space="preserve"> PAGEREF _Toc516122785 \h </w:instrText>
        </w:r>
        <w:r w:rsidR="006102FE">
          <w:rPr>
            <w:noProof/>
            <w:webHidden/>
          </w:rPr>
        </w:r>
        <w:r w:rsidR="006102FE">
          <w:rPr>
            <w:noProof/>
            <w:webHidden/>
          </w:rPr>
          <w:fldChar w:fldCharType="separate"/>
        </w:r>
        <w:r w:rsidR="006102FE">
          <w:rPr>
            <w:noProof/>
            <w:webHidden/>
          </w:rPr>
          <w:t>50</w:t>
        </w:r>
        <w:r w:rsidR="006102FE">
          <w:rPr>
            <w:noProof/>
            <w:webHidden/>
          </w:rPr>
          <w:fldChar w:fldCharType="end"/>
        </w:r>
      </w:hyperlink>
    </w:p>
    <w:p w14:paraId="30EB5F99"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86" w:history="1">
        <w:r w:rsidR="006102FE" w:rsidRPr="00DB4EB2">
          <w:rPr>
            <w:rStyle w:val="Hyperlink"/>
            <w:noProof/>
          </w:rPr>
          <w:t>12.25</w:t>
        </w:r>
        <w:r w:rsidR="006102FE">
          <w:rPr>
            <w:rFonts w:asciiTheme="minorHAnsi" w:eastAsiaTheme="minorEastAsia" w:hAnsiTheme="minorHAnsi" w:cstheme="minorBidi"/>
            <w:noProof/>
            <w:sz w:val="22"/>
            <w:szCs w:val="22"/>
          </w:rPr>
          <w:tab/>
        </w:r>
        <w:r w:rsidR="006102FE" w:rsidRPr="00DB4EB2">
          <w:rPr>
            <w:rStyle w:val="Hyperlink"/>
            <w:noProof/>
          </w:rPr>
          <w:t>NetPsn(gC/mo)</w:t>
        </w:r>
        <w:r w:rsidR="006102FE">
          <w:rPr>
            <w:noProof/>
            <w:webHidden/>
          </w:rPr>
          <w:tab/>
        </w:r>
        <w:r w:rsidR="006102FE">
          <w:rPr>
            <w:noProof/>
            <w:webHidden/>
          </w:rPr>
          <w:fldChar w:fldCharType="begin"/>
        </w:r>
        <w:r w:rsidR="006102FE">
          <w:rPr>
            <w:noProof/>
            <w:webHidden/>
          </w:rPr>
          <w:instrText xml:space="preserve"> PAGEREF _Toc516122786 \h </w:instrText>
        </w:r>
        <w:r w:rsidR="006102FE">
          <w:rPr>
            <w:noProof/>
            <w:webHidden/>
          </w:rPr>
        </w:r>
        <w:r w:rsidR="006102FE">
          <w:rPr>
            <w:noProof/>
            <w:webHidden/>
          </w:rPr>
          <w:fldChar w:fldCharType="separate"/>
        </w:r>
        <w:r w:rsidR="006102FE">
          <w:rPr>
            <w:noProof/>
            <w:webHidden/>
          </w:rPr>
          <w:t>50</w:t>
        </w:r>
        <w:r w:rsidR="006102FE">
          <w:rPr>
            <w:noProof/>
            <w:webHidden/>
          </w:rPr>
          <w:fldChar w:fldCharType="end"/>
        </w:r>
      </w:hyperlink>
    </w:p>
    <w:p w14:paraId="50BF43FA"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87" w:history="1">
        <w:r w:rsidR="006102FE" w:rsidRPr="00DB4EB2">
          <w:rPr>
            <w:rStyle w:val="Hyperlink"/>
            <w:noProof/>
          </w:rPr>
          <w:t>12.26</w:t>
        </w:r>
        <w:r w:rsidR="006102FE">
          <w:rPr>
            <w:rFonts w:asciiTheme="minorHAnsi" w:eastAsiaTheme="minorEastAsia" w:hAnsiTheme="minorHAnsi" w:cstheme="minorBidi"/>
            <w:noProof/>
            <w:sz w:val="22"/>
            <w:szCs w:val="22"/>
          </w:rPr>
          <w:tab/>
        </w:r>
        <w:r w:rsidR="006102FE" w:rsidRPr="00DB4EB2">
          <w:rPr>
            <w:rStyle w:val="Hyperlink"/>
            <w:noProof/>
          </w:rPr>
          <w:t>MaintenanceRespiration(gC/mo)</w:t>
        </w:r>
        <w:r w:rsidR="006102FE">
          <w:rPr>
            <w:noProof/>
            <w:webHidden/>
          </w:rPr>
          <w:tab/>
        </w:r>
        <w:r w:rsidR="006102FE">
          <w:rPr>
            <w:noProof/>
            <w:webHidden/>
          </w:rPr>
          <w:fldChar w:fldCharType="begin"/>
        </w:r>
        <w:r w:rsidR="006102FE">
          <w:rPr>
            <w:noProof/>
            <w:webHidden/>
          </w:rPr>
          <w:instrText xml:space="preserve"> PAGEREF _Toc516122787 \h </w:instrText>
        </w:r>
        <w:r w:rsidR="006102FE">
          <w:rPr>
            <w:noProof/>
            <w:webHidden/>
          </w:rPr>
        </w:r>
        <w:r w:rsidR="006102FE">
          <w:rPr>
            <w:noProof/>
            <w:webHidden/>
          </w:rPr>
          <w:fldChar w:fldCharType="separate"/>
        </w:r>
        <w:r w:rsidR="006102FE">
          <w:rPr>
            <w:noProof/>
            <w:webHidden/>
          </w:rPr>
          <w:t>50</w:t>
        </w:r>
        <w:r w:rsidR="006102FE">
          <w:rPr>
            <w:noProof/>
            <w:webHidden/>
          </w:rPr>
          <w:fldChar w:fldCharType="end"/>
        </w:r>
      </w:hyperlink>
    </w:p>
    <w:p w14:paraId="549FAE07"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88" w:history="1">
        <w:r w:rsidR="006102FE" w:rsidRPr="00DB4EB2">
          <w:rPr>
            <w:rStyle w:val="Hyperlink"/>
            <w:noProof/>
          </w:rPr>
          <w:t>12.27</w:t>
        </w:r>
        <w:r w:rsidR="006102FE">
          <w:rPr>
            <w:rFonts w:asciiTheme="minorHAnsi" w:eastAsiaTheme="minorEastAsia" w:hAnsiTheme="minorHAnsi" w:cstheme="minorBidi"/>
            <w:noProof/>
            <w:sz w:val="22"/>
            <w:szCs w:val="22"/>
          </w:rPr>
          <w:tab/>
        </w:r>
        <w:r w:rsidR="006102FE" w:rsidRPr="00DB4EB2">
          <w:rPr>
            <w:rStyle w:val="Hyperlink"/>
            <w:noProof/>
          </w:rPr>
          <w:t>Wood(gDW)</w:t>
        </w:r>
        <w:r w:rsidR="006102FE">
          <w:rPr>
            <w:noProof/>
            <w:webHidden/>
          </w:rPr>
          <w:tab/>
        </w:r>
        <w:r w:rsidR="006102FE">
          <w:rPr>
            <w:noProof/>
            <w:webHidden/>
          </w:rPr>
          <w:fldChar w:fldCharType="begin"/>
        </w:r>
        <w:r w:rsidR="006102FE">
          <w:rPr>
            <w:noProof/>
            <w:webHidden/>
          </w:rPr>
          <w:instrText xml:space="preserve"> PAGEREF _Toc516122788 \h </w:instrText>
        </w:r>
        <w:r w:rsidR="006102FE">
          <w:rPr>
            <w:noProof/>
            <w:webHidden/>
          </w:rPr>
        </w:r>
        <w:r w:rsidR="006102FE">
          <w:rPr>
            <w:noProof/>
            <w:webHidden/>
          </w:rPr>
          <w:fldChar w:fldCharType="separate"/>
        </w:r>
        <w:r w:rsidR="006102FE">
          <w:rPr>
            <w:noProof/>
            <w:webHidden/>
          </w:rPr>
          <w:t>50</w:t>
        </w:r>
        <w:r w:rsidR="006102FE">
          <w:rPr>
            <w:noProof/>
            <w:webHidden/>
          </w:rPr>
          <w:fldChar w:fldCharType="end"/>
        </w:r>
      </w:hyperlink>
    </w:p>
    <w:p w14:paraId="0CE42514"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89" w:history="1">
        <w:r w:rsidR="006102FE" w:rsidRPr="00DB4EB2">
          <w:rPr>
            <w:rStyle w:val="Hyperlink"/>
            <w:noProof/>
          </w:rPr>
          <w:t>12.28</w:t>
        </w:r>
        <w:r w:rsidR="006102FE">
          <w:rPr>
            <w:rFonts w:asciiTheme="minorHAnsi" w:eastAsiaTheme="minorEastAsia" w:hAnsiTheme="minorHAnsi" w:cstheme="minorBidi"/>
            <w:noProof/>
            <w:sz w:val="22"/>
            <w:szCs w:val="22"/>
          </w:rPr>
          <w:tab/>
        </w:r>
        <w:r w:rsidR="006102FE" w:rsidRPr="00DB4EB2">
          <w:rPr>
            <w:rStyle w:val="Hyperlink"/>
            <w:noProof/>
          </w:rPr>
          <w:t>Root(gDW)</w:t>
        </w:r>
        <w:r w:rsidR="006102FE">
          <w:rPr>
            <w:noProof/>
            <w:webHidden/>
          </w:rPr>
          <w:tab/>
        </w:r>
        <w:r w:rsidR="006102FE">
          <w:rPr>
            <w:noProof/>
            <w:webHidden/>
          </w:rPr>
          <w:fldChar w:fldCharType="begin"/>
        </w:r>
        <w:r w:rsidR="006102FE">
          <w:rPr>
            <w:noProof/>
            <w:webHidden/>
          </w:rPr>
          <w:instrText xml:space="preserve"> PAGEREF _Toc516122789 \h </w:instrText>
        </w:r>
        <w:r w:rsidR="006102FE">
          <w:rPr>
            <w:noProof/>
            <w:webHidden/>
          </w:rPr>
        </w:r>
        <w:r w:rsidR="006102FE">
          <w:rPr>
            <w:noProof/>
            <w:webHidden/>
          </w:rPr>
          <w:fldChar w:fldCharType="separate"/>
        </w:r>
        <w:r w:rsidR="006102FE">
          <w:rPr>
            <w:noProof/>
            <w:webHidden/>
          </w:rPr>
          <w:t>50</w:t>
        </w:r>
        <w:r w:rsidR="006102FE">
          <w:rPr>
            <w:noProof/>
            <w:webHidden/>
          </w:rPr>
          <w:fldChar w:fldCharType="end"/>
        </w:r>
      </w:hyperlink>
    </w:p>
    <w:p w14:paraId="276F1E46"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90" w:history="1">
        <w:r w:rsidR="006102FE" w:rsidRPr="00DB4EB2">
          <w:rPr>
            <w:rStyle w:val="Hyperlink"/>
            <w:noProof/>
          </w:rPr>
          <w:t>12.29</w:t>
        </w:r>
        <w:r w:rsidR="006102FE">
          <w:rPr>
            <w:rFonts w:asciiTheme="minorHAnsi" w:eastAsiaTheme="minorEastAsia" w:hAnsiTheme="minorHAnsi" w:cstheme="minorBidi"/>
            <w:noProof/>
            <w:sz w:val="22"/>
            <w:szCs w:val="22"/>
          </w:rPr>
          <w:tab/>
        </w:r>
        <w:r w:rsidR="006102FE" w:rsidRPr="00DB4EB2">
          <w:rPr>
            <w:rStyle w:val="Hyperlink"/>
            <w:noProof/>
          </w:rPr>
          <w:t>Fol(gDW)</w:t>
        </w:r>
        <w:r w:rsidR="006102FE">
          <w:rPr>
            <w:noProof/>
            <w:webHidden/>
          </w:rPr>
          <w:tab/>
        </w:r>
        <w:r w:rsidR="006102FE">
          <w:rPr>
            <w:noProof/>
            <w:webHidden/>
          </w:rPr>
          <w:fldChar w:fldCharType="begin"/>
        </w:r>
        <w:r w:rsidR="006102FE">
          <w:rPr>
            <w:noProof/>
            <w:webHidden/>
          </w:rPr>
          <w:instrText xml:space="preserve"> PAGEREF _Toc516122790 \h </w:instrText>
        </w:r>
        <w:r w:rsidR="006102FE">
          <w:rPr>
            <w:noProof/>
            <w:webHidden/>
          </w:rPr>
        </w:r>
        <w:r w:rsidR="006102FE">
          <w:rPr>
            <w:noProof/>
            <w:webHidden/>
          </w:rPr>
          <w:fldChar w:fldCharType="separate"/>
        </w:r>
        <w:r w:rsidR="006102FE">
          <w:rPr>
            <w:noProof/>
            <w:webHidden/>
          </w:rPr>
          <w:t>50</w:t>
        </w:r>
        <w:r w:rsidR="006102FE">
          <w:rPr>
            <w:noProof/>
            <w:webHidden/>
          </w:rPr>
          <w:fldChar w:fldCharType="end"/>
        </w:r>
      </w:hyperlink>
    </w:p>
    <w:p w14:paraId="6CE92B22"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91" w:history="1">
        <w:r w:rsidR="006102FE" w:rsidRPr="00DB4EB2">
          <w:rPr>
            <w:rStyle w:val="Hyperlink"/>
            <w:noProof/>
          </w:rPr>
          <w:t>12.30</w:t>
        </w:r>
        <w:r w:rsidR="006102FE">
          <w:rPr>
            <w:rFonts w:asciiTheme="minorHAnsi" w:eastAsiaTheme="minorEastAsia" w:hAnsiTheme="minorHAnsi" w:cstheme="minorBidi"/>
            <w:noProof/>
            <w:sz w:val="22"/>
            <w:szCs w:val="22"/>
          </w:rPr>
          <w:tab/>
        </w:r>
        <w:r w:rsidR="006102FE" w:rsidRPr="00DB4EB2">
          <w:rPr>
            <w:rStyle w:val="Hyperlink"/>
            <w:noProof/>
          </w:rPr>
          <w:t>NSC(gC)</w:t>
        </w:r>
        <w:r w:rsidR="006102FE">
          <w:rPr>
            <w:noProof/>
            <w:webHidden/>
          </w:rPr>
          <w:tab/>
        </w:r>
        <w:r w:rsidR="006102FE">
          <w:rPr>
            <w:noProof/>
            <w:webHidden/>
          </w:rPr>
          <w:fldChar w:fldCharType="begin"/>
        </w:r>
        <w:r w:rsidR="006102FE">
          <w:rPr>
            <w:noProof/>
            <w:webHidden/>
          </w:rPr>
          <w:instrText xml:space="preserve"> PAGEREF _Toc516122791 \h </w:instrText>
        </w:r>
        <w:r w:rsidR="006102FE">
          <w:rPr>
            <w:noProof/>
            <w:webHidden/>
          </w:rPr>
        </w:r>
        <w:r w:rsidR="006102FE">
          <w:rPr>
            <w:noProof/>
            <w:webHidden/>
          </w:rPr>
          <w:fldChar w:fldCharType="separate"/>
        </w:r>
        <w:r w:rsidR="006102FE">
          <w:rPr>
            <w:noProof/>
            <w:webHidden/>
          </w:rPr>
          <w:t>51</w:t>
        </w:r>
        <w:r w:rsidR="006102FE">
          <w:rPr>
            <w:noProof/>
            <w:webHidden/>
          </w:rPr>
          <w:fldChar w:fldCharType="end"/>
        </w:r>
      </w:hyperlink>
    </w:p>
    <w:p w14:paraId="4828B109"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92" w:history="1">
        <w:r w:rsidR="006102FE" w:rsidRPr="00DB4EB2">
          <w:rPr>
            <w:rStyle w:val="Hyperlink"/>
            <w:noProof/>
          </w:rPr>
          <w:t>12.31</w:t>
        </w:r>
        <w:r w:rsidR="006102FE">
          <w:rPr>
            <w:rFonts w:asciiTheme="minorHAnsi" w:eastAsiaTheme="minorEastAsia" w:hAnsiTheme="minorHAnsi" w:cstheme="minorBidi"/>
            <w:noProof/>
            <w:sz w:val="22"/>
            <w:szCs w:val="22"/>
          </w:rPr>
          <w:tab/>
        </w:r>
        <w:r w:rsidR="006102FE" w:rsidRPr="00DB4EB2">
          <w:rPr>
            <w:rStyle w:val="Hyperlink"/>
            <w:noProof/>
          </w:rPr>
          <w:t>HeteroResp(gC_mo)</w:t>
        </w:r>
        <w:r w:rsidR="006102FE">
          <w:rPr>
            <w:noProof/>
            <w:webHidden/>
          </w:rPr>
          <w:tab/>
        </w:r>
        <w:r w:rsidR="006102FE">
          <w:rPr>
            <w:noProof/>
            <w:webHidden/>
          </w:rPr>
          <w:fldChar w:fldCharType="begin"/>
        </w:r>
        <w:r w:rsidR="006102FE">
          <w:rPr>
            <w:noProof/>
            <w:webHidden/>
          </w:rPr>
          <w:instrText xml:space="preserve"> PAGEREF _Toc516122792 \h </w:instrText>
        </w:r>
        <w:r w:rsidR="006102FE">
          <w:rPr>
            <w:noProof/>
            <w:webHidden/>
          </w:rPr>
        </w:r>
        <w:r w:rsidR="006102FE">
          <w:rPr>
            <w:noProof/>
            <w:webHidden/>
          </w:rPr>
          <w:fldChar w:fldCharType="separate"/>
        </w:r>
        <w:r w:rsidR="006102FE">
          <w:rPr>
            <w:noProof/>
            <w:webHidden/>
          </w:rPr>
          <w:t>51</w:t>
        </w:r>
        <w:r w:rsidR="006102FE">
          <w:rPr>
            <w:noProof/>
            <w:webHidden/>
          </w:rPr>
          <w:fldChar w:fldCharType="end"/>
        </w:r>
      </w:hyperlink>
    </w:p>
    <w:p w14:paraId="5C1C7F82"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93" w:history="1">
        <w:r w:rsidR="006102FE" w:rsidRPr="00DB4EB2">
          <w:rPr>
            <w:rStyle w:val="Hyperlink"/>
            <w:noProof/>
          </w:rPr>
          <w:t>12.32</w:t>
        </w:r>
        <w:r w:rsidR="006102FE">
          <w:rPr>
            <w:rFonts w:asciiTheme="minorHAnsi" w:eastAsiaTheme="minorEastAsia" w:hAnsiTheme="minorHAnsi" w:cstheme="minorBidi"/>
            <w:noProof/>
            <w:sz w:val="22"/>
            <w:szCs w:val="22"/>
          </w:rPr>
          <w:tab/>
        </w:r>
        <w:r w:rsidR="006102FE" w:rsidRPr="00DB4EB2">
          <w:rPr>
            <w:rStyle w:val="Hyperlink"/>
            <w:noProof/>
          </w:rPr>
          <w:t>Litter(gDW/m</w:t>
        </w:r>
        <w:r w:rsidR="006102FE" w:rsidRPr="00DB4EB2">
          <w:rPr>
            <w:rStyle w:val="Hyperlink"/>
            <w:noProof/>
            <w:vertAlign w:val="superscript"/>
          </w:rPr>
          <w:t>2</w:t>
        </w:r>
        <w:r w:rsidR="006102FE" w:rsidRPr="00DB4EB2">
          <w:rPr>
            <w:rStyle w:val="Hyperlink"/>
            <w:noProof/>
          </w:rPr>
          <w:t>)</w:t>
        </w:r>
        <w:r w:rsidR="006102FE">
          <w:rPr>
            <w:noProof/>
            <w:webHidden/>
          </w:rPr>
          <w:tab/>
        </w:r>
        <w:r w:rsidR="006102FE">
          <w:rPr>
            <w:noProof/>
            <w:webHidden/>
          </w:rPr>
          <w:fldChar w:fldCharType="begin"/>
        </w:r>
        <w:r w:rsidR="006102FE">
          <w:rPr>
            <w:noProof/>
            <w:webHidden/>
          </w:rPr>
          <w:instrText xml:space="preserve"> PAGEREF _Toc516122793 \h </w:instrText>
        </w:r>
        <w:r w:rsidR="006102FE">
          <w:rPr>
            <w:noProof/>
            <w:webHidden/>
          </w:rPr>
        </w:r>
        <w:r w:rsidR="006102FE">
          <w:rPr>
            <w:noProof/>
            <w:webHidden/>
          </w:rPr>
          <w:fldChar w:fldCharType="separate"/>
        </w:r>
        <w:r w:rsidR="006102FE">
          <w:rPr>
            <w:noProof/>
            <w:webHidden/>
          </w:rPr>
          <w:t>51</w:t>
        </w:r>
        <w:r w:rsidR="006102FE">
          <w:rPr>
            <w:noProof/>
            <w:webHidden/>
          </w:rPr>
          <w:fldChar w:fldCharType="end"/>
        </w:r>
      </w:hyperlink>
    </w:p>
    <w:p w14:paraId="4C5484E1"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94" w:history="1">
        <w:r w:rsidR="006102FE" w:rsidRPr="00DB4EB2">
          <w:rPr>
            <w:rStyle w:val="Hyperlink"/>
            <w:noProof/>
          </w:rPr>
          <w:t>12.33</w:t>
        </w:r>
        <w:r w:rsidR="006102FE">
          <w:rPr>
            <w:rFonts w:asciiTheme="minorHAnsi" w:eastAsiaTheme="minorEastAsia" w:hAnsiTheme="minorHAnsi" w:cstheme="minorBidi"/>
            <w:noProof/>
            <w:sz w:val="22"/>
            <w:szCs w:val="22"/>
          </w:rPr>
          <w:tab/>
        </w:r>
        <w:r w:rsidR="006102FE" w:rsidRPr="00DB4EB2">
          <w:rPr>
            <w:rStyle w:val="Hyperlink"/>
            <w:noProof/>
          </w:rPr>
          <w:t>CWD(gDW/m</w:t>
        </w:r>
        <w:r w:rsidR="006102FE" w:rsidRPr="00DB4EB2">
          <w:rPr>
            <w:rStyle w:val="Hyperlink"/>
            <w:noProof/>
            <w:vertAlign w:val="superscript"/>
          </w:rPr>
          <w:t>2</w:t>
        </w:r>
        <w:r w:rsidR="006102FE" w:rsidRPr="00DB4EB2">
          <w:rPr>
            <w:rStyle w:val="Hyperlink"/>
            <w:noProof/>
          </w:rPr>
          <w:t>)</w:t>
        </w:r>
        <w:r w:rsidR="006102FE">
          <w:rPr>
            <w:noProof/>
            <w:webHidden/>
          </w:rPr>
          <w:tab/>
        </w:r>
        <w:r w:rsidR="006102FE">
          <w:rPr>
            <w:noProof/>
            <w:webHidden/>
          </w:rPr>
          <w:fldChar w:fldCharType="begin"/>
        </w:r>
        <w:r w:rsidR="006102FE">
          <w:rPr>
            <w:noProof/>
            <w:webHidden/>
          </w:rPr>
          <w:instrText xml:space="preserve"> PAGEREF _Toc516122794 \h </w:instrText>
        </w:r>
        <w:r w:rsidR="006102FE">
          <w:rPr>
            <w:noProof/>
            <w:webHidden/>
          </w:rPr>
        </w:r>
        <w:r w:rsidR="006102FE">
          <w:rPr>
            <w:noProof/>
            <w:webHidden/>
          </w:rPr>
          <w:fldChar w:fldCharType="separate"/>
        </w:r>
        <w:r w:rsidR="006102FE">
          <w:rPr>
            <w:noProof/>
            <w:webHidden/>
          </w:rPr>
          <w:t>51</w:t>
        </w:r>
        <w:r w:rsidR="006102FE">
          <w:rPr>
            <w:noProof/>
            <w:webHidden/>
          </w:rPr>
          <w:fldChar w:fldCharType="end"/>
        </w:r>
      </w:hyperlink>
    </w:p>
    <w:p w14:paraId="617A7FBB"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95" w:history="1">
        <w:r w:rsidR="006102FE" w:rsidRPr="00DB4EB2">
          <w:rPr>
            <w:rStyle w:val="Hyperlink"/>
            <w:noProof/>
          </w:rPr>
          <w:t>12.34</w:t>
        </w:r>
        <w:r w:rsidR="006102FE">
          <w:rPr>
            <w:rFonts w:asciiTheme="minorHAnsi" w:eastAsiaTheme="minorEastAsia" w:hAnsiTheme="minorHAnsi" w:cstheme="minorBidi"/>
            <w:noProof/>
            <w:sz w:val="22"/>
            <w:szCs w:val="22"/>
          </w:rPr>
          <w:tab/>
        </w:r>
        <w:r w:rsidR="006102FE" w:rsidRPr="00DB4EB2">
          <w:rPr>
            <w:rStyle w:val="Hyperlink"/>
            <w:noProof/>
          </w:rPr>
          <w:t>WoodySenescence (gDW/m</w:t>
        </w:r>
        <w:r w:rsidR="006102FE" w:rsidRPr="00DB4EB2">
          <w:rPr>
            <w:rStyle w:val="Hyperlink"/>
            <w:noProof/>
            <w:vertAlign w:val="superscript"/>
          </w:rPr>
          <w:t>2</w:t>
        </w:r>
        <w:r w:rsidR="006102FE" w:rsidRPr="00DB4EB2">
          <w:rPr>
            <w:rStyle w:val="Hyperlink"/>
            <w:noProof/>
          </w:rPr>
          <w:t>)</w:t>
        </w:r>
        <w:r w:rsidR="006102FE">
          <w:rPr>
            <w:noProof/>
            <w:webHidden/>
          </w:rPr>
          <w:tab/>
        </w:r>
        <w:r w:rsidR="006102FE">
          <w:rPr>
            <w:noProof/>
            <w:webHidden/>
          </w:rPr>
          <w:fldChar w:fldCharType="begin"/>
        </w:r>
        <w:r w:rsidR="006102FE">
          <w:rPr>
            <w:noProof/>
            <w:webHidden/>
          </w:rPr>
          <w:instrText xml:space="preserve"> PAGEREF _Toc516122795 \h </w:instrText>
        </w:r>
        <w:r w:rsidR="006102FE">
          <w:rPr>
            <w:noProof/>
            <w:webHidden/>
          </w:rPr>
        </w:r>
        <w:r w:rsidR="006102FE">
          <w:rPr>
            <w:noProof/>
            <w:webHidden/>
          </w:rPr>
          <w:fldChar w:fldCharType="separate"/>
        </w:r>
        <w:r w:rsidR="006102FE">
          <w:rPr>
            <w:noProof/>
            <w:webHidden/>
          </w:rPr>
          <w:t>51</w:t>
        </w:r>
        <w:r w:rsidR="006102FE">
          <w:rPr>
            <w:noProof/>
            <w:webHidden/>
          </w:rPr>
          <w:fldChar w:fldCharType="end"/>
        </w:r>
      </w:hyperlink>
    </w:p>
    <w:p w14:paraId="33831A87"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96" w:history="1">
        <w:r w:rsidR="006102FE" w:rsidRPr="00DB4EB2">
          <w:rPr>
            <w:rStyle w:val="Hyperlink"/>
            <w:noProof/>
          </w:rPr>
          <w:t>12.35</w:t>
        </w:r>
        <w:r w:rsidR="006102FE">
          <w:rPr>
            <w:rFonts w:asciiTheme="minorHAnsi" w:eastAsiaTheme="minorEastAsia" w:hAnsiTheme="minorHAnsi" w:cstheme="minorBidi"/>
            <w:noProof/>
            <w:sz w:val="22"/>
            <w:szCs w:val="22"/>
          </w:rPr>
          <w:tab/>
        </w:r>
        <w:r w:rsidR="006102FE" w:rsidRPr="00DB4EB2">
          <w:rPr>
            <w:rStyle w:val="Hyperlink"/>
            <w:noProof/>
          </w:rPr>
          <w:t>FoliageSenescence (gDW/m</w:t>
        </w:r>
        <w:r w:rsidR="006102FE" w:rsidRPr="00DB4EB2">
          <w:rPr>
            <w:rStyle w:val="Hyperlink"/>
            <w:noProof/>
            <w:vertAlign w:val="superscript"/>
          </w:rPr>
          <w:t>2</w:t>
        </w:r>
        <w:r w:rsidR="006102FE" w:rsidRPr="00DB4EB2">
          <w:rPr>
            <w:rStyle w:val="Hyperlink"/>
            <w:noProof/>
          </w:rPr>
          <w:t>)</w:t>
        </w:r>
        <w:r w:rsidR="006102FE">
          <w:rPr>
            <w:noProof/>
            <w:webHidden/>
          </w:rPr>
          <w:tab/>
        </w:r>
        <w:r w:rsidR="006102FE">
          <w:rPr>
            <w:noProof/>
            <w:webHidden/>
          </w:rPr>
          <w:fldChar w:fldCharType="begin"/>
        </w:r>
        <w:r w:rsidR="006102FE">
          <w:rPr>
            <w:noProof/>
            <w:webHidden/>
          </w:rPr>
          <w:instrText xml:space="preserve"> PAGEREF _Toc516122796 \h </w:instrText>
        </w:r>
        <w:r w:rsidR="006102FE">
          <w:rPr>
            <w:noProof/>
            <w:webHidden/>
          </w:rPr>
        </w:r>
        <w:r w:rsidR="006102FE">
          <w:rPr>
            <w:noProof/>
            <w:webHidden/>
          </w:rPr>
          <w:fldChar w:fldCharType="separate"/>
        </w:r>
        <w:r w:rsidR="006102FE">
          <w:rPr>
            <w:noProof/>
            <w:webHidden/>
          </w:rPr>
          <w:t>51</w:t>
        </w:r>
        <w:r w:rsidR="006102FE">
          <w:rPr>
            <w:noProof/>
            <w:webHidden/>
          </w:rPr>
          <w:fldChar w:fldCharType="end"/>
        </w:r>
      </w:hyperlink>
    </w:p>
    <w:p w14:paraId="479D6E9B"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97" w:history="1">
        <w:r w:rsidR="006102FE" w:rsidRPr="00DB4EB2">
          <w:rPr>
            <w:rStyle w:val="Hyperlink"/>
            <w:noProof/>
          </w:rPr>
          <w:t>12.36</w:t>
        </w:r>
        <w:r w:rsidR="006102FE">
          <w:rPr>
            <w:rFonts w:asciiTheme="minorHAnsi" w:eastAsiaTheme="minorEastAsia" w:hAnsiTheme="minorHAnsi" w:cstheme="minorBidi"/>
            <w:noProof/>
            <w:sz w:val="22"/>
            <w:szCs w:val="22"/>
          </w:rPr>
          <w:tab/>
        </w:r>
        <w:r w:rsidR="006102FE" w:rsidRPr="00DB4EB2">
          <w:rPr>
            <w:rStyle w:val="Hyperlink"/>
            <w:noProof/>
          </w:rPr>
          <w:t>SubcanopyPAR</w:t>
        </w:r>
        <w:r w:rsidR="006102FE">
          <w:rPr>
            <w:noProof/>
            <w:webHidden/>
          </w:rPr>
          <w:tab/>
        </w:r>
        <w:r w:rsidR="006102FE">
          <w:rPr>
            <w:noProof/>
            <w:webHidden/>
          </w:rPr>
          <w:fldChar w:fldCharType="begin"/>
        </w:r>
        <w:r w:rsidR="006102FE">
          <w:rPr>
            <w:noProof/>
            <w:webHidden/>
          </w:rPr>
          <w:instrText xml:space="preserve"> PAGEREF _Toc516122797 \h </w:instrText>
        </w:r>
        <w:r w:rsidR="006102FE">
          <w:rPr>
            <w:noProof/>
            <w:webHidden/>
          </w:rPr>
        </w:r>
        <w:r w:rsidR="006102FE">
          <w:rPr>
            <w:noProof/>
            <w:webHidden/>
          </w:rPr>
          <w:fldChar w:fldCharType="separate"/>
        </w:r>
        <w:r w:rsidR="006102FE">
          <w:rPr>
            <w:noProof/>
            <w:webHidden/>
          </w:rPr>
          <w:t>51</w:t>
        </w:r>
        <w:r w:rsidR="006102FE">
          <w:rPr>
            <w:noProof/>
            <w:webHidden/>
          </w:rPr>
          <w:fldChar w:fldCharType="end"/>
        </w:r>
      </w:hyperlink>
    </w:p>
    <w:p w14:paraId="7DA907AC"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798" w:history="1">
        <w:r w:rsidR="006102FE" w:rsidRPr="00DB4EB2">
          <w:rPr>
            <w:rStyle w:val="Hyperlink"/>
            <w:noProof/>
          </w:rPr>
          <w:t>13</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Output file - CohortData Table (Optional PNEToutputsites output)</w:t>
        </w:r>
        <w:r w:rsidR="006102FE">
          <w:rPr>
            <w:noProof/>
            <w:webHidden/>
          </w:rPr>
          <w:tab/>
        </w:r>
        <w:r w:rsidR="006102FE">
          <w:rPr>
            <w:noProof/>
            <w:webHidden/>
          </w:rPr>
          <w:fldChar w:fldCharType="begin"/>
        </w:r>
        <w:r w:rsidR="006102FE">
          <w:rPr>
            <w:noProof/>
            <w:webHidden/>
          </w:rPr>
          <w:instrText xml:space="preserve"> PAGEREF _Toc516122798 \h </w:instrText>
        </w:r>
        <w:r w:rsidR="006102FE">
          <w:rPr>
            <w:noProof/>
            <w:webHidden/>
          </w:rPr>
        </w:r>
        <w:r w:rsidR="006102FE">
          <w:rPr>
            <w:noProof/>
            <w:webHidden/>
          </w:rPr>
          <w:fldChar w:fldCharType="separate"/>
        </w:r>
        <w:r w:rsidR="006102FE">
          <w:rPr>
            <w:noProof/>
            <w:webHidden/>
          </w:rPr>
          <w:t>52</w:t>
        </w:r>
        <w:r w:rsidR="006102FE">
          <w:rPr>
            <w:noProof/>
            <w:webHidden/>
          </w:rPr>
          <w:fldChar w:fldCharType="end"/>
        </w:r>
      </w:hyperlink>
    </w:p>
    <w:p w14:paraId="589849BE"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799" w:history="1">
        <w:r w:rsidR="006102FE" w:rsidRPr="00DB4EB2">
          <w:rPr>
            <w:rStyle w:val="Hyperlink"/>
            <w:noProof/>
          </w:rPr>
          <w:t>13.1</w:t>
        </w:r>
        <w:r w:rsidR="006102FE">
          <w:rPr>
            <w:rFonts w:asciiTheme="minorHAnsi" w:eastAsiaTheme="minorEastAsia" w:hAnsiTheme="minorHAnsi" w:cstheme="minorBidi"/>
            <w:noProof/>
            <w:sz w:val="22"/>
            <w:szCs w:val="22"/>
          </w:rPr>
          <w:tab/>
        </w:r>
        <w:r w:rsidR="006102FE" w:rsidRPr="00DB4EB2">
          <w:rPr>
            <w:rStyle w:val="Hyperlink"/>
            <w:noProof/>
          </w:rPr>
          <w:t>Time(yr)</w:t>
        </w:r>
        <w:r w:rsidR="006102FE">
          <w:rPr>
            <w:noProof/>
            <w:webHidden/>
          </w:rPr>
          <w:tab/>
        </w:r>
        <w:r w:rsidR="006102FE">
          <w:rPr>
            <w:noProof/>
            <w:webHidden/>
          </w:rPr>
          <w:fldChar w:fldCharType="begin"/>
        </w:r>
        <w:r w:rsidR="006102FE">
          <w:rPr>
            <w:noProof/>
            <w:webHidden/>
          </w:rPr>
          <w:instrText xml:space="preserve"> PAGEREF _Toc516122799 \h </w:instrText>
        </w:r>
        <w:r w:rsidR="006102FE">
          <w:rPr>
            <w:noProof/>
            <w:webHidden/>
          </w:rPr>
        </w:r>
        <w:r w:rsidR="006102FE">
          <w:rPr>
            <w:noProof/>
            <w:webHidden/>
          </w:rPr>
          <w:fldChar w:fldCharType="separate"/>
        </w:r>
        <w:r w:rsidR="006102FE">
          <w:rPr>
            <w:noProof/>
            <w:webHidden/>
          </w:rPr>
          <w:t>52</w:t>
        </w:r>
        <w:r w:rsidR="006102FE">
          <w:rPr>
            <w:noProof/>
            <w:webHidden/>
          </w:rPr>
          <w:fldChar w:fldCharType="end"/>
        </w:r>
      </w:hyperlink>
    </w:p>
    <w:p w14:paraId="6551EC64"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00" w:history="1">
        <w:r w:rsidR="006102FE" w:rsidRPr="00DB4EB2">
          <w:rPr>
            <w:rStyle w:val="Hyperlink"/>
            <w:noProof/>
          </w:rPr>
          <w:t>13.2</w:t>
        </w:r>
        <w:r w:rsidR="006102FE">
          <w:rPr>
            <w:rFonts w:asciiTheme="minorHAnsi" w:eastAsiaTheme="minorEastAsia" w:hAnsiTheme="minorHAnsi" w:cstheme="minorBidi"/>
            <w:noProof/>
            <w:sz w:val="22"/>
            <w:szCs w:val="22"/>
          </w:rPr>
          <w:tab/>
        </w:r>
        <w:r w:rsidR="006102FE" w:rsidRPr="00DB4EB2">
          <w:rPr>
            <w:rStyle w:val="Hyperlink"/>
            <w:noProof/>
          </w:rPr>
          <w:t>Age(yr)</w:t>
        </w:r>
        <w:r w:rsidR="006102FE">
          <w:rPr>
            <w:noProof/>
            <w:webHidden/>
          </w:rPr>
          <w:tab/>
        </w:r>
        <w:r w:rsidR="006102FE">
          <w:rPr>
            <w:noProof/>
            <w:webHidden/>
          </w:rPr>
          <w:fldChar w:fldCharType="begin"/>
        </w:r>
        <w:r w:rsidR="006102FE">
          <w:rPr>
            <w:noProof/>
            <w:webHidden/>
          </w:rPr>
          <w:instrText xml:space="preserve"> PAGEREF _Toc516122800 \h </w:instrText>
        </w:r>
        <w:r w:rsidR="006102FE">
          <w:rPr>
            <w:noProof/>
            <w:webHidden/>
          </w:rPr>
        </w:r>
        <w:r w:rsidR="006102FE">
          <w:rPr>
            <w:noProof/>
            <w:webHidden/>
          </w:rPr>
          <w:fldChar w:fldCharType="separate"/>
        </w:r>
        <w:r w:rsidR="006102FE">
          <w:rPr>
            <w:noProof/>
            <w:webHidden/>
          </w:rPr>
          <w:t>52</w:t>
        </w:r>
        <w:r w:rsidR="006102FE">
          <w:rPr>
            <w:noProof/>
            <w:webHidden/>
          </w:rPr>
          <w:fldChar w:fldCharType="end"/>
        </w:r>
      </w:hyperlink>
    </w:p>
    <w:p w14:paraId="12E6A786"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01" w:history="1">
        <w:r w:rsidR="006102FE" w:rsidRPr="00DB4EB2">
          <w:rPr>
            <w:rStyle w:val="Hyperlink"/>
            <w:noProof/>
          </w:rPr>
          <w:t>13.3</w:t>
        </w:r>
        <w:r w:rsidR="006102FE">
          <w:rPr>
            <w:rFonts w:asciiTheme="minorHAnsi" w:eastAsiaTheme="minorEastAsia" w:hAnsiTheme="minorHAnsi" w:cstheme="minorBidi"/>
            <w:noProof/>
            <w:sz w:val="22"/>
            <w:szCs w:val="22"/>
          </w:rPr>
          <w:tab/>
        </w:r>
        <w:r w:rsidR="006102FE" w:rsidRPr="00DB4EB2">
          <w:rPr>
            <w:rStyle w:val="Hyperlink"/>
            <w:noProof/>
          </w:rPr>
          <w:t>TopLayer(-)</w:t>
        </w:r>
        <w:r w:rsidR="006102FE">
          <w:rPr>
            <w:noProof/>
            <w:webHidden/>
          </w:rPr>
          <w:tab/>
        </w:r>
        <w:r w:rsidR="006102FE">
          <w:rPr>
            <w:noProof/>
            <w:webHidden/>
          </w:rPr>
          <w:fldChar w:fldCharType="begin"/>
        </w:r>
        <w:r w:rsidR="006102FE">
          <w:rPr>
            <w:noProof/>
            <w:webHidden/>
          </w:rPr>
          <w:instrText xml:space="preserve"> PAGEREF _Toc516122801 \h </w:instrText>
        </w:r>
        <w:r w:rsidR="006102FE">
          <w:rPr>
            <w:noProof/>
            <w:webHidden/>
          </w:rPr>
        </w:r>
        <w:r w:rsidR="006102FE">
          <w:rPr>
            <w:noProof/>
            <w:webHidden/>
          </w:rPr>
          <w:fldChar w:fldCharType="separate"/>
        </w:r>
        <w:r w:rsidR="006102FE">
          <w:rPr>
            <w:noProof/>
            <w:webHidden/>
          </w:rPr>
          <w:t>52</w:t>
        </w:r>
        <w:r w:rsidR="006102FE">
          <w:rPr>
            <w:noProof/>
            <w:webHidden/>
          </w:rPr>
          <w:fldChar w:fldCharType="end"/>
        </w:r>
      </w:hyperlink>
    </w:p>
    <w:p w14:paraId="35B58870"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02" w:history="1">
        <w:r w:rsidR="006102FE" w:rsidRPr="00DB4EB2">
          <w:rPr>
            <w:rStyle w:val="Hyperlink"/>
            <w:noProof/>
          </w:rPr>
          <w:t>13.4</w:t>
        </w:r>
        <w:r w:rsidR="006102FE">
          <w:rPr>
            <w:rFonts w:asciiTheme="minorHAnsi" w:eastAsiaTheme="minorEastAsia" w:hAnsiTheme="minorHAnsi" w:cstheme="minorBidi"/>
            <w:noProof/>
            <w:sz w:val="22"/>
            <w:szCs w:val="22"/>
          </w:rPr>
          <w:tab/>
        </w:r>
        <w:r w:rsidR="006102FE" w:rsidRPr="00DB4EB2">
          <w:rPr>
            <w:rStyle w:val="Hyperlink"/>
            <w:noProof/>
          </w:rPr>
          <w:t>LAI(m2)</w:t>
        </w:r>
        <w:r w:rsidR="006102FE">
          <w:rPr>
            <w:noProof/>
            <w:webHidden/>
          </w:rPr>
          <w:tab/>
        </w:r>
        <w:r w:rsidR="006102FE">
          <w:rPr>
            <w:noProof/>
            <w:webHidden/>
          </w:rPr>
          <w:fldChar w:fldCharType="begin"/>
        </w:r>
        <w:r w:rsidR="006102FE">
          <w:rPr>
            <w:noProof/>
            <w:webHidden/>
          </w:rPr>
          <w:instrText xml:space="preserve"> PAGEREF _Toc516122802 \h </w:instrText>
        </w:r>
        <w:r w:rsidR="006102FE">
          <w:rPr>
            <w:noProof/>
            <w:webHidden/>
          </w:rPr>
        </w:r>
        <w:r w:rsidR="006102FE">
          <w:rPr>
            <w:noProof/>
            <w:webHidden/>
          </w:rPr>
          <w:fldChar w:fldCharType="separate"/>
        </w:r>
        <w:r w:rsidR="006102FE">
          <w:rPr>
            <w:noProof/>
            <w:webHidden/>
          </w:rPr>
          <w:t>52</w:t>
        </w:r>
        <w:r w:rsidR="006102FE">
          <w:rPr>
            <w:noProof/>
            <w:webHidden/>
          </w:rPr>
          <w:fldChar w:fldCharType="end"/>
        </w:r>
      </w:hyperlink>
    </w:p>
    <w:p w14:paraId="103FF27A"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03" w:history="1">
        <w:r w:rsidR="006102FE" w:rsidRPr="00DB4EB2">
          <w:rPr>
            <w:rStyle w:val="Hyperlink"/>
            <w:noProof/>
          </w:rPr>
          <w:t>13.5</w:t>
        </w:r>
        <w:r w:rsidR="006102FE">
          <w:rPr>
            <w:rFonts w:asciiTheme="minorHAnsi" w:eastAsiaTheme="minorEastAsia" w:hAnsiTheme="minorHAnsi" w:cstheme="minorBidi"/>
            <w:noProof/>
            <w:sz w:val="22"/>
            <w:szCs w:val="22"/>
          </w:rPr>
          <w:tab/>
        </w:r>
        <w:r w:rsidR="006102FE" w:rsidRPr="00DB4EB2">
          <w:rPr>
            <w:rStyle w:val="Hyperlink"/>
            <w:noProof/>
          </w:rPr>
          <w:t>GrossPsn(gC/m2/mo)</w:t>
        </w:r>
        <w:r w:rsidR="006102FE">
          <w:rPr>
            <w:noProof/>
            <w:webHidden/>
          </w:rPr>
          <w:tab/>
        </w:r>
        <w:r w:rsidR="006102FE">
          <w:rPr>
            <w:noProof/>
            <w:webHidden/>
          </w:rPr>
          <w:fldChar w:fldCharType="begin"/>
        </w:r>
        <w:r w:rsidR="006102FE">
          <w:rPr>
            <w:noProof/>
            <w:webHidden/>
          </w:rPr>
          <w:instrText xml:space="preserve"> PAGEREF _Toc516122803 \h </w:instrText>
        </w:r>
        <w:r w:rsidR="006102FE">
          <w:rPr>
            <w:noProof/>
            <w:webHidden/>
          </w:rPr>
        </w:r>
        <w:r w:rsidR="006102FE">
          <w:rPr>
            <w:noProof/>
            <w:webHidden/>
          </w:rPr>
          <w:fldChar w:fldCharType="separate"/>
        </w:r>
        <w:r w:rsidR="006102FE">
          <w:rPr>
            <w:noProof/>
            <w:webHidden/>
          </w:rPr>
          <w:t>52</w:t>
        </w:r>
        <w:r w:rsidR="006102FE">
          <w:rPr>
            <w:noProof/>
            <w:webHidden/>
          </w:rPr>
          <w:fldChar w:fldCharType="end"/>
        </w:r>
      </w:hyperlink>
    </w:p>
    <w:p w14:paraId="0045F83C"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04" w:history="1">
        <w:r w:rsidR="006102FE" w:rsidRPr="00DB4EB2">
          <w:rPr>
            <w:rStyle w:val="Hyperlink"/>
            <w:noProof/>
          </w:rPr>
          <w:t>13.6</w:t>
        </w:r>
        <w:r w:rsidR="006102FE">
          <w:rPr>
            <w:rFonts w:asciiTheme="minorHAnsi" w:eastAsiaTheme="minorEastAsia" w:hAnsiTheme="minorHAnsi" w:cstheme="minorBidi"/>
            <w:noProof/>
            <w:sz w:val="22"/>
            <w:szCs w:val="22"/>
          </w:rPr>
          <w:tab/>
        </w:r>
        <w:r w:rsidR="006102FE" w:rsidRPr="00DB4EB2">
          <w:rPr>
            <w:rStyle w:val="Hyperlink"/>
            <w:noProof/>
          </w:rPr>
          <w:t>FolResp(gC/m2/mo)</w:t>
        </w:r>
        <w:r w:rsidR="006102FE">
          <w:rPr>
            <w:noProof/>
            <w:webHidden/>
          </w:rPr>
          <w:tab/>
        </w:r>
        <w:r w:rsidR="006102FE">
          <w:rPr>
            <w:noProof/>
            <w:webHidden/>
          </w:rPr>
          <w:fldChar w:fldCharType="begin"/>
        </w:r>
        <w:r w:rsidR="006102FE">
          <w:rPr>
            <w:noProof/>
            <w:webHidden/>
          </w:rPr>
          <w:instrText xml:space="preserve"> PAGEREF _Toc516122804 \h </w:instrText>
        </w:r>
        <w:r w:rsidR="006102FE">
          <w:rPr>
            <w:noProof/>
            <w:webHidden/>
          </w:rPr>
        </w:r>
        <w:r w:rsidR="006102FE">
          <w:rPr>
            <w:noProof/>
            <w:webHidden/>
          </w:rPr>
          <w:fldChar w:fldCharType="separate"/>
        </w:r>
        <w:r w:rsidR="006102FE">
          <w:rPr>
            <w:noProof/>
            <w:webHidden/>
          </w:rPr>
          <w:t>52</w:t>
        </w:r>
        <w:r w:rsidR="006102FE">
          <w:rPr>
            <w:noProof/>
            <w:webHidden/>
          </w:rPr>
          <w:fldChar w:fldCharType="end"/>
        </w:r>
      </w:hyperlink>
    </w:p>
    <w:p w14:paraId="1750B4F8"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05" w:history="1">
        <w:r w:rsidR="006102FE" w:rsidRPr="00DB4EB2">
          <w:rPr>
            <w:rStyle w:val="Hyperlink"/>
            <w:noProof/>
          </w:rPr>
          <w:t>13.7</w:t>
        </w:r>
        <w:r w:rsidR="006102FE">
          <w:rPr>
            <w:rFonts w:asciiTheme="minorHAnsi" w:eastAsiaTheme="minorEastAsia" w:hAnsiTheme="minorHAnsi" w:cstheme="minorBidi"/>
            <w:noProof/>
            <w:sz w:val="22"/>
            <w:szCs w:val="22"/>
          </w:rPr>
          <w:tab/>
        </w:r>
        <w:r w:rsidR="006102FE" w:rsidRPr="00DB4EB2">
          <w:rPr>
            <w:rStyle w:val="Hyperlink"/>
            <w:noProof/>
          </w:rPr>
          <w:t>MaintResp(gC/m2/mo)</w:t>
        </w:r>
        <w:r w:rsidR="006102FE">
          <w:rPr>
            <w:noProof/>
            <w:webHidden/>
          </w:rPr>
          <w:tab/>
        </w:r>
        <w:r w:rsidR="006102FE">
          <w:rPr>
            <w:noProof/>
            <w:webHidden/>
          </w:rPr>
          <w:fldChar w:fldCharType="begin"/>
        </w:r>
        <w:r w:rsidR="006102FE">
          <w:rPr>
            <w:noProof/>
            <w:webHidden/>
          </w:rPr>
          <w:instrText xml:space="preserve"> PAGEREF _Toc516122805 \h </w:instrText>
        </w:r>
        <w:r w:rsidR="006102FE">
          <w:rPr>
            <w:noProof/>
            <w:webHidden/>
          </w:rPr>
        </w:r>
        <w:r w:rsidR="006102FE">
          <w:rPr>
            <w:noProof/>
            <w:webHidden/>
          </w:rPr>
          <w:fldChar w:fldCharType="separate"/>
        </w:r>
        <w:r w:rsidR="006102FE">
          <w:rPr>
            <w:noProof/>
            <w:webHidden/>
          </w:rPr>
          <w:t>52</w:t>
        </w:r>
        <w:r w:rsidR="006102FE">
          <w:rPr>
            <w:noProof/>
            <w:webHidden/>
          </w:rPr>
          <w:fldChar w:fldCharType="end"/>
        </w:r>
      </w:hyperlink>
    </w:p>
    <w:p w14:paraId="0E3B5727"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06" w:history="1">
        <w:r w:rsidR="006102FE" w:rsidRPr="00DB4EB2">
          <w:rPr>
            <w:rStyle w:val="Hyperlink"/>
            <w:noProof/>
          </w:rPr>
          <w:t>13.8</w:t>
        </w:r>
        <w:r w:rsidR="006102FE">
          <w:rPr>
            <w:rFonts w:asciiTheme="minorHAnsi" w:eastAsiaTheme="minorEastAsia" w:hAnsiTheme="minorHAnsi" w:cstheme="minorBidi"/>
            <w:noProof/>
            <w:sz w:val="22"/>
            <w:szCs w:val="22"/>
          </w:rPr>
          <w:tab/>
        </w:r>
        <w:r w:rsidR="006102FE" w:rsidRPr="00DB4EB2">
          <w:rPr>
            <w:rStyle w:val="Hyperlink"/>
            <w:noProof/>
          </w:rPr>
          <w:t>NetPsn(gC/m2/mo)</w:t>
        </w:r>
        <w:r w:rsidR="006102FE">
          <w:rPr>
            <w:noProof/>
            <w:webHidden/>
          </w:rPr>
          <w:tab/>
        </w:r>
        <w:r w:rsidR="006102FE">
          <w:rPr>
            <w:noProof/>
            <w:webHidden/>
          </w:rPr>
          <w:fldChar w:fldCharType="begin"/>
        </w:r>
        <w:r w:rsidR="006102FE">
          <w:rPr>
            <w:noProof/>
            <w:webHidden/>
          </w:rPr>
          <w:instrText xml:space="preserve"> PAGEREF _Toc516122806 \h </w:instrText>
        </w:r>
        <w:r w:rsidR="006102FE">
          <w:rPr>
            <w:noProof/>
            <w:webHidden/>
          </w:rPr>
        </w:r>
        <w:r w:rsidR="006102FE">
          <w:rPr>
            <w:noProof/>
            <w:webHidden/>
          </w:rPr>
          <w:fldChar w:fldCharType="separate"/>
        </w:r>
        <w:r w:rsidR="006102FE">
          <w:rPr>
            <w:noProof/>
            <w:webHidden/>
          </w:rPr>
          <w:t>52</w:t>
        </w:r>
        <w:r w:rsidR="006102FE">
          <w:rPr>
            <w:noProof/>
            <w:webHidden/>
          </w:rPr>
          <w:fldChar w:fldCharType="end"/>
        </w:r>
      </w:hyperlink>
    </w:p>
    <w:p w14:paraId="158B38D6"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07" w:history="1">
        <w:r w:rsidR="006102FE" w:rsidRPr="00DB4EB2">
          <w:rPr>
            <w:rStyle w:val="Hyperlink"/>
            <w:noProof/>
          </w:rPr>
          <w:t>13.9</w:t>
        </w:r>
        <w:r w:rsidR="006102FE">
          <w:rPr>
            <w:rFonts w:asciiTheme="minorHAnsi" w:eastAsiaTheme="minorEastAsia" w:hAnsiTheme="minorHAnsi" w:cstheme="minorBidi"/>
            <w:noProof/>
            <w:sz w:val="22"/>
            <w:szCs w:val="22"/>
          </w:rPr>
          <w:tab/>
        </w:r>
        <w:r w:rsidR="006102FE" w:rsidRPr="00DB4EB2">
          <w:rPr>
            <w:rStyle w:val="Hyperlink"/>
            <w:noProof/>
          </w:rPr>
          <w:t>Transpiration(mm/mo)</w:t>
        </w:r>
        <w:r w:rsidR="006102FE">
          <w:rPr>
            <w:noProof/>
            <w:webHidden/>
          </w:rPr>
          <w:tab/>
        </w:r>
        <w:r w:rsidR="006102FE">
          <w:rPr>
            <w:noProof/>
            <w:webHidden/>
          </w:rPr>
          <w:fldChar w:fldCharType="begin"/>
        </w:r>
        <w:r w:rsidR="006102FE">
          <w:rPr>
            <w:noProof/>
            <w:webHidden/>
          </w:rPr>
          <w:instrText xml:space="preserve"> PAGEREF _Toc516122807 \h </w:instrText>
        </w:r>
        <w:r w:rsidR="006102FE">
          <w:rPr>
            <w:noProof/>
            <w:webHidden/>
          </w:rPr>
        </w:r>
        <w:r w:rsidR="006102FE">
          <w:rPr>
            <w:noProof/>
            <w:webHidden/>
          </w:rPr>
          <w:fldChar w:fldCharType="separate"/>
        </w:r>
        <w:r w:rsidR="006102FE">
          <w:rPr>
            <w:noProof/>
            <w:webHidden/>
          </w:rPr>
          <w:t>53</w:t>
        </w:r>
        <w:r w:rsidR="006102FE">
          <w:rPr>
            <w:noProof/>
            <w:webHidden/>
          </w:rPr>
          <w:fldChar w:fldCharType="end"/>
        </w:r>
      </w:hyperlink>
    </w:p>
    <w:p w14:paraId="19102239"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08" w:history="1">
        <w:r w:rsidR="006102FE" w:rsidRPr="00DB4EB2">
          <w:rPr>
            <w:rStyle w:val="Hyperlink"/>
            <w:noProof/>
          </w:rPr>
          <w:t>13.10</w:t>
        </w:r>
        <w:r w:rsidR="006102FE">
          <w:rPr>
            <w:rFonts w:asciiTheme="minorHAnsi" w:eastAsiaTheme="minorEastAsia" w:hAnsiTheme="minorHAnsi" w:cstheme="minorBidi"/>
            <w:noProof/>
            <w:sz w:val="22"/>
            <w:szCs w:val="22"/>
          </w:rPr>
          <w:tab/>
        </w:r>
        <w:r w:rsidR="006102FE" w:rsidRPr="00DB4EB2">
          <w:rPr>
            <w:rStyle w:val="Hyperlink"/>
            <w:noProof/>
          </w:rPr>
          <w:t>WUE(g/mm)</w:t>
        </w:r>
        <w:r w:rsidR="006102FE">
          <w:rPr>
            <w:noProof/>
            <w:webHidden/>
          </w:rPr>
          <w:tab/>
        </w:r>
        <w:r w:rsidR="006102FE">
          <w:rPr>
            <w:noProof/>
            <w:webHidden/>
          </w:rPr>
          <w:fldChar w:fldCharType="begin"/>
        </w:r>
        <w:r w:rsidR="006102FE">
          <w:rPr>
            <w:noProof/>
            <w:webHidden/>
          </w:rPr>
          <w:instrText xml:space="preserve"> PAGEREF _Toc516122808 \h </w:instrText>
        </w:r>
        <w:r w:rsidR="006102FE">
          <w:rPr>
            <w:noProof/>
            <w:webHidden/>
          </w:rPr>
        </w:r>
        <w:r w:rsidR="006102FE">
          <w:rPr>
            <w:noProof/>
            <w:webHidden/>
          </w:rPr>
          <w:fldChar w:fldCharType="separate"/>
        </w:r>
        <w:r w:rsidR="006102FE">
          <w:rPr>
            <w:noProof/>
            <w:webHidden/>
          </w:rPr>
          <w:t>53</w:t>
        </w:r>
        <w:r w:rsidR="006102FE">
          <w:rPr>
            <w:noProof/>
            <w:webHidden/>
          </w:rPr>
          <w:fldChar w:fldCharType="end"/>
        </w:r>
      </w:hyperlink>
    </w:p>
    <w:p w14:paraId="1AFD9E63"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09" w:history="1">
        <w:r w:rsidR="006102FE" w:rsidRPr="00DB4EB2">
          <w:rPr>
            <w:rStyle w:val="Hyperlink"/>
            <w:noProof/>
          </w:rPr>
          <w:t>13.11</w:t>
        </w:r>
        <w:r w:rsidR="006102FE">
          <w:rPr>
            <w:rFonts w:asciiTheme="minorHAnsi" w:eastAsiaTheme="minorEastAsia" w:hAnsiTheme="minorHAnsi" w:cstheme="minorBidi"/>
            <w:noProof/>
            <w:sz w:val="22"/>
            <w:szCs w:val="22"/>
          </w:rPr>
          <w:tab/>
        </w:r>
        <w:r w:rsidR="006102FE" w:rsidRPr="00DB4EB2">
          <w:rPr>
            <w:rStyle w:val="Hyperlink"/>
            <w:noProof/>
          </w:rPr>
          <w:t>Fol(gDW/m</w:t>
        </w:r>
        <w:r w:rsidR="006102FE" w:rsidRPr="00DB4EB2">
          <w:rPr>
            <w:rStyle w:val="Hyperlink"/>
            <w:noProof/>
            <w:vertAlign w:val="superscript"/>
          </w:rPr>
          <w:t>2</w:t>
        </w:r>
        <w:r w:rsidR="006102FE" w:rsidRPr="00DB4EB2">
          <w:rPr>
            <w:rStyle w:val="Hyperlink"/>
            <w:noProof/>
          </w:rPr>
          <w:t>)</w:t>
        </w:r>
        <w:r w:rsidR="006102FE">
          <w:rPr>
            <w:noProof/>
            <w:webHidden/>
          </w:rPr>
          <w:tab/>
        </w:r>
        <w:r w:rsidR="006102FE">
          <w:rPr>
            <w:noProof/>
            <w:webHidden/>
          </w:rPr>
          <w:fldChar w:fldCharType="begin"/>
        </w:r>
        <w:r w:rsidR="006102FE">
          <w:rPr>
            <w:noProof/>
            <w:webHidden/>
          </w:rPr>
          <w:instrText xml:space="preserve"> PAGEREF _Toc516122809 \h </w:instrText>
        </w:r>
        <w:r w:rsidR="006102FE">
          <w:rPr>
            <w:noProof/>
            <w:webHidden/>
          </w:rPr>
        </w:r>
        <w:r w:rsidR="006102FE">
          <w:rPr>
            <w:noProof/>
            <w:webHidden/>
          </w:rPr>
          <w:fldChar w:fldCharType="separate"/>
        </w:r>
        <w:r w:rsidR="006102FE">
          <w:rPr>
            <w:noProof/>
            <w:webHidden/>
          </w:rPr>
          <w:t>53</w:t>
        </w:r>
        <w:r w:rsidR="006102FE">
          <w:rPr>
            <w:noProof/>
            <w:webHidden/>
          </w:rPr>
          <w:fldChar w:fldCharType="end"/>
        </w:r>
      </w:hyperlink>
    </w:p>
    <w:p w14:paraId="0EB1F20C"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10" w:history="1">
        <w:r w:rsidR="006102FE" w:rsidRPr="00DB4EB2">
          <w:rPr>
            <w:rStyle w:val="Hyperlink"/>
            <w:noProof/>
          </w:rPr>
          <w:t>13.12</w:t>
        </w:r>
        <w:r w:rsidR="006102FE">
          <w:rPr>
            <w:rFonts w:asciiTheme="minorHAnsi" w:eastAsiaTheme="minorEastAsia" w:hAnsiTheme="minorHAnsi" w:cstheme="minorBidi"/>
            <w:noProof/>
            <w:sz w:val="22"/>
            <w:szCs w:val="22"/>
          </w:rPr>
          <w:tab/>
        </w:r>
        <w:r w:rsidR="006102FE" w:rsidRPr="00DB4EB2">
          <w:rPr>
            <w:rStyle w:val="Hyperlink"/>
            <w:noProof/>
          </w:rPr>
          <w:t>Root(gDW/m</w:t>
        </w:r>
        <w:r w:rsidR="006102FE" w:rsidRPr="00DB4EB2">
          <w:rPr>
            <w:rStyle w:val="Hyperlink"/>
            <w:noProof/>
            <w:vertAlign w:val="superscript"/>
          </w:rPr>
          <w:t>2</w:t>
        </w:r>
        <w:r w:rsidR="006102FE" w:rsidRPr="00DB4EB2">
          <w:rPr>
            <w:rStyle w:val="Hyperlink"/>
            <w:noProof/>
          </w:rPr>
          <w:t>)</w:t>
        </w:r>
        <w:r w:rsidR="006102FE">
          <w:rPr>
            <w:noProof/>
            <w:webHidden/>
          </w:rPr>
          <w:tab/>
        </w:r>
        <w:r w:rsidR="006102FE">
          <w:rPr>
            <w:noProof/>
            <w:webHidden/>
          </w:rPr>
          <w:fldChar w:fldCharType="begin"/>
        </w:r>
        <w:r w:rsidR="006102FE">
          <w:rPr>
            <w:noProof/>
            <w:webHidden/>
          </w:rPr>
          <w:instrText xml:space="preserve"> PAGEREF _Toc516122810 \h </w:instrText>
        </w:r>
        <w:r w:rsidR="006102FE">
          <w:rPr>
            <w:noProof/>
            <w:webHidden/>
          </w:rPr>
        </w:r>
        <w:r w:rsidR="006102FE">
          <w:rPr>
            <w:noProof/>
            <w:webHidden/>
          </w:rPr>
          <w:fldChar w:fldCharType="separate"/>
        </w:r>
        <w:r w:rsidR="006102FE">
          <w:rPr>
            <w:noProof/>
            <w:webHidden/>
          </w:rPr>
          <w:t>53</w:t>
        </w:r>
        <w:r w:rsidR="006102FE">
          <w:rPr>
            <w:noProof/>
            <w:webHidden/>
          </w:rPr>
          <w:fldChar w:fldCharType="end"/>
        </w:r>
      </w:hyperlink>
    </w:p>
    <w:p w14:paraId="5B9F773F"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11" w:history="1">
        <w:r w:rsidR="006102FE" w:rsidRPr="00DB4EB2">
          <w:rPr>
            <w:rStyle w:val="Hyperlink"/>
            <w:noProof/>
          </w:rPr>
          <w:t>13.13</w:t>
        </w:r>
        <w:r w:rsidR="006102FE">
          <w:rPr>
            <w:rFonts w:asciiTheme="minorHAnsi" w:eastAsiaTheme="minorEastAsia" w:hAnsiTheme="minorHAnsi" w:cstheme="minorBidi"/>
            <w:noProof/>
            <w:sz w:val="22"/>
            <w:szCs w:val="22"/>
          </w:rPr>
          <w:tab/>
        </w:r>
        <w:r w:rsidR="006102FE" w:rsidRPr="00DB4EB2">
          <w:rPr>
            <w:rStyle w:val="Hyperlink"/>
            <w:noProof/>
          </w:rPr>
          <w:t>Wood(gDW/m</w:t>
        </w:r>
        <w:r w:rsidR="006102FE" w:rsidRPr="00DB4EB2">
          <w:rPr>
            <w:rStyle w:val="Hyperlink"/>
            <w:noProof/>
            <w:vertAlign w:val="superscript"/>
          </w:rPr>
          <w:t>2</w:t>
        </w:r>
        <w:r w:rsidR="006102FE" w:rsidRPr="00DB4EB2">
          <w:rPr>
            <w:rStyle w:val="Hyperlink"/>
            <w:noProof/>
          </w:rPr>
          <w:t>)</w:t>
        </w:r>
        <w:r w:rsidR="006102FE">
          <w:rPr>
            <w:noProof/>
            <w:webHidden/>
          </w:rPr>
          <w:tab/>
        </w:r>
        <w:r w:rsidR="006102FE">
          <w:rPr>
            <w:noProof/>
            <w:webHidden/>
          </w:rPr>
          <w:fldChar w:fldCharType="begin"/>
        </w:r>
        <w:r w:rsidR="006102FE">
          <w:rPr>
            <w:noProof/>
            <w:webHidden/>
          </w:rPr>
          <w:instrText xml:space="preserve"> PAGEREF _Toc516122811 \h </w:instrText>
        </w:r>
        <w:r w:rsidR="006102FE">
          <w:rPr>
            <w:noProof/>
            <w:webHidden/>
          </w:rPr>
        </w:r>
        <w:r w:rsidR="006102FE">
          <w:rPr>
            <w:noProof/>
            <w:webHidden/>
          </w:rPr>
          <w:fldChar w:fldCharType="separate"/>
        </w:r>
        <w:r w:rsidR="006102FE">
          <w:rPr>
            <w:noProof/>
            <w:webHidden/>
          </w:rPr>
          <w:t>53</w:t>
        </w:r>
        <w:r w:rsidR="006102FE">
          <w:rPr>
            <w:noProof/>
            <w:webHidden/>
          </w:rPr>
          <w:fldChar w:fldCharType="end"/>
        </w:r>
      </w:hyperlink>
    </w:p>
    <w:p w14:paraId="0FAE9145"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12" w:history="1">
        <w:r w:rsidR="006102FE" w:rsidRPr="00DB4EB2">
          <w:rPr>
            <w:rStyle w:val="Hyperlink"/>
            <w:noProof/>
          </w:rPr>
          <w:t>13.14</w:t>
        </w:r>
        <w:r w:rsidR="006102FE">
          <w:rPr>
            <w:rFonts w:asciiTheme="minorHAnsi" w:eastAsiaTheme="minorEastAsia" w:hAnsiTheme="minorHAnsi" w:cstheme="minorBidi"/>
            <w:noProof/>
            <w:sz w:val="22"/>
            <w:szCs w:val="22"/>
          </w:rPr>
          <w:tab/>
        </w:r>
        <w:r w:rsidR="006102FE" w:rsidRPr="00DB4EB2">
          <w:rPr>
            <w:rStyle w:val="Hyperlink"/>
            <w:noProof/>
          </w:rPr>
          <w:t>NSC(gC/m</w:t>
        </w:r>
        <w:r w:rsidR="006102FE" w:rsidRPr="00DB4EB2">
          <w:rPr>
            <w:rStyle w:val="Hyperlink"/>
            <w:noProof/>
            <w:vertAlign w:val="superscript"/>
          </w:rPr>
          <w:t>2</w:t>
        </w:r>
        <w:r w:rsidR="006102FE" w:rsidRPr="00DB4EB2">
          <w:rPr>
            <w:rStyle w:val="Hyperlink"/>
            <w:noProof/>
          </w:rPr>
          <w:t>)</w:t>
        </w:r>
        <w:r w:rsidR="006102FE">
          <w:rPr>
            <w:noProof/>
            <w:webHidden/>
          </w:rPr>
          <w:tab/>
        </w:r>
        <w:r w:rsidR="006102FE">
          <w:rPr>
            <w:noProof/>
            <w:webHidden/>
          </w:rPr>
          <w:fldChar w:fldCharType="begin"/>
        </w:r>
        <w:r w:rsidR="006102FE">
          <w:rPr>
            <w:noProof/>
            <w:webHidden/>
          </w:rPr>
          <w:instrText xml:space="preserve"> PAGEREF _Toc516122812 \h </w:instrText>
        </w:r>
        <w:r w:rsidR="006102FE">
          <w:rPr>
            <w:noProof/>
            <w:webHidden/>
          </w:rPr>
        </w:r>
        <w:r w:rsidR="006102FE">
          <w:rPr>
            <w:noProof/>
            <w:webHidden/>
          </w:rPr>
          <w:fldChar w:fldCharType="separate"/>
        </w:r>
        <w:r w:rsidR="006102FE">
          <w:rPr>
            <w:noProof/>
            <w:webHidden/>
          </w:rPr>
          <w:t>53</w:t>
        </w:r>
        <w:r w:rsidR="006102FE">
          <w:rPr>
            <w:noProof/>
            <w:webHidden/>
          </w:rPr>
          <w:fldChar w:fldCharType="end"/>
        </w:r>
      </w:hyperlink>
    </w:p>
    <w:p w14:paraId="3707AE54"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13" w:history="1">
        <w:r w:rsidR="006102FE" w:rsidRPr="00DB4EB2">
          <w:rPr>
            <w:rStyle w:val="Hyperlink"/>
            <w:noProof/>
          </w:rPr>
          <w:t>13.15</w:t>
        </w:r>
        <w:r w:rsidR="006102FE">
          <w:rPr>
            <w:rFonts w:asciiTheme="minorHAnsi" w:eastAsiaTheme="minorEastAsia" w:hAnsiTheme="minorHAnsi" w:cstheme="minorBidi"/>
            <w:noProof/>
            <w:sz w:val="22"/>
            <w:szCs w:val="22"/>
          </w:rPr>
          <w:tab/>
        </w:r>
        <w:r w:rsidR="006102FE" w:rsidRPr="00DB4EB2">
          <w:rPr>
            <w:rStyle w:val="Hyperlink"/>
            <w:noProof/>
          </w:rPr>
          <w:t>NSCfrac(-)</w:t>
        </w:r>
        <w:r w:rsidR="006102FE">
          <w:rPr>
            <w:noProof/>
            <w:webHidden/>
          </w:rPr>
          <w:tab/>
        </w:r>
        <w:r w:rsidR="006102FE">
          <w:rPr>
            <w:noProof/>
            <w:webHidden/>
          </w:rPr>
          <w:fldChar w:fldCharType="begin"/>
        </w:r>
        <w:r w:rsidR="006102FE">
          <w:rPr>
            <w:noProof/>
            <w:webHidden/>
          </w:rPr>
          <w:instrText xml:space="preserve"> PAGEREF _Toc516122813 \h </w:instrText>
        </w:r>
        <w:r w:rsidR="006102FE">
          <w:rPr>
            <w:noProof/>
            <w:webHidden/>
          </w:rPr>
        </w:r>
        <w:r w:rsidR="006102FE">
          <w:rPr>
            <w:noProof/>
            <w:webHidden/>
          </w:rPr>
          <w:fldChar w:fldCharType="separate"/>
        </w:r>
        <w:r w:rsidR="006102FE">
          <w:rPr>
            <w:noProof/>
            <w:webHidden/>
          </w:rPr>
          <w:t>53</w:t>
        </w:r>
        <w:r w:rsidR="006102FE">
          <w:rPr>
            <w:noProof/>
            <w:webHidden/>
          </w:rPr>
          <w:fldChar w:fldCharType="end"/>
        </w:r>
      </w:hyperlink>
    </w:p>
    <w:p w14:paraId="3CB79113"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14" w:history="1">
        <w:r w:rsidR="006102FE" w:rsidRPr="00DB4EB2">
          <w:rPr>
            <w:rStyle w:val="Hyperlink"/>
            <w:noProof/>
          </w:rPr>
          <w:t>13.16</w:t>
        </w:r>
        <w:r w:rsidR="006102FE">
          <w:rPr>
            <w:rFonts w:asciiTheme="minorHAnsi" w:eastAsiaTheme="minorEastAsia" w:hAnsiTheme="minorHAnsi" w:cstheme="minorBidi"/>
            <w:noProof/>
            <w:sz w:val="22"/>
            <w:szCs w:val="22"/>
          </w:rPr>
          <w:tab/>
        </w:r>
        <w:r w:rsidR="006102FE" w:rsidRPr="00DB4EB2">
          <w:rPr>
            <w:rStyle w:val="Hyperlink"/>
            <w:noProof/>
          </w:rPr>
          <w:t>fWater(-)</w:t>
        </w:r>
        <w:r w:rsidR="006102FE">
          <w:rPr>
            <w:noProof/>
            <w:webHidden/>
          </w:rPr>
          <w:tab/>
        </w:r>
        <w:r w:rsidR="006102FE">
          <w:rPr>
            <w:noProof/>
            <w:webHidden/>
          </w:rPr>
          <w:fldChar w:fldCharType="begin"/>
        </w:r>
        <w:r w:rsidR="006102FE">
          <w:rPr>
            <w:noProof/>
            <w:webHidden/>
          </w:rPr>
          <w:instrText xml:space="preserve"> PAGEREF _Toc516122814 \h </w:instrText>
        </w:r>
        <w:r w:rsidR="006102FE">
          <w:rPr>
            <w:noProof/>
            <w:webHidden/>
          </w:rPr>
        </w:r>
        <w:r w:rsidR="006102FE">
          <w:rPr>
            <w:noProof/>
            <w:webHidden/>
          </w:rPr>
          <w:fldChar w:fldCharType="separate"/>
        </w:r>
        <w:r w:rsidR="006102FE">
          <w:rPr>
            <w:noProof/>
            <w:webHidden/>
          </w:rPr>
          <w:t>53</w:t>
        </w:r>
        <w:r w:rsidR="006102FE">
          <w:rPr>
            <w:noProof/>
            <w:webHidden/>
          </w:rPr>
          <w:fldChar w:fldCharType="end"/>
        </w:r>
      </w:hyperlink>
    </w:p>
    <w:p w14:paraId="69456775"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15" w:history="1">
        <w:r w:rsidR="006102FE" w:rsidRPr="00DB4EB2">
          <w:rPr>
            <w:rStyle w:val="Hyperlink"/>
            <w:noProof/>
          </w:rPr>
          <w:t>13.17</w:t>
        </w:r>
        <w:r w:rsidR="006102FE">
          <w:rPr>
            <w:rFonts w:asciiTheme="minorHAnsi" w:eastAsiaTheme="minorEastAsia" w:hAnsiTheme="minorHAnsi" w:cstheme="minorBidi"/>
            <w:noProof/>
            <w:sz w:val="22"/>
            <w:szCs w:val="22"/>
          </w:rPr>
          <w:tab/>
        </w:r>
        <w:r w:rsidR="006102FE" w:rsidRPr="00DB4EB2">
          <w:rPr>
            <w:rStyle w:val="Hyperlink"/>
            <w:noProof/>
          </w:rPr>
          <w:t>fRad(-)</w:t>
        </w:r>
        <w:r w:rsidR="006102FE">
          <w:rPr>
            <w:noProof/>
            <w:webHidden/>
          </w:rPr>
          <w:tab/>
        </w:r>
        <w:r w:rsidR="006102FE">
          <w:rPr>
            <w:noProof/>
            <w:webHidden/>
          </w:rPr>
          <w:fldChar w:fldCharType="begin"/>
        </w:r>
        <w:r w:rsidR="006102FE">
          <w:rPr>
            <w:noProof/>
            <w:webHidden/>
          </w:rPr>
          <w:instrText xml:space="preserve"> PAGEREF _Toc516122815 \h </w:instrText>
        </w:r>
        <w:r w:rsidR="006102FE">
          <w:rPr>
            <w:noProof/>
            <w:webHidden/>
          </w:rPr>
        </w:r>
        <w:r w:rsidR="006102FE">
          <w:rPr>
            <w:noProof/>
            <w:webHidden/>
          </w:rPr>
          <w:fldChar w:fldCharType="separate"/>
        </w:r>
        <w:r w:rsidR="006102FE">
          <w:rPr>
            <w:noProof/>
            <w:webHidden/>
          </w:rPr>
          <w:t>53</w:t>
        </w:r>
        <w:r w:rsidR="006102FE">
          <w:rPr>
            <w:noProof/>
            <w:webHidden/>
          </w:rPr>
          <w:fldChar w:fldCharType="end"/>
        </w:r>
      </w:hyperlink>
    </w:p>
    <w:p w14:paraId="269EE060"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16" w:history="1">
        <w:r w:rsidR="006102FE" w:rsidRPr="00DB4EB2">
          <w:rPr>
            <w:rStyle w:val="Hyperlink"/>
            <w:noProof/>
          </w:rPr>
          <w:t>13.18</w:t>
        </w:r>
        <w:r w:rsidR="006102FE">
          <w:rPr>
            <w:rFonts w:asciiTheme="minorHAnsi" w:eastAsiaTheme="minorEastAsia" w:hAnsiTheme="minorHAnsi" w:cstheme="minorBidi"/>
            <w:noProof/>
            <w:sz w:val="22"/>
            <w:szCs w:val="22"/>
          </w:rPr>
          <w:tab/>
        </w:r>
        <w:r w:rsidR="006102FE" w:rsidRPr="00DB4EB2">
          <w:rPr>
            <w:rStyle w:val="Hyperlink"/>
            <w:noProof/>
          </w:rPr>
          <w:t>fOzone(-)</w:t>
        </w:r>
        <w:r w:rsidR="006102FE">
          <w:rPr>
            <w:noProof/>
            <w:webHidden/>
          </w:rPr>
          <w:tab/>
        </w:r>
        <w:r w:rsidR="006102FE">
          <w:rPr>
            <w:noProof/>
            <w:webHidden/>
          </w:rPr>
          <w:fldChar w:fldCharType="begin"/>
        </w:r>
        <w:r w:rsidR="006102FE">
          <w:rPr>
            <w:noProof/>
            <w:webHidden/>
          </w:rPr>
          <w:instrText xml:space="preserve"> PAGEREF _Toc516122816 \h </w:instrText>
        </w:r>
        <w:r w:rsidR="006102FE">
          <w:rPr>
            <w:noProof/>
            <w:webHidden/>
          </w:rPr>
        </w:r>
        <w:r w:rsidR="006102FE">
          <w:rPr>
            <w:noProof/>
            <w:webHidden/>
          </w:rPr>
          <w:fldChar w:fldCharType="separate"/>
        </w:r>
        <w:r w:rsidR="006102FE">
          <w:rPr>
            <w:noProof/>
            <w:webHidden/>
          </w:rPr>
          <w:t>53</w:t>
        </w:r>
        <w:r w:rsidR="006102FE">
          <w:rPr>
            <w:noProof/>
            <w:webHidden/>
          </w:rPr>
          <w:fldChar w:fldCharType="end"/>
        </w:r>
      </w:hyperlink>
    </w:p>
    <w:p w14:paraId="381299CB"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17" w:history="1">
        <w:r w:rsidR="006102FE" w:rsidRPr="00DB4EB2">
          <w:rPr>
            <w:rStyle w:val="Hyperlink"/>
            <w:noProof/>
          </w:rPr>
          <w:t>13.19</w:t>
        </w:r>
        <w:r w:rsidR="006102FE">
          <w:rPr>
            <w:rFonts w:asciiTheme="minorHAnsi" w:eastAsiaTheme="minorEastAsia" w:hAnsiTheme="minorHAnsi" w:cstheme="minorBidi"/>
            <w:noProof/>
            <w:sz w:val="22"/>
            <w:szCs w:val="22"/>
          </w:rPr>
          <w:tab/>
        </w:r>
        <w:r w:rsidR="006102FE" w:rsidRPr="00DB4EB2">
          <w:rPr>
            <w:rStyle w:val="Hyperlink"/>
            <w:noProof/>
          </w:rPr>
          <w:t>DelAmax(-)</w:t>
        </w:r>
        <w:r w:rsidR="006102FE">
          <w:rPr>
            <w:noProof/>
            <w:webHidden/>
          </w:rPr>
          <w:tab/>
        </w:r>
        <w:r w:rsidR="006102FE">
          <w:rPr>
            <w:noProof/>
            <w:webHidden/>
          </w:rPr>
          <w:fldChar w:fldCharType="begin"/>
        </w:r>
        <w:r w:rsidR="006102FE">
          <w:rPr>
            <w:noProof/>
            <w:webHidden/>
          </w:rPr>
          <w:instrText xml:space="preserve"> PAGEREF _Toc516122817 \h </w:instrText>
        </w:r>
        <w:r w:rsidR="006102FE">
          <w:rPr>
            <w:noProof/>
            <w:webHidden/>
          </w:rPr>
        </w:r>
        <w:r w:rsidR="006102FE">
          <w:rPr>
            <w:noProof/>
            <w:webHidden/>
          </w:rPr>
          <w:fldChar w:fldCharType="separate"/>
        </w:r>
        <w:r w:rsidR="006102FE">
          <w:rPr>
            <w:noProof/>
            <w:webHidden/>
          </w:rPr>
          <w:t>53</w:t>
        </w:r>
        <w:r w:rsidR="006102FE">
          <w:rPr>
            <w:noProof/>
            <w:webHidden/>
          </w:rPr>
          <w:fldChar w:fldCharType="end"/>
        </w:r>
      </w:hyperlink>
    </w:p>
    <w:p w14:paraId="3CA2CF32"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18" w:history="1">
        <w:r w:rsidR="006102FE" w:rsidRPr="00DB4EB2">
          <w:rPr>
            <w:rStyle w:val="Hyperlink"/>
            <w:noProof/>
          </w:rPr>
          <w:t>13.20</w:t>
        </w:r>
        <w:r w:rsidR="006102FE">
          <w:rPr>
            <w:rFonts w:asciiTheme="minorHAnsi" w:eastAsiaTheme="minorEastAsia" w:hAnsiTheme="minorHAnsi" w:cstheme="minorBidi"/>
            <w:noProof/>
            <w:sz w:val="22"/>
            <w:szCs w:val="22"/>
          </w:rPr>
          <w:tab/>
        </w:r>
        <w:r w:rsidR="006102FE" w:rsidRPr="00DB4EB2">
          <w:rPr>
            <w:rStyle w:val="Hyperlink"/>
            <w:noProof/>
          </w:rPr>
          <w:t>fTemp_psn(-)</w:t>
        </w:r>
        <w:r w:rsidR="006102FE">
          <w:rPr>
            <w:noProof/>
            <w:webHidden/>
          </w:rPr>
          <w:tab/>
        </w:r>
        <w:r w:rsidR="006102FE">
          <w:rPr>
            <w:noProof/>
            <w:webHidden/>
          </w:rPr>
          <w:fldChar w:fldCharType="begin"/>
        </w:r>
        <w:r w:rsidR="006102FE">
          <w:rPr>
            <w:noProof/>
            <w:webHidden/>
          </w:rPr>
          <w:instrText xml:space="preserve"> PAGEREF _Toc516122818 \h </w:instrText>
        </w:r>
        <w:r w:rsidR="006102FE">
          <w:rPr>
            <w:noProof/>
            <w:webHidden/>
          </w:rPr>
        </w:r>
        <w:r w:rsidR="006102FE">
          <w:rPr>
            <w:noProof/>
            <w:webHidden/>
          </w:rPr>
          <w:fldChar w:fldCharType="separate"/>
        </w:r>
        <w:r w:rsidR="006102FE">
          <w:rPr>
            <w:noProof/>
            <w:webHidden/>
          </w:rPr>
          <w:t>54</w:t>
        </w:r>
        <w:r w:rsidR="006102FE">
          <w:rPr>
            <w:noProof/>
            <w:webHidden/>
          </w:rPr>
          <w:fldChar w:fldCharType="end"/>
        </w:r>
      </w:hyperlink>
    </w:p>
    <w:p w14:paraId="4CF391D2"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19" w:history="1">
        <w:r w:rsidR="006102FE" w:rsidRPr="00DB4EB2">
          <w:rPr>
            <w:rStyle w:val="Hyperlink"/>
            <w:noProof/>
          </w:rPr>
          <w:t>13.21</w:t>
        </w:r>
        <w:r w:rsidR="006102FE">
          <w:rPr>
            <w:rFonts w:asciiTheme="minorHAnsi" w:eastAsiaTheme="minorEastAsia" w:hAnsiTheme="minorHAnsi" w:cstheme="minorBidi"/>
            <w:noProof/>
            <w:sz w:val="22"/>
            <w:szCs w:val="22"/>
          </w:rPr>
          <w:tab/>
        </w:r>
        <w:r w:rsidR="006102FE" w:rsidRPr="00DB4EB2">
          <w:rPr>
            <w:rStyle w:val="Hyperlink"/>
            <w:noProof/>
          </w:rPr>
          <w:t>fTemp_resp(-)</w:t>
        </w:r>
        <w:r w:rsidR="006102FE">
          <w:rPr>
            <w:noProof/>
            <w:webHidden/>
          </w:rPr>
          <w:tab/>
        </w:r>
        <w:r w:rsidR="006102FE">
          <w:rPr>
            <w:noProof/>
            <w:webHidden/>
          </w:rPr>
          <w:fldChar w:fldCharType="begin"/>
        </w:r>
        <w:r w:rsidR="006102FE">
          <w:rPr>
            <w:noProof/>
            <w:webHidden/>
          </w:rPr>
          <w:instrText xml:space="preserve"> PAGEREF _Toc516122819 \h </w:instrText>
        </w:r>
        <w:r w:rsidR="006102FE">
          <w:rPr>
            <w:noProof/>
            <w:webHidden/>
          </w:rPr>
        </w:r>
        <w:r w:rsidR="006102FE">
          <w:rPr>
            <w:noProof/>
            <w:webHidden/>
          </w:rPr>
          <w:fldChar w:fldCharType="separate"/>
        </w:r>
        <w:r w:rsidR="006102FE">
          <w:rPr>
            <w:noProof/>
            <w:webHidden/>
          </w:rPr>
          <w:t>54</w:t>
        </w:r>
        <w:r w:rsidR="006102FE">
          <w:rPr>
            <w:noProof/>
            <w:webHidden/>
          </w:rPr>
          <w:fldChar w:fldCharType="end"/>
        </w:r>
      </w:hyperlink>
    </w:p>
    <w:p w14:paraId="372E0B44"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20" w:history="1">
        <w:r w:rsidR="006102FE" w:rsidRPr="00DB4EB2">
          <w:rPr>
            <w:rStyle w:val="Hyperlink"/>
            <w:noProof/>
          </w:rPr>
          <w:t>13.22</w:t>
        </w:r>
        <w:r w:rsidR="006102FE">
          <w:rPr>
            <w:rFonts w:asciiTheme="minorHAnsi" w:eastAsiaTheme="minorEastAsia" w:hAnsiTheme="minorHAnsi" w:cstheme="minorBidi"/>
            <w:noProof/>
            <w:sz w:val="22"/>
            <w:szCs w:val="22"/>
          </w:rPr>
          <w:tab/>
        </w:r>
        <w:r w:rsidR="006102FE" w:rsidRPr="00DB4EB2">
          <w:rPr>
            <w:rStyle w:val="Hyperlink"/>
            <w:noProof/>
          </w:rPr>
          <w:t>fAge(-)</w:t>
        </w:r>
        <w:r w:rsidR="006102FE">
          <w:rPr>
            <w:noProof/>
            <w:webHidden/>
          </w:rPr>
          <w:tab/>
        </w:r>
        <w:r w:rsidR="006102FE">
          <w:rPr>
            <w:noProof/>
            <w:webHidden/>
          </w:rPr>
          <w:fldChar w:fldCharType="begin"/>
        </w:r>
        <w:r w:rsidR="006102FE">
          <w:rPr>
            <w:noProof/>
            <w:webHidden/>
          </w:rPr>
          <w:instrText xml:space="preserve"> PAGEREF _Toc516122820 \h </w:instrText>
        </w:r>
        <w:r w:rsidR="006102FE">
          <w:rPr>
            <w:noProof/>
            <w:webHidden/>
          </w:rPr>
        </w:r>
        <w:r w:rsidR="006102FE">
          <w:rPr>
            <w:noProof/>
            <w:webHidden/>
          </w:rPr>
          <w:fldChar w:fldCharType="separate"/>
        </w:r>
        <w:r w:rsidR="006102FE">
          <w:rPr>
            <w:noProof/>
            <w:webHidden/>
          </w:rPr>
          <w:t>54</w:t>
        </w:r>
        <w:r w:rsidR="006102FE">
          <w:rPr>
            <w:noProof/>
            <w:webHidden/>
          </w:rPr>
          <w:fldChar w:fldCharType="end"/>
        </w:r>
      </w:hyperlink>
    </w:p>
    <w:p w14:paraId="7C7311B5"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21" w:history="1">
        <w:r w:rsidR="006102FE" w:rsidRPr="00DB4EB2">
          <w:rPr>
            <w:rStyle w:val="Hyperlink"/>
            <w:noProof/>
          </w:rPr>
          <w:t>13.23</w:t>
        </w:r>
        <w:r w:rsidR="006102FE">
          <w:rPr>
            <w:rFonts w:asciiTheme="minorHAnsi" w:eastAsiaTheme="minorEastAsia" w:hAnsiTheme="minorHAnsi" w:cstheme="minorBidi"/>
            <w:noProof/>
            <w:sz w:val="22"/>
            <w:szCs w:val="22"/>
          </w:rPr>
          <w:tab/>
        </w:r>
        <w:r w:rsidR="006102FE" w:rsidRPr="00DB4EB2">
          <w:rPr>
            <w:rStyle w:val="Hyperlink"/>
            <w:noProof/>
          </w:rPr>
          <w:t>LeafOn(-)</w:t>
        </w:r>
        <w:r w:rsidR="006102FE">
          <w:rPr>
            <w:noProof/>
            <w:webHidden/>
          </w:rPr>
          <w:tab/>
        </w:r>
        <w:r w:rsidR="006102FE">
          <w:rPr>
            <w:noProof/>
            <w:webHidden/>
          </w:rPr>
          <w:fldChar w:fldCharType="begin"/>
        </w:r>
        <w:r w:rsidR="006102FE">
          <w:rPr>
            <w:noProof/>
            <w:webHidden/>
          </w:rPr>
          <w:instrText xml:space="preserve"> PAGEREF _Toc516122821 \h </w:instrText>
        </w:r>
        <w:r w:rsidR="006102FE">
          <w:rPr>
            <w:noProof/>
            <w:webHidden/>
          </w:rPr>
        </w:r>
        <w:r w:rsidR="006102FE">
          <w:rPr>
            <w:noProof/>
            <w:webHidden/>
          </w:rPr>
          <w:fldChar w:fldCharType="separate"/>
        </w:r>
        <w:r w:rsidR="006102FE">
          <w:rPr>
            <w:noProof/>
            <w:webHidden/>
          </w:rPr>
          <w:t>54</w:t>
        </w:r>
        <w:r w:rsidR="006102FE">
          <w:rPr>
            <w:noProof/>
            <w:webHidden/>
          </w:rPr>
          <w:fldChar w:fldCharType="end"/>
        </w:r>
      </w:hyperlink>
    </w:p>
    <w:p w14:paraId="657B3D12"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22" w:history="1">
        <w:r w:rsidR="006102FE" w:rsidRPr="00DB4EB2">
          <w:rPr>
            <w:rStyle w:val="Hyperlink"/>
            <w:noProof/>
          </w:rPr>
          <w:t>13.24</w:t>
        </w:r>
        <w:r w:rsidR="006102FE">
          <w:rPr>
            <w:rFonts w:asciiTheme="minorHAnsi" w:eastAsiaTheme="minorEastAsia" w:hAnsiTheme="minorHAnsi" w:cstheme="minorBidi"/>
            <w:noProof/>
            <w:sz w:val="22"/>
            <w:szCs w:val="22"/>
          </w:rPr>
          <w:tab/>
        </w:r>
        <w:r w:rsidR="006102FE" w:rsidRPr="00DB4EB2">
          <w:rPr>
            <w:rStyle w:val="Hyperlink"/>
            <w:noProof/>
          </w:rPr>
          <w:t>FActiveBiomass(gDW_gDW)</w:t>
        </w:r>
        <w:r w:rsidR="006102FE">
          <w:rPr>
            <w:noProof/>
            <w:webHidden/>
          </w:rPr>
          <w:tab/>
        </w:r>
        <w:r w:rsidR="006102FE">
          <w:rPr>
            <w:noProof/>
            <w:webHidden/>
          </w:rPr>
          <w:fldChar w:fldCharType="begin"/>
        </w:r>
        <w:r w:rsidR="006102FE">
          <w:rPr>
            <w:noProof/>
            <w:webHidden/>
          </w:rPr>
          <w:instrText xml:space="preserve"> PAGEREF _Toc516122822 \h </w:instrText>
        </w:r>
        <w:r w:rsidR="006102FE">
          <w:rPr>
            <w:noProof/>
            <w:webHidden/>
          </w:rPr>
        </w:r>
        <w:r w:rsidR="006102FE">
          <w:rPr>
            <w:noProof/>
            <w:webHidden/>
          </w:rPr>
          <w:fldChar w:fldCharType="separate"/>
        </w:r>
        <w:r w:rsidR="006102FE">
          <w:rPr>
            <w:noProof/>
            <w:webHidden/>
          </w:rPr>
          <w:t>54</w:t>
        </w:r>
        <w:r w:rsidR="006102FE">
          <w:rPr>
            <w:noProof/>
            <w:webHidden/>
          </w:rPr>
          <w:fldChar w:fldCharType="end"/>
        </w:r>
      </w:hyperlink>
    </w:p>
    <w:p w14:paraId="43E2C02B"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23" w:history="1">
        <w:r w:rsidR="006102FE" w:rsidRPr="00DB4EB2">
          <w:rPr>
            <w:rStyle w:val="Hyperlink"/>
            <w:noProof/>
          </w:rPr>
          <w:t>13.25</w:t>
        </w:r>
        <w:r w:rsidR="006102FE">
          <w:rPr>
            <w:rFonts w:asciiTheme="minorHAnsi" w:eastAsiaTheme="minorEastAsia" w:hAnsiTheme="minorHAnsi" w:cstheme="minorBidi"/>
            <w:noProof/>
            <w:sz w:val="22"/>
            <w:szCs w:val="22"/>
          </w:rPr>
          <w:tab/>
        </w:r>
        <w:r w:rsidR="006102FE" w:rsidRPr="00DB4EB2">
          <w:rPr>
            <w:rStyle w:val="Hyperlink"/>
            <w:noProof/>
          </w:rPr>
          <w:t>AdjFolN(gN_gC)</w:t>
        </w:r>
        <w:r w:rsidR="006102FE">
          <w:rPr>
            <w:noProof/>
            <w:webHidden/>
          </w:rPr>
          <w:tab/>
        </w:r>
        <w:r w:rsidR="006102FE">
          <w:rPr>
            <w:noProof/>
            <w:webHidden/>
          </w:rPr>
          <w:fldChar w:fldCharType="begin"/>
        </w:r>
        <w:r w:rsidR="006102FE">
          <w:rPr>
            <w:noProof/>
            <w:webHidden/>
          </w:rPr>
          <w:instrText xml:space="preserve"> PAGEREF _Toc516122823 \h </w:instrText>
        </w:r>
        <w:r w:rsidR="006102FE">
          <w:rPr>
            <w:noProof/>
            <w:webHidden/>
          </w:rPr>
        </w:r>
        <w:r w:rsidR="006102FE">
          <w:rPr>
            <w:noProof/>
            <w:webHidden/>
          </w:rPr>
          <w:fldChar w:fldCharType="separate"/>
        </w:r>
        <w:r w:rsidR="006102FE">
          <w:rPr>
            <w:noProof/>
            <w:webHidden/>
          </w:rPr>
          <w:t>54</w:t>
        </w:r>
        <w:r w:rsidR="006102FE">
          <w:rPr>
            <w:noProof/>
            <w:webHidden/>
          </w:rPr>
          <w:fldChar w:fldCharType="end"/>
        </w:r>
      </w:hyperlink>
    </w:p>
    <w:p w14:paraId="6CF30949"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24" w:history="1">
        <w:r w:rsidR="006102FE" w:rsidRPr="00DB4EB2">
          <w:rPr>
            <w:rStyle w:val="Hyperlink"/>
            <w:noProof/>
          </w:rPr>
          <w:t>13.26</w:t>
        </w:r>
        <w:r w:rsidR="006102FE">
          <w:rPr>
            <w:rFonts w:asciiTheme="minorHAnsi" w:eastAsiaTheme="minorEastAsia" w:hAnsiTheme="minorHAnsi" w:cstheme="minorBidi"/>
            <w:noProof/>
            <w:sz w:val="22"/>
            <w:szCs w:val="22"/>
          </w:rPr>
          <w:tab/>
        </w:r>
        <w:r w:rsidR="006102FE" w:rsidRPr="00DB4EB2">
          <w:rPr>
            <w:rStyle w:val="Hyperlink"/>
            <w:noProof/>
          </w:rPr>
          <w:t>CiModifier(-)</w:t>
        </w:r>
        <w:r w:rsidR="006102FE">
          <w:rPr>
            <w:noProof/>
            <w:webHidden/>
          </w:rPr>
          <w:tab/>
        </w:r>
        <w:r w:rsidR="006102FE">
          <w:rPr>
            <w:noProof/>
            <w:webHidden/>
          </w:rPr>
          <w:fldChar w:fldCharType="begin"/>
        </w:r>
        <w:r w:rsidR="006102FE">
          <w:rPr>
            <w:noProof/>
            <w:webHidden/>
          </w:rPr>
          <w:instrText xml:space="preserve"> PAGEREF _Toc516122824 \h </w:instrText>
        </w:r>
        <w:r w:rsidR="006102FE">
          <w:rPr>
            <w:noProof/>
            <w:webHidden/>
          </w:rPr>
        </w:r>
        <w:r w:rsidR="006102FE">
          <w:rPr>
            <w:noProof/>
            <w:webHidden/>
          </w:rPr>
          <w:fldChar w:fldCharType="separate"/>
        </w:r>
        <w:r w:rsidR="006102FE">
          <w:rPr>
            <w:noProof/>
            <w:webHidden/>
          </w:rPr>
          <w:t>54</w:t>
        </w:r>
        <w:r w:rsidR="006102FE">
          <w:rPr>
            <w:noProof/>
            <w:webHidden/>
          </w:rPr>
          <w:fldChar w:fldCharType="end"/>
        </w:r>
      </w:hyperlink>
    </w:p>
    <w:p w14:paraId="42B8234A"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25" w:history="1">
        <w:r w:rsidR="006102FE" w:rsidRPr="00DB4EB2">
          <w:rPr>
            <w:rStyle w:val="Hyperlink"/>
            <w:noProof/>
          </w:rPr>
          <w:t>13.27</w:t>
        </w:r>
        <w:r w:rsidR="006102FE">
          <w:rPr>
            <w:rFonts w:asciiTheme="minorHAnsi" w:eastAsiaTheme="minorEastAsia" w:hAnsiTheme="minorHAnsi" w:cstheme="minorBidi"/>
            <w:noProof/>
            <w:sz w:val="22"/>
            <w:szCs w:val="22"/>
          </w:rPr>
          <w:tab/>
        </w:r>
        <w:r w:rsidR="006102FE" w:rsidRPr="00DB4EB2">
          <w:rPr>
            <w:rStyle w:val="Hyperlink"/>
            <w:noProof/>
          </w:rPr>
          <w:t>AdjHalfSat(-)</w:t>
        </w:r>
        <w:r w:rsidR="006102FE">
          <w:rPr>
            <w:noProof/>
            <w:webHidden/>
          </w:rPr>
          <w:tab/>
        </w:r>
        <w:r w:rsidR="006102FE">
          <w:rPr>
            <w:noProof/>
            <w:webHidden/>
          </w:rPr>
          <w:fldChar w:fldCharType="begin"/>
        </w:r>
        <w:r w:rsidR="006102FE">
          <w:rPr>
            <w:noProof/>
            <w:webHidden/>
          </w:rPr>
          <w:instrText xml:space="preserve"> PAGEREF _Toc516122825 \h </w:instrText>
        </w:r>
        <w:r w:rsidR="006102FE">
          <w:rPr>
            <w:noProof/>
            <w:webHidden/>
          </w:rPr>
        </w:r>
        <w:r w:rsidR="006102FE">
          <w:rPr>
            <w:noProof/>
            <w:webHidden/>
          </w:rPr>
          <w:fldChar w:fldCharType="separate"/>
        </w:r>
        <w:r w:rsidR="006102FE">
          <w:rPr>
            <w:noProof/>
            <w:webHidden/>
          </w:rPr>
          <w:t>54</w:t>
        </w:r>
        <w:r w:rsidR="006102FE">
          <w:rPr>
            <w:noProof/>
            <w:webHidden/>
          </w:rPr>
          <w:fldChar w:fldCharType="end"/>
        </w:r>
      </w:hyperlink>
    </w:p>
    <w:p w14:paraId="2D2EABC5"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826" w:history="1">
        <w:r w:rsidR="006102FE" w:rsidRPr="00DB4EB2">
          <w:rPr>
            <w:rStyle w:val="Hyperlink"/>
            <w:noProof/>
          </w:rPr>
          <w:t>14</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Output file – Establishment Table (Optional PNEToutputsites output)</w:t>
        </w:r>
        <w:r w:rsidR="006102FE">
          <w:rPr>
            <w:noProof/>
            <w:webHidden/>
          </w:rPr>
          <w:tab/>
        </w:r>
        <w:r w:rsidR="006102FE">
          <w:rPr>
            <w:noProof/>
            <w:webHidden/>
          </w:rPr>
          <w:fldChar w:fldCharType="begin"/>
        </w:r>
        <w:r w:rsidR="006102FE">
          <w:rPr>
            <w:noProof/>
            <w:webHidden/>
          </w:rPr>
          <w:instrText xml:space="preserve"> PAGEREF _Toc516122826 \h </w:instrText>
        </w:r>
        <w:r w:rsidR="006102FE">
          <w:rPr>
            <w:noProof/>
            <w:webHidden/>
          </w:rPr>
        </w:r>
        <w:r w:rsidR="006102FE">
          <w:rPr>
            <w:noProof/>
            <w:webHidden/>
          </w:rPr>
          <w:fldChar w:fldCharType="separate"/>
        </w:r>
        <w:r w:rsidR="006102FE">
          <w:rPr>
            <w:noProof/>
            <w:webHidden/>
          </w:rPr>
          <w:t>55</w:t>
        </w:r>
        <w:r w:rsidR="006102FE">
          <w:rPr>
            <w:noProof/>
            <w:webHidden/>
          </w:rPr>
          <w:fldChar w:fldCharType="end"/>
        </w:r>
      </w:hyperlink>
    </w:p>
    <w:p w14:paraId="72806EE4"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27" w:history="1">
        <w:r w:rsidR="006102FE" w:rsidRPr="00DB4EB2">
          <w:rPr>
            <w:rStyle w:val="Hyperlink"/>
            <w:noProof/>
          </w:rPr>
          <w:t>14.1</w:t>
        </w:r>
        <w:r w:rsidR="006102FE">
          <w:rPr>
            <w:rFonts w:asciiTheme="minorHAnsi" w:eastAsiaTheme="minorEastAsia" w:hAnsiTheme="minorHAnsi" w:cstheme="minorBidi"/>
            <w:noProof/>
            <w:sz w:val="22"/>
            <w:szCs w:val="22"/>
          </w:rPr>
          <w:tab/>
        </w:r>
        <w:r w:rsidR="006102FE" w:rsidRPr="00DB4EB2">
          <w:rPr>
            <w:rStyle w:val="Hyperlink"/>
            <w:noProof/>
          </w:rPr>
          <w:t>Year</w:t>
        </w:r>
        <w:r w:rsidR="006102FE">
          <w:rPr>
            <w:noProof/>
            <w:webHidden/>
          </w:rPr>
          <w:tab/>
        </w:r>
        <w:r w:rsidR="006102FE">
          <w:rPr>
            <w:noProof/>
            <w:webHidden/>
          </w:rPr>
          <w:fldChar w:fldCharType="begin"/>
        </w:r>
        <w:r w:rsidR="006102FE">
          <w:rPr>
            <w:noProof/>
            <w:webHidden/>
          </w:rPr>
          <w:instrText xml:space="preserve"> PAGEREF _Toc516122827 \h </w:instrText>
        </w:r>
        <w:r w:rsidR="006102FE">
          <w:rPr>
            <w:noProof/>
            <w:webHidden/>
          </w:rPr>
        </w:r>
        <w:r w:rsidR="006102FE">
          <w:rPr>
            <w:noProof/>
            <w:webHidden/>
          </w:rPr>
          <w:fldChar w:fldCharType="separate"/>
        </w:r>
        <w:r w:rsidR="006102FE">
          <w:rPr>
            <w:noProof/>
            <w:webHidden/>
          </w:rPr>
          <w:t>55</w:t>
        </w:r>
        <w:r w:rsidR="006102FE">
          <w:rPr>
            <w:noProof/>
            <w:webHidden/>
          </w:rPr>
          <w:fldChar w:fldCharType="end"/>
        </w:r>
      </w:hyperlink>
    </w:p>
    <w:p w14:paraId="442B2839"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28" w:history="1">
        <w:r w:rsidR="006102FE" w:rsidRPr="00DB4EB2">
          <w:rPr>
            <w:rStyle w:val="Hyperlink"/>
            <w:noProof/>
          </w:rPr>
          <w:t>14.2</w:t>
        </w:r>
        <w:r w:rsidR="006102FE">
          <w:rPr>
            <w:rFonts w:asciiTheme="minorHAnsi" w:eastAsiaTheme="minorEastAsia" w:hAnsiTheme="minorHAnsi" w:cstheme="minorBidi"/>
            <w:noProof/>
            <w:sz w:val="22"/>
            <w:szCs w:val="22"/>
          </w:rPr>
          <w:tab/>
        </w:r>
        <w:r w:rsidR="006102FE" w:rsidRPr="00DB4EB2">
          <w:rPr>
            <w:rStyle w:val="Hyperlink"/>
            <w:noProof/>
          </w:rPr>
          <w:t>Species</w:t>
        </w:r>
        <w:r w:rsidR="006102FE">
          <w:rPr>
            <w:noProof/>
            <w:webHidden/>
          </w:rPr>
          <w:tab/>
        </w:r>
        <w:r w:rsidR="006102FE">
          <w:rPr>
            <w:noProof/>
            <w:webHidden/>
          </w:rPr>
          <w:fldChar w:fldCharType="begin"/>
        </w:r>
        <w:r w:rsidR="006102FE">
          <w:rPr>
            <w:noProof/>
            <w:webHidden/>
          </w:rPr>
          <w:instrText xml:space="preserve"> PAGEREF _Toc516122828 \h </w:instrText>
        </w:r>
        <w:r w:rsidR="006102FE">
          <w:rPr>
            <w:noProof/>
            <w:webHidden/>
          </w:rPr>
        </w:r>
        <w:r w:rsidR="006102FE">
          <w:rPr>
            <w:noProof/>
            <w:webHidden/>
          </w:rPr>
          <w:fldChar w:fldCharType="separate"/>
        </w:r>
        <w:r w:rsidR="006102FE">
          <w:rPr>
            <w:noProof/>
            <w:webHidden/>
          </w:rPr>
          <w:t>55</w:t>
        </w:r>
        <w:r w:rsidR="006102FE">
          <w:rPr>
            <w:noProof/>
            <w:webHidden/>
          </w:rPr>
          <w:fldChar w:fldCharType="end"/>
        </w:r>
      </w:hyperlink>
    </w:p>
    <w:p w14:paraId="46B2F53D"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29" w:history="1">
        <w:r w:rsidR="006102FE" w:rsidRPr="00DB4EB2">
          <w:rPr>
            <w:rStyle w:val="Hyperlink"/>
            <w:noProof/>
          </w:rPr>
          <w:t>14.3</w:t>
        </w:r>
        <w:r w:rsidR="006102FE">
          <w:rPr>
            <w:rFonts w:asciiTheme="minorHAnsi" w:eastAsiaTheme="minorEastAsia" w:hAnsiTheme="minorHAnsi" w:cstheme="minorBidi"/>
            <w:noProof/>
            <w:sz w:val="22"/>
            <w:szCs w:val="22"/>
          </w:rPr>
          <w:tab/>
        </w:r>
        <w:r w:rsidR="006102FE" w:rsidRPr="00DB4EB2">
          <w:rPr>
            <w:rStyle w:val="Hyperlink"/>
            <w:noProof/>
          </w:rPr>
          <w:t>Pest</w:t>
        </w:r>
        <w:r w:rsidR="006102FE">
          <w:rPr>
            <w:noProof/>
            <w:webHidden/>
          </w:rPr>
          <w:tab/>
        </w:r>
        <w:r w:rsidR="006102FE">
          <w:rPr>
            <w:noProof/>
            <w:webHidden/>
          </w:rPr>
          <w:fldChar w:fldCharType="begin"/>
        </w:r>
        <w:r w:rsidR="006102FE">
          <w:rPr>
            <w:noProof/>
            <w:webHidden/>
          </w:rPr>
          <w:instrText xml:space="preserve"> PAGEREF _Toc516122829 \h </w:instrText>
        </w:r>
        <w:r w:rsidR="006102FE">
          <w:rPr>
            <w:noProof/>
            <w:webHidden/>
          </w:rPr>
        </w:r>
        <w:r w:rsidR="006102FE">
          <w:rPr>
            <w:noProof/>
            <w:webHidden/>
          </w:rPr>
          <w:fldChar w:fldCharType="separate"/>
        </w:r>
        <w:r w:rsidR="006102FE">
          <w:rPr>
            <w:noProof/>
            <w:webHidden/>
          </w:rPr>
          <w:t>55</w:t>
        </w:r>
        <w:r w:rsidR="006102FE">
          <w:rPr>
            <w:noProof/>
            <w:webHidden/>
          </w:rPr>
          <w:fldChar w:fldCharType="end"/>
        </w:r>
      </w:hyperlink>
    </w:p>
    <w:p w14:paraId="5A76F987"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30" w:history="1">
        <w:r w:rsidR="006102FE" w:rsidRPr="00DB4EB2">
          <w:rPr>
            <w:rStyle w:val="Hyperlink"/>
            <w:noProof/>
          </w:rPr>
          <w:t>14.4</w:t>
        </w:r>
        <w:r w:rsidR="006102FE">
          <w:rPr>
            <w:rFonts w:asciiTheme="minorHAnsi" w:eastAsiaTheme="minorEastAsia" w:hAnsiTheme="minorHAnsi" w:cstheme="minorBidi"/>
            <w:noProof/>
            <w:sz w:val="22"/>
            <w:szCs w:val="22"/>
          </w:rPr>
          <w:tab/>
        </w:r>
        <w:r w:rsidR="006102FE" w:rsidRPr="00DB4EB2">
          <w:rPr>
            <w:rStyle w:val="Hyperlink"/>
            <w:noProof/>
          </w:rPr>
          <w:t>fWater</w:t>
        </w:r>
        <w:r w:rsidR="006102FE">
          <w:rPr>
            <w:noProof/>
            <w:webHidden/>
          </w:rPr>
          <w:tab/>
        </w:r>
        <w:r w:rsidR="006102FE">
          <w:rPr>
            <w:noProof/>
            <w:webHidden/>
          </w:rPr>
          <w:fldChar w:fldCharType="begin"/>
        </w:r>
        <w:r w:rsidR="006102FE">
          <w:rPr>
            <w:noProof/>
            <w:webHidden/>
          </w:rPr>
          <w:instrText xml:space="preserve"> PAGEREF _Toc516122830 \h </w:instrText>
        </w:r>
        <w:r w:rsidR="006102FE">
          <w:rPr>
            <w:noProof/>
            <w:webHidden/>
          </w:rPr>
        </w:r>
        <w:r w:rsidR="006102FE">
          <w:rPr>
            <w:noProof/>
            <w:webHidden/>
          </w:rPr>
          <w:fldChar w:fldCharType="separate"/>
        </w:r>
        <w:r w:rsidR="006102FE">
          <w:rPr>
            <w:noProof/>
            <w:webHidden/>
          </w:rPr>
          <w:t>55</w:t>
        </w:r>
        <w:r w:rsidR="006102FE">
          <w:rPr>
            <w:noProof/>
            <w:webHidden/>
          </w:rPr>
          <w:fldChar w:fldCharType="end"/>
        </w:r>
      </w:hyperlink>
    </w:p>
    <w:p w14:paraId="214F9E1D"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31" w:history="1">
        <w:r w:rsidR="006102FE" w:rsidRPr="00DB4EB2">
          <w:rPr>
            <w:rStyle w:val="Hyperlink"/>
            <w:noProof/>
          </w:rPr>
          <w:t>14.5</w:t>
        </w:r>
        <w:r w:rsidR="006102FE">
          <w:rPr>
            <w:rFonts w:asciiTheme="minorHAnsi" w:eastAsiaTheme="minorEastAsia" w:hAnsiTheme="minorHAnsi" w:cstheme="minorBidi"/>
            <w:noProof/>
            <w:sz w:val="22"/>
            <w:szCs w:val="22"/>
          </w:rPr>
          <w:tab/>
        </w:r>
        <w:r w:rsidR="006102FE" w:rsidRPr="00DB4EB2">
          <w:rPr>
            <w:rStyle w:val="Hyperlink"/>
            <w:noProof/>
          </w:rPr>
          <w:t>fRad</w:t>
        </w:r>
        <w:r w:rsidR="006102FE">
          <w:rPr>
            <w:noProof/>
            <w:webHidden/>
          </w:rPr>
          <w:tab/>
        </w:r>
        <w:r w:rsidR="006102FE">
          <w:rPr>
            <w:noProof/>
            <w:webHidden/>
          </w:rPr>
          <w:fldChar w:fldCharType="begin"/>
        </w:r>
        <w:r w:rsidR="006102FE">
          <w:rPr>
            <w:noProof/>
            <w:webHidden/>
          </w:rPr>
          <w:instrText xml:space="preserve"> PAGEREF _Toc516122831 \h </w:instrText>
        </w:r>
        <w:r w:rsidR="006102FE">
          <w:rPr>
            <w:noProof/>
            <w:webHidden/>
          </w:rPr>
        </w:r>
        <w:r w:rsidR="006102FE">
          <w:rPr>
            <w:noProof/>
            <w:webHidden/>
          </w:rPr>
          <w:fldChar w:fldCharType="separate"/>
        </w:r>
        <w:r w:rsidR="006102FE">
          <w:rPr>
            <w:noProof/>
            <w:webHidden/>
          </w:rPr>
          <w:t>55</w:t>
        </w:r>
        <w:r w:rsidR="006102FE">
          <w:rPr>
            <w:noProof/>
            <w:webHidden/>
          </w:rPr>
          <w:fldChar w:fldCharType="end"/>
        </w:r>
      </w:hyperlink>
    </w:p>
    <w:p w14:paraId="067191DC" w14:textId="77777777" w:rsidR="006102FE" w:rsidRDefault="009E2E2B">
      <w:pPr>
        <w:pStyle w:val="TOC2"/>
        <w:tabs>
          <w:tab w:val="left" w:pos="960"/>
          <w:tab w:val="right" w:leader="dot" w:pos="8976"/>
        </w:tabs>
        <w:rPr>
          <w:rFonts w:asciiTheme="minorHAnsi" w:eastAsiaTheme="minorEastAsia" w:hAnsiTheme="minorHAnsi" w:cstheme="minorBidi"/>
          <w:noProof/>
          <w:sz w:val="22"/>
          <w:szCs w:val="22"/>
        </w:rPr>
      </w:pPr>
      <w:hyperlink w:anchor="_Toc516122832" w:history="1">
        <w:r w:rsidR="006102FE" w:rsidRPr="00DB4EB2">
          <w:rPr>
            <w:rStyle w:val="Hyperlink"/>
            <w:noProof/>
          </w:rPr>
          <w:t>14.6</w:t>
        </w:r>
        <w:r w:rsidR="006102FE">
          <w:rPr>
            <w:rFonts w:asciiTheme="minorHAnsi" w:eastAsiaTheme="minorEastAsia" w:hAnsiTheme="minorHAnsi" w:cstheme="minorBidi"/>
            <w:noProof/>
            <w:sz w:val="22"/>
            <w:szCs w:val="22"/>
          </w:rPr>
          <w:tab/>
        </w:r>
        <w:r w:rsidR="006102FE" w:rsidRPr="00DB4EB2">
          <w:rPr>
            <w:rStyle w:val="Hyperlink"/>
            <w:noProof/>
          </w:rPr>
          <w:t>Est</w:t>
        </w:r>
        <w:r w:rsidR="006102FE">
          <w:rPr>
            <w:noProof/>
            <w:webHidden/>
          </w:rPr>
          <w:tab/>
        </w:r>
        <w:r w:rsidR="006102FE">
          <w:rPr>
            <w:noProof/>
            <w:webHidden/>
          </w:rPr>
          <w:fldChar w:fldCharType="begin"/>
        </w:r>
        <w:r w:rsidR="006102FE">
          <w:rPr>
            <w:noProof/>
            <w:webHidden/>
          </w:rPr>
          <w:instrText xml:space="preserve"> PAGEREF _Toc516122832 \h </w:instrText>
        </w:r>
        <w:r w:rsidR="006102FE">
          <w:rPr>
            <w:noProof/>
            <w:webHidden/>
          </w:rPr>
        </w:r>
        <w:r w:rsidR="006102FE">
          <w:rPr>
            <w:noProof/>
            <w:webHidden/>
          </w:rPr>
          <w:fldChar w:fldCharType="separate"/>
        </w:r>
        <w:r w:rsidR="006102FE">
          <w:rPr>
            <w:noProof/>
            <w:webHidden/>
          </w:rPr>
          <w:t>55</w:t>
        </w:r>
        <w:r w:rsidR="006102FE">
          <w:rPr>
            <w:noProof/>
            <w:webHidden/>
          </w:rPr>
          <w:fldChar w:fldCharType="end"/>
        </w:r>
      </w:hyperlink>
    </w:p>
    <w:p w14:paraId="4DF557CC" w14:textId="77777777" w:rsidR="006102FE" w:rsidRDefault="009E2E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6122833" w:history="1">
        <w:r w:rsidR="006102FE" w:rsidRPr="00DB4EB2">
          <w:rPr>
            <w:rStyle w:val="Hyperlink"/>
            <w:noProof/>
          </w:rPr>
          <w:t>15</w:t>
        </w:r>
        <w:r w:rsidR="006102FE">
          <w:rPr>
            <w:rFonts w:asciiTheme="minorHAnsi" w:eastAsiaTheme="minorEastAsia" w:hAnsiTheme="minorHAnsi" w:cstheme="minorBidi"/>
            <w:b w:val="0"/>
            <w:bCs w:val="0"/>
            <w:caps w:val="0"/>
            <w:noProof/>
            <w:sz w:val="22"/>
            <w:szCs w:val="22"/>
          </w:rPr>
          <w:tab/>
        </w:r>
        <w:r w:rsidR="006102FE" w:rsidRPr="00DB4EB2">
          <w:rPr>
            <w:rStyle w:val="Hyperlink"/>
            <w:noProof/>
          </w:rPr>
          <w:t>Appendix.  Calibration tips.</w:t>
        </w:r>
        <w:r w:rsidR="006102FE">
          <w:rPr>
            <w:noProof/>
            <w:webHidden/>
          </w:rPr>
          <w:tab/>
        </w:r>
        <w:r w:rsidR="006102FE">
          <w:rPr>
            <w:noProof/>
            <w:webHidden/>
          </w:rPr>
          <w:fldChar w:fldCharType="begin"/>
        </w:r>
        <w:r w:rsidR="006102FE">
          <w:rPr>
            <w:noProof/>
            <w:webHidden/>
          </w:rPr>
          <w:instrText xml:space="preserve"> PAGEREF _Toc516122833 \h </w:instrText>
        </w:r>
        <w:r w:rsidR="006102FE">
          <w:rPr>
            <w:noProof/>
            <w:webHidden/>
          </w:rPr>
        </w:r>
        <w:r w:rsidR="006102FE">
          <w:rPr>
            <w:noProof/>
            <w:webHidden/>
          </w:rPr>
          <w:fldChar w:fldCharType="separate"/>
        </w:r>
        <w:r w:rsidR="006102FE">
          <w:rPr>
            <w:noProof/>
            <w:webHidden/>
          </w:rPr>
          <w:t>56</w:t>
        </w:r>
        <w:r w:rsidR="006102FE">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503173232"/>
      <w:bookmarkStart w:id="4" w:name="_Toc516122639"/>
      <w:r>
        <w:t>Introduction</w:t>
      </w:r>
      <w:bookmarkEnd w:id="1"/>
      <w:bookmarkEnd w:id="2"/>
      <w:bookmarkEnd w:id="3"/>
      <w:bookmarkEnd w:id="4"/>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503173233"/>
      <w:bookmarkStart w:id="7" w:name="_Toc516122640"/>
      <w:r>
        <w:t>Major modifications made to PnET algorithms</w:t>
      </w:r>
      <w:bookmarkEnd w:id="5"/>
      <w:bookmarkEnd w:id="6"/>
      <w:bookmarkEnd w:id="7"/>
    </w:p>
    <w:p w14:paraId="620CCC58" w14:textId="4FCD03D3" w:rsidR="008249E8" w:rsidRDefault="008249E8" w:rsidP="008166A4">
      <w:pPr>
        <w:pStyle w:val="textbody"/>
        <w:ind w:left="450"/>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8" w:name="_Toc393188765"/>
      <w:bookmarkStart w:id="9" w:name="_Toc503173234"/>
      <w:bookmarkStart w:id="10" w:name="_Toc516122641"/>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8"/>
      <w:bookmarkEnd w:id="9"/>
      <w:bookmarkEnd w:id="10"/>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w:t>
      </w:r>
      <w:r w:rsidR="004545F0">
        <w:lastRenderedPageBreak/>
        <w:t>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4EA7A5D5" w14:textId="25043D1F" w:rsidR="008A60BF" w:rsidRDefault="008A60BF" w:rsidP="008A60BF">
      <w:pPr>
        <w:pStyle w:val="Heading2"/>
        <w:tabs>
          <w:tab w:val="num" w:pos="0"/>
        </w:tabs>
        <w:ind w:left="648" w:hanging="648"/>
      </w:pPr>
      <w:bookmarkStart w:id="11" w:name="_Toc503173235"/>
      <w:bookmarkStart w:id="12" w:name="_Toc516122642"/>
      <w:r>
        <w:t xml:space="preserve">What’s new in version </w:t>
      </w:r>
      <w:r w:rsidR="00412697">
        <w:t>3.0</w:t>
      </w:r>
      <w:bookmarkEnd w:id="11"/>
      <w:bookmarkEnd w:id="12"/>
    </w:p>
    <w:p w14:paraId="3399FBB2" w14:textId="4383AE79" w:rsidR="00412697" w:rsidRDefault="00412697" w:rsidP="00412697">
      <w:pPr>
        <w:pStyle w:val="textbody"/>
        <w:ind w:left="450"/>
      </w:pPr>
      <w:bookmarkStart w:id="13" w:name="_Toc393188766"/>
      <w:r>
        <w:t>Latitude</w:t>
      </w:r>
      <w:r w:rsidRPr="001C637E">
        <w:t xml:space="preserve"> </w:t>
      </w:r>
      <w:r>
        <w:t>is now</w:t>
      </w:r>
      <w:r w:rsidRPr="001C637E">
        <w:t xml:space="preserve"> an ecoregion parameter</w:t>
      </w:r>
      <w:r>
        <w:t>, allowing for large study areas with spatially dispersed ecoregions.</w:t>
      </w:r>
      <w:r w:rsidR="00C37F52">
        <w:t xml:space="preserve">  Latitude is used to compute day length available for photosynthesis. </w:t>
      </w:r>
    </w:p>
    <w:p w14:paraId="3B0BAB57" w14:textId="508D73F9" w:rsidR="00412697" w:rsidRDefault="00412697" w:rsidP="00412697">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w:t>
      </w:r>
      <w:r w:rsidR="00C37F52">
        <w:t xml:space="preserve"> The Franks equation lessens the CO</w:t>
      </w:r>
      <w:r w:rsidR="00C37F52" w:rsidRPr="00C37F52">
        <w:rPr>
          <w:vertAlign w:val="subscript"/>
        </w:rPr>
        <w:t>2</w:t>
      </w:r>
      <w:r w:rsidR="00C37F52">
        <w:t xml:space="preserve"> enhancement effect, especially at high CO</w:t>
      </w:r>
      <w:r w:rsidR="00C37F52" w:rsidRPr="00C37F52">
        <w:rPr>
          <w:vertAlign w:val="subscript"/>
        </w:rPr>
        <w:t>2</w:t>
      </w:r>
      <w:r w:rsidR="00C37F52">
        <w:t xml:space="preserve"> concentrations. </w:t>
      </w:r>
    </w:p>
    <w:p w14:paraId="565E0697" w14:textId="3CF4ADAA" w:rsidR="00412697" w:rsidRPr="00B46809" w:rsidRDefault="00412697" w:rsidP="00412697">
      <w:pPr>
        <w:pStyle w:val="textbody"/>
        <w:ind w:left="450"/>
      </w:pPr>
      <w:r>
        <w:t xml:space="preserve">Now </w:t>
      </w:r>
      <w:r w:rsidR="00C6607F">
        <w:t xml:space="preserve">PnET-Succession </w:t>
      </w:r>
      <w:r>
        <w:t>compute</w:t>
      </w:r>
      <w:r w:rsidR="00C6607F">
        <w:t>s</w:t>
      </w:r>
      <w:r>
        <w:t xml:space="preserve"> a </w:t>
      </w:r>
      <w:r w:rsidRPr="002E570A">
        <w:t xml:space="preserve">variable </w:t>
      </w:r>
      <w:r>
        <w:t>(</w:t>
      </w:r>
      <w:r w:rsidRPr="002E570A">
        <w:t>CiModifier</w:t>
      </w:r>
      <w:r>
        <w:t xml:space="preserve">) </w:t>
      </w:r>
      <w:r w:rsidR="00C37F52">
        <w:t xml:space="preserve">used </w:t>
      </w:r>
      <w:r>
        <w:t xml:space="preserve">to </w:t>
      </w:r>
      <w:r w:rsidR="00C37F52">
        <w:t>modify internal leaf CO</w:t>
      </w:r>
      <w:r w:rsidR="00C37F52" w:rsidRPr="00C37F52">
        <w:rPr>
          <w:vertAlign w:val="subscript"/>
        </w:rPr>
        <w:t>2</w:t>
      </w:r>
      <w:r w:rsidR="00C37F52">
        <w:t xml:space="preserve"> concentration (Ci), reflecting </w:t>
      </w:r>
      <w:r w:rsidR="00B46809">
        <w:t>reduce</w:t>
      </w:r>
      <w:r w:rsidR="00C37F52">
        <w:t>d</w:t>
      </w:r>
      <w:r w:rsidR="00B46809">
        <w:t xml:space="preserve"> </w:t>
      </w:r>
      <w:r w:rsidRPr="002E570A">
        <w:t>cond</w:t>
      </w:r>
      <w:r w:rsidR="00B46809">
        <w:t xml:space="preserve">uctance as a function of </w:t>
      </w:r>
      <w:r w:rsidR="006D3794">
        <w:t xml:space="preserve">drought </w:t>
      </w:r>
      <w:r w:rsidR="00B46809">
        <w:t>stress (fWater)</w:t>
      </w:r>
      <w:r w:rsidRPr="002E570A">
        <w:t>, ozone dose</w:t>
      </w:r>
      <w:r w:rsidR="00C6607F">
        <w:t>,</w:t>
      </w:r>
      <w:r w:rsidRPr="002E570A">
        <w:t xml:space="preserve"> and species ozone tolerance.</w:t>
      </w:r>
      <w:r>
        <w:t xml:space="preserve">  This is used to reflect stomatal </w:t>
      </w:r>
      <w:r w:rsidR="00B46809">
        <w:t xml:space="preserve">closure caused by water stress, which is modified by </w:t>
      </w:r>
      <w:r w:rsidR="00C37F52">
        <w:t xml:space="preserve">stomatal </w:t>
      </w:r>
      <w:r>
        <w:t xml:space="preserve">sluggishness </w:t>
      </w:r>
      <w:r w:rsidR="00C37F52">
        <w:t xml:space="preserve">(inability to close completely) </w:t>
      </w:r>
      <w:r>
        <w:t>induced by elevated ozone, modeling its interaction with conductance of CO</w:t>
      </w:r>
      <w:r w:rsidRPr="0011332F">
        <w:rPr>
          <w:vertAlign w:val="subscript"/>
        </w:rPr>
        <w:t>2</w:t>
      </w:r>
      <w:r>
        <w:t xml:space="preserve"> and water.</w:t>
      </w:r>
      <w:r w:rsidR="00B46809">
        <w:t xml:space="preserve">  Absorption of CO</w:t>
      </w:r>
      <w:r w:rsidR="00B46809" w:rsidRPr="003C4A4E">
        <w:rPr>
          <w:vertAlign w:val="subscript"/>
        </w:rPr>
        <w:t>2</w:t>
      </w:r>
      <w:r w:rsidR="003F1065">
        <w:t>,</w:t>
      </w:r>
      <w:r w:rsidR="00B46809">
        <w:t xml:space="preserve"> O</w:t>
      </w:r>
      <w:r w:rsidR="00B46809">
        <w:rPr>
          <w:vertAlign w:val="subscript"/>
        </w:rPr>
        <w:t>3</w:t>
      </w:r>
      <w:r w:rsidR="00C6607F">
        <w:t>,</w:t>
      </w:r>
      <w:r w:rsidR="00B46809">
        <w:t xml:space="preserve"> and transpiration of water are all reduced by CiModifier.</w:t>
      </w:r>
    </w:p>
    <w:p w14:paraId="702FAE16" w14:textId="3E2E18CA" w:rsidR="00412697" w:rsidRDefault="00412697" w:rsidP="00412697">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0367D06" w14:textId="599221F7" w:rsidR="00412697" w:rsidRDefault="00412697" w:rsidP="00412697">
      <w:pPr>
        <w:pStyle w:val="textbody"/>
        <w:ind w:left="450"/>
      </w:pPr>
      <w:r>
        <w:t>Provide</w:t>
      </w:r>
      <w:r w:rsidR="00DF31B0">
        <w:t>d</w:t>
      </w:r>
      <w:r>
        <w:t xml:space="preserve">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rsidR="00C6607F">
        <w:t>This effect can be turned off by setting</w:t>
      </w:r>
      <w:r>
        <w:t xml:space="preserve"> to zero.</w:t>
      </w:r>
    </w:p>
    <w:p w14:paraId="756732E8" w14:textId="275C7250" w:rsidR="00412697" w:rsidRDefault="00412697" w:rsidP="00412697">
      <w:pPr>
        <w:pStyle w:val="textbody"/>
        <w:ind w:left="450"/>
      </w:pPr>
      <w:r>
        <w:t>Provide</w:t>
      </w:r>
      <w:r w:rsidR="00DF31B0">
        <w:t>d</w:t>
      </w:r>
      <w:r>
        <w:t xml:space="preserve">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w:t>
      </w:r>
      <w:r w:rsidR="00DF31B0">
        <w:t>This dynamic effect can be turned off by setting</w:t>
      </w:r>
      <w:r>
        <w:t xml:space="preserve"> these to 1.0 and 0.0</w:t>
      </w:r>
      <w:r w:rsidR="00DF31B0">
        <w:t>, respectively</w:t>
      </w:r>
      <w:r>
        <w:t>.</w:t>
      </w:r>
    </w:p>
    <w:p w14:paraId="3B0571D2" w14:textId="209A1CA3" w:rsidR="00B46809" w:rsidRDefault="00B46809" w:rsidP="00412697">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xml:space="preserve">) </w:t>
      </w:r>
      <w:r w:rsidR="00DF31B0">
        <w:t xml:space="preserve">while tracked internally before, </w:t>
      </w:r>
      <w:r w:rsidR="003F1065">
        <w:t>we</w:t>
      </w:r>
      <w:r w:rsidR="00DF31B0">
        <w:t xml:space="preserve">re not available as </w:t>
      </w:r>
      <w:r w:rsidR="00DF31B0">
        <w:lastRenderedPageBreak/>
        <w:t>outputs from</w:t>
      </w:r>
      <w:r>
        <w:t xml:space="preserve"> the respective dead biomass pools</w:t>
      </w:r>
      <w:r w:rsidRPr="002E570A">
        <w:t>.</w:t>
      </w:r>
      <w:r w:rsidR="003F1065">
        <w:t xml:space="preserve">  This output is useful for more </w:t>
      </w:r>
      <w:r w:rsidR="003E6026">
        <w:t xml:space="preserve">landscape </w:t>
      </w:r>
      <w:r w:rsidR="003F1065">
        <w:t>carbon accounting.</w:t>
      </w:r>
    </w:p>
    <w:p w14:paraId="4109BC35" w14:textId="367F3025" w:rsidR="00AE18F6" w:rsidRPr="00AE18F6" w:rsidRDefault="00AE18F6" w:rsidP="00412697">
      <w:pPr>
        <w:pStyle w:val="textbody"/>
        <w:ind w:left="450"/>
      </w:pPr>
      <w:r>
        <w:t xml:space="preserve">Dropped the WUEConst species parameter.  Water use efficiency is now calculated directly from </w:t>
      </w:r>
      <w:r w:rsidR="003F1065">
        <w:t>fluxes of water from leaves</w:t>
      </w:r>
      <w:r>
        <w:t xml:space="preserve"> (J</w:t>
      </w:r>
      <w:r>
        <w:rPr>
          <w:vertAlign w:val="subscript"/>
        </w:rPr>
        <w:t>H2O</w:t>
      </w:r>
      <w:r>
        <w:t>).</w:t>
      </w:r>
    </w:p>
    <w:p w14:paraId="29968163" w14:textId="7BD6A0E2" w:rsidR="00C37F52" w:rsidRPr="00AE18F6" w:rsidRDefault="00C37F52" w:rsidP="00412697">
      <w:pPr>
        <w:pStyle w:val="textbody"/>
        <w:ind w:left="450"/>
      </w:pPr>
      <w:r>
        <w:t xml:space="preserve">Activated the H2 </w:t>
      </w:r>
      <w:r w:rsidR="006D3794">
        <w:t xml:space="preserve">species </w:t>
      </w:r>
      <w:r>
        <w:t>parameter that allows simulation of waterlogging effects on photosynthesis.</w:t>
      </w:r>
    </w:p>
    <w:p w14:paraId="31314B1F" w14:textId="71129C1E" w:rsidR="00B46809" w:rsidRDefault="00B46809" w:rsidP="00B46809">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1318E57F" w14:textId="6B14D62E" w:rsidR="00412697" w:rsidRDefault="00412697" w:rsidP="00412697">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w:t>
      </w:r>
      <w:r w:rsidR="00B46809">
        <w:t>vity to ozone damage of tissues, and is only needed when ozone data are provided in the climate file.</w:t>
      </w:r>
    </w:p>
    <w:p w14:paraId="25C47210" w14:textId="77777777" w:rsidR="00722F9A" w:rsidRDefault="00B46809" w:rsidP="00722F9A">
      <w:pPr>
        <w:pStyle w:val="textbody"/>
        <w:ind w:left="450"/>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65FE9539" w14:textId="7C588ED3" w:rsidR="00412697" w:rsidRDefault="00412697" w:rsidP="00722F9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4AE12907" w14:textId="4670A8AD" w:rsidR="00F6194F" w:rsidRPr="004545F0" w:rsidRDefault="00F6194F" w:rsidP="00F6194F">
      <w:pPr>
        <w:pStyle w:val="textbody"/>
        <w:ind w:left="450"/>
      </w:pPr>
      <w:r>
        <w:t>The Excel worksheet [PnET-Succession function worksheet.xlsx] that is also available from (</w:t>
      </w:r>
      <w:hyperlink r:id="rId11" w:history="1">
        <w:r w:rsidRPr="00F6194F">
          <w:rPr>
            <w:rStyle w:val="Hyperlink"/>
          </w:rPr>
          <w:t>http://www.landis-ii.org/extensions/pnet-succession</w:t>
        </w:r>
      </w:hyperlink>
      <w:r>
        <w:t>) is now copied to the ‘docs’ folder along with the User Guide during installation.</w:t>
      </w:r>
    </w:p>
    <w:p w14:paraId="1F74B05D" w14:textId="77777777" w:rsidR="00412697" w:rsidRDefault="00412697" w:rsidP="00412697">
      <w:pPr>
        <w:pStyle w:val="textbody"/>
        <w:ind w:left="450"/>
      </w:pPr>
    </w:p>
    <w:p w14:paraId="76261BDD" w14:textId="77777777" w:rsidR="0030267A" w:rsidRDefault="0030267A" w:rsidP="000B24E0">
      <w:pPr>
        <w:pStyle w:val="Heading2"/>
        <w:tabs>
          <w:tab w:val="num" w:pos="0"/>
        </w:tabs>
        <w:ind w:left="648" w:hanging="648"/>
      </w:pPr>
      <w:bookmarkStart w:id="14" w:name="_Toc503173236"/>
      <w:bookmarkStart w:id="15" w:name="_Toc516122643"/>
      <w:r>
        <w:t>References</w:t>
      </w:r>
      <w:bookmarkEnd w:id="13"/>
      <w:bookmarkEnd w:id="14"/>
      <w:bookmarkEnd w:id="15"/>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 xml:space="preserve">Toward more robust projections of forest landscape dynamics under novel environmental conditions: </w:t>
      </w:r>
      <w:r w:rsidR="004D1452" w:rsidRPr="004D1452">
        <w:lastRenderedPageBreak/>
        <w:t>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6" w:name="_Toc127846704"/>
      <w:bookmarkStart w:id="17" w:name="_Toc393188767"/>
      <w:bookmarkStart w:id="18" w:name="_Toc503173237"/>
      <w:bookmarkStart w:id="19" w:name="_Toc516122644"/>
      <w:r>
        <w:t>Acknowledgments</w:t>
      </w:r>
      <w:bookmarkEnd w:id="16"/>
      <w:bookmarkEnd w:id="17"/>
      <w:bookmarkEnd w:id="18"/>
      <w:bookmarkEnd w:id="19"/>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lastRenderedPageBreak/>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20" w:name="_Toc503173238"/>
      <w:bookmarkStart w:id="21" w:name="_Toc516122645"/>
      <w:r>
        <w:t>Release History</w:t>
      </w:r>
      <w:bookmarkEnd w:id="20"/>
      <w:bookmarkEnd w:id="21"/>
    </w:p>
    <w:p w14:paraId="27616A46" w14:textId="5F36C663" w:rsidR="00B75B52" w:rsidRDefault="00B75B52" w:rsidP="00B75B52">
      <w:pPr>
        <w:pStyle w:val="Heading3"/>
        <w:ind w:left="864" w:hanging="864"/>
      </w:pPr>
      <w:bookmarkStart w:id="22" w:name="_Toc503173239"/>
      <w:bookmarkStart w:id="23" w:name="_Toc516122646"/>
      <w:r>
        <w:t>Major Releases</w:t>
      </w:r>
      <w:bookmarkEnd w:id="22"/>
      <w:bookmarkEnd w:id="23"/>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lastRenderedPageBreak/>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2"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24" w:name="_Toc503173240"/>
      <w:bookmarkStart w:id="25" w:name="_Toc516122647"/>
      <w:r>
        <w:t>Minor Releases</w:t>
      </w:r>
      <w:bookmarkEnd w:id="24"/>
      <w:bookmarkEnd w:id="25"/>
      <w:r>
        <w:t xml:space="preserve"> </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lastRenderedPageBreak/>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26" w:name="_Toc393188768"/>
      <w:bookmarkStart w:id="27" w:name="_Toc503173241"/>
      <w:bookmarkStart w:id="28" w:name="_Toc516122648"/>
      <w:r>
        <w:lastRenderedPageBreak/>
        <w:t>PnET-Succession</w:t>
      </w:r>
      <w:bookmarkEnd w:id="26"/>
      <w:bookmarkEnd w:id="27"/>
      <w:bookmarkEnd w:id="28"/>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29" w:name="_Toc393188769"/>
      <w:bookmarkStart w:id="30" w:name="_Toc503173242"/>
      <w:bookmarkStart w:id="31" w:name="_Toc516122649"/>
      <w:r>
        <w:t>Initializing Biomass</w:t>
      </w:r>
      <w:bookmarkEnd w:id="29"/>
      <w:bookmarkEnd w:id="30"/>
      <w:bookmarkEnd w:id="31"/>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32" w:name="_Toc393188770"/>
      <w:bookmarkStart w:id="33" w:name="_Toc503173243"/>
      <w:bookmarkStart w:id="34" w:name="_Toc516122650"/>
      <w:r>
        <w:t>LAI</w:t>
      </w:r>
      <w:r w:rsidR="00EA31AB">
        <w:t xml:space="preserve"> Shade Calculation</w:t>
      </w:r>
      <w:bookmarkEnd w:id="32"/>
      <w:bookmarkEnd w:id="33"/>
      <w:bookmarkEnd w:id="34"/>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35" w:name="_Toc393188771"/>
      <w:bookmarkStart w:id="36" w:name="_Toc503173244"/>
      <w:bookmarkStart w:id="37" w:name="_Toc516122651"/>
      <w:r>
        <w:t xml:space="preserve">Cohort Reproduction </w:t>
      </w:r>
      <w:r w:rsidR="00A87C7C">
        <w:t>and Establishment</w:t>
      </w:r>
      <w:bookmarkEnd w:id="35"/>
      <w:bookmarkEnd w:id="36"/>
      <w:bookmarkEnd w:id="37"/>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38" w:name="_Toc393188772"/>
      <w:bookmarkStart w:id="39" w:name="_Toc503173245"/>
      <w:bookmarkStart w:id="40" w:name="_Toc516122652"/>
      <w:r>
        <w:t>Cohort Competition</w:t>
      </w:r>
      <w:bookmarkEnd w:id="38"/>
      <w:bookmarkEnd w:id="39"/>
      <w:bookmarkEnd w:id="40"/>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41" w:name="_Toc503173246"/>
      <w:bookmarkStart w:id="42" w:name="_Toc516122653"/>
      <w:r>
        <w:t>Light</w:t>
      </w:r>
      <w:bookmarkEnd w:id="41"/>
      <w:bookmarkEnd w:id="42"/>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3" w:name="_Toc503173247"/>
      <w:bookmarkStart w:id="44" w:name="_Toc516122654"/>
      <w:r>
        <w:t>Water</w:t>
      </w:r>
      <w:bookmarkEnd w:id="43"/>
      <w:bookmarkEnd w:id="44"/>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45" w:name="_Ref465060915"/>
      <w:r w:rsidRPr="00292449">
        <w:t>Water In</w:t>
      </w:r>
      <w:bookmarkEnd w:id="45"/>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w:lastRenderedPageBreak/>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6E58025F"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 xml:space="preserve">Slow leakage occurs after plant use (transpiration) and evaporation, and keeps the </w:t>
      </w:r>
      <w:r>
        <w:lastRenderedPageBreak/>
        <w:t>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2C07C2">
      <w:pPr>
        <w:pStyle w:val="textbody"/>
        <w:ind w:left="450"/>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46" w:name="_Ref426377972"/>
      <w:r>
        <w:t>Water Stress</w:t>
      </w:r>
      <w:bookmarkEnd w:id="46"/>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w:t>
      </w:r>
      <w:r>
        <w:lastRenderedPageBreak/>
        <w:t xml:space="preserve">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5">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B7613E">
      <w:pPr>
        <w:pStyle w:val="textbody"/>
        <w:ind w:left="450"/>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47" w:name="_Toc503173248"/>
      <w:bookmarkStart w:id="48" w:name="_Toc516122655"/>
      <w:bookmarkStart w:id="49" w:name="_Toc393188773"/>
      <w:r>
        <w:lastRenderedPageBreak/>
        <w:t>Other factors</w:t>
      </w:r>
      <w:bookmarkEnd w:id="47"/>
      <w:bookmarkEnd w:id="48"/>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50" w:name="_Ref502930867"/>
      <w:r>
        <w:t>Ozone</w:t>
      </w:r>
      <w:bookmarkEnd w:id="50"/>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51" w:name="_Toc503173249"/>
      <w:bookmarkStart w:id="52" w:name="_Toc516122656"/>
      <w:r>
        <w:lastRenderedPageBreak/>
        <w:t>Cohort Growth and Ageing</w:t>
      </w:r>
      <w:bookmarkEnd w:id="49"/>
      <w:bookmarkEnd w:id="51"/>
      <w:bookmarkEnd w:id="52"/>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53" w:name="_Toc393188774"/>
      <w:bookmarkStart w:id="54" w:name="_Toc503173250"/>
      <w:bookmarkStart w:id="55" w:name="_Toc516122657"/>
      <w:r>
        <w:t>Cohort Senescence and Mortality</w:t>
      </w:r>
      <w:bookmarkEnd w:id="53"/>
      <w:bookmarkEnd w:id="54"/>
      <w:bookmarkEnd w:id="55"/>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56" w:name="_Toc393188775"/>
      <w:bookmarkStart w:id="57" w:name="_Toc503173251"/>
      <w:bookmarkStart w:id="58" w:name="_Toc516122658"/>
      <w:r>
        <w:t>Dead Biomass Decay</w:t>
      </w:r>
      <w:bookmarkEnd w:id="56"/>
      <w:bookmarkEnd w:id="57"/>
      <w:bookmarkEnd w:id="58"/>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59" w:name="_Toc503173252"/>
      <w:bookmarkStart w:id="60" w:name="_Toc516122659"/>
      <w:bookmarkStart w:id="61" w:name="_Toc393188777"/>
      <w:r>
        <w:t>References</w:t>
      </w:r>
      <w:bookmarkEnd w:id="59"/>
      <w:bookmarkEnd w:id="60"/>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lastRenderedPageBreak/>
        <w:t>Feddes, R</w:t>
      </w:r>
      <w:r w:rsidR="00C126C7">
        <w:t>.A., P.</w:t>
      </w:r>
      <w:r w:rsidRPr="003B677D">
        <w:t>J. Kowalik, and H. Zaradny. 1978. Simulation of Field Water Use and Crop Yield. John Wiley &amp; Sons, New York, NY.</w:t>
      </w:r>
    </w:p>
    <w:p w14:paraId="7D2D861C" w14:textId="2C56D807" w:rsidR="009B2E98" w:rsidRDefault="009B2E98" w:rsidP="008D5551">
      <w:pPr>
        <w:pStyle w:val="textbody"/>
        <w:ind w:left="900" w:hanging="450"/>
      </w:pPr>
      <w:r w:rsidRPr="009B2E98">
        <w:t xml:space="preserve">Gustafson, Eric J., Mark E. Kubiske, Brian R. Sturtevant, Brian R. Miranda.  In </w:t>
      </w:r>
      <w:r w:rsidR="008D5551">
        <w:t>review</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9E2E2B" w:rsidP="00720757">
      <w:pPr>
        <w:pStyle w:val="textbody"/>
        <w:ind w:left="900" w:hanging="450"/>
      </w:pPr>
      <w:hyperlink r:id="rId16" w:history="1">
        <w:r w:rsidR="00720757" w:rsidRPr="00AC1583">
          <w:t>Lazzarotto</w:t>
        </w:r>
      </w:hyperlink>
      <w:r w:rsidR="00720757">
        <w:t xml:space="preserve">, P., </w:t>
      </w:r>
      <w:hyperlink r:id="rId17" w:history="1">
        <w:r w:rsidR="00720757" w:rsidRPr="00AC1583">
          <w:t>P. Calanca</w:t>
        </w:r>
      </w:hyperlink>
      <w:r w:rsidR="00720757">
        <w:t xml:space="preserve">, </w:t>
      </w:r>
      <w:hyperlink r:id="rId18"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19"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62" w:name="_Toc503173253"/>
      <w:bookmarkStart w:id="63" w:name="_Toc516122660"/>
      <w:r>
        <w:lastRenderedPageBreak/>
        <w:t xml:space="preserve">Input File - </w:t>
      </w:r>
      <w:r w:rsidR="005106C3">
        <w:t>PnET-Succession</w:t>
      </w:r>
      <w:bookmarkEnd w:id="62"/>
      <w:bookmarkEnd w:id="63"/>
      <w:r w:rsidR="00DA34CE">
        <w:t xml:space="preserve"> </w:t>
      </w:r>
      <w:bookmarkEnd w:id="61"/>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4" w:name="_Toc112490864"/>
      <w:bookmarkStart w:id="65" w:name="_Toc393188778"/>
      <w:bookmarkStart w:id="66" w:name="_Toc503173254"/>
      <w:bookmarkStart w:id="67" w:name="_Toc516122661"/>
      <w:r>
        <w:t xml:space="preserve">Example </w:t>
      </w:r>
      <w:bookmarkEnd w:id="64"/>
      <w:r w:rsidR="005106C3">
        <w:t>PnET-Succession</w:t>
      </w:r>
      <w:r w:rsidR="00D86D50">
        <w:t xml:space="preserve"> input file</w:t>
      </w:r>
      <w:bookmarkEnd w:id="65"/>
      <w:bookmarkEnd w:id="66"/>
      <w:bookmarkEnd w:id="67"/>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4E62C718" w:rsidR="00795310" w:rsidRPr="008166A4" w:rsidRDefault="00795310" w:rsidP="008166A4">
      <w:pPr>
        <w:pStyle w:val="textinputfile"/>
        <w:ind w:left="720"/>
      </w:pPr>
      <w:r w:rsidRPr="008166A4">
        <w:t>SeedingAlgorithm</w:t>
      </w:r>
      <w:r w:rsidR="008D5551">
        <w:tab/>
      </w:r>
      <w:r w:rsidRPr="008166A4">
        <w:t>WardSeedDispersal</w:t>
      </w:r>
      <w:r w:rsid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Pr="008166A4"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68" w:name="_Toc112490865"/>
      <w:bookmarkStart w:id="69" w:name="_Toc393188779"/>
      <w:bookmarkStart w:id="70" w:name="_Toc503173255"/>
      <w:bookmarkStart w:id="71" w:name="_Toc516122662"/>
      <w:r>
        <w:t>LandisData</w:t>
      </w:r>
      <w:bookmarkEnd w:id="68"/>
      <w:bookmarkEnd w:id="69"/>
      <w:bookmarkEnd w:id="70"/>
      <w:bookmarkEnd w:id="71"/>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2" w:name="_Toc112490866"/>
      <w:bookmarkStart w:id="73" w:name="_Toc393188780"/>
      <w:bookmarkStart w:id="74" w:name="_Toc503173256"/>
      <w:bookmarkStart w:id="75" w:name="_Toc516122663"/>
      <w:r>
        <w:t>Timestep</w:t>
      </w:r>
      <w:bookmarkEnd w:id="72"/>
      <w:bookmarkEnd w:id="73"/>
      <w:bookmarkEnd w:id="74"/>
      <w:bookmarkEnd w:id="75"/>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76" w:name="_Toc393188781"/>
      <w:bookmarkStart w:id="77" w:name="_Toc503173257"/>
      <w:bookmarkStart w:id="78" w:name="_Toc516122664"/>
      <w:bookmarkStart w:id="79" w:name="_Toc107735767"/>
      <w:bookmarkStart w:id="80" w:name="_Toc112490867"/>
      <w:r>
        <w:t>StartYear</w:t>
      </w:r>
      <w:bookmarkEnd w:id="76"/>
      <w:bookmarkEnd w:id="77"/>
      <w:bookmarkEnd w:id="78"/>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lastRenderedPageBreak/>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1" w:name="_Toc393188782"/>
      <w:bookmarkStart w:id="82" w:name="_Toc503173258"/>
      <w:bookmarkStart w:id="83" w:name="_Toc516122665"/>
      <w:r>
        <w:t>SeedingAlgorithm</w:t>
      </w:r>
      <w:bookmarkEnd w:id="79"/>
      <w:bookmarkEnd w:id="80"/>
      <w:bookmarkEnd w:id="81"/>
      <w:bookmarkEnd w:id="82"/>
      <w:bookmarkEnd w:id="83"/>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4" w:name="_Toc382310145"/>
      <w:bookmarkStart w:id="85" w:name="_Toc382310146"/>
      <w:bookmarkStart w:id="86" w:name="_Toc393188787"/>
      <w:bookmarkStart w:id="87" w:name="_Toc503173261"/>
      <w:bookmarkStart w:id="88" w:name="_Toc516122666"/>
      <w:bookmarkStart w:id="89" w:name="_Toc107735770"/>
      <w:bookmarkEnd w:id="84"/>
      <w:bookmarkEnd w:id="85"/>
      <w:r w:rsidRPr="0097188E">
        <w:t>PNEToutputsites</w:t>
      </w:r>
      <w:bookmarkEnd w:id="86"/>
      <w:bookmarkEnd w:id="87"/>
      <w:bookmarkEnd w:id="88"/>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90" w:name="_Toc393188783"/>
      <w:bookmarkStart w:id="91" w:name="_Toc503173262"/>
      <w:bookmarkStart w:id="92" w:name="_Toc516122667"/>
      <w:r>
        <w:t>InitialCommunities</w:t>
      </w:r>
      <w:bookmarkEnd w:id="90"/>
      <w:bookmarkEnd w:id="91"/>
      <w:bookmarkEnd w:id="92"/>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93" w:name="_Toc393188784"/>
      <w:bookmarkStart w:id="94" w:name="_Toc503173263"/>
      <w:bookmarkStart w:id="95" w:name="_Toc516122668"/>
      <w:bookmarkStart w:id="96" w:name="_Toc112490874"/>
      <w:r>
        <w:t>InitialCommunitiesMap</w:t>
      </w:r>
      <w:bookmarkEnd w:id="93"/>
      <w:bookmarkEnd w:id="94"/>
      <w:bookmarkEnd w:id="95"/>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97" w:name="_Toc382310155"/>
      <w:bookmarkStart w:id="98" w:name="_Toc393188788"/>
      <w:bookmarkStart w:id="99" w:name="_Toc503173264"/>
      <w:bookmarkStart w:id="100" w:name="_Toc516122669"/>
      <w:bookmarkStart w:id="101" w:name="_Ref140061162"/>
      <w:bookmarkEnd w:id="89"/>
      <w:bookmarkEnd w:id="96"/>
      <w:bookmarkEnd w:id="97"/>
      <w:r>
        <w:t>PnET</w:t>
      </w:r>
      <w:r w:rsidR="00037252">
        <w:t>Generic</w:t>
      </w:r>
      <w:r w:rsidR="003B2C57">
        <w:t>Parameter</w:t>
      </w:r>
      <w:r>
        <w:t>s</w:t>
      </w:r>
      <w:bookmarkEnd w:id="98"/>
      <w:bookmarkEnd w:id="99"/>
      <w:bookmarkEnd w:id="100"/>
      <w:r w:rsidR="003B2C57">
        <w:t xml:space="preserve"> </w:t>
      </w:r>
      <w:bookmarkEnd w:id="101"/>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2" w:name="_Toc503173265"/>
      <w:bookmarkStart w:id="103" w:name="_Toc516122670"/>
      <w:r>
        <w:lastRenderedPageBreak/>
        <w:t>PnETSpeciesParameters</w:t>
      </w:r>
      <w:bookmarkEnd w:id="102"/>
      <w:bookmarkEnd w:id="103"/>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04" w:name="_Toc393188789"/>
      <w:bookmarkStart w:id="105" w:name="_Toc503173266"/>
      <w:bookmarkStart w:id="106" w:name="_Toc516122671"/>
      <w:bookmarkStart w:id="107" w:name="_Ref140059391"/>
      <w:r>
        <w:t>EcoregionParameters</w:t>
      </w:r>
      <w:bookmarkEnd w:id="104"/>
      <w:bookmarkEnd w:id="105"/>
      <w:bookmarkEnd w:id="106"/>
      <w:r>
        <w:t xml:space="preserve"> </w:t>
      </w:r>
    </w:p>
    <w:p w14:paraId="1E218687" w14:textId="733FF04E"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E46300">
        <w:fldChar w:fldCharType="begin"/>
      </w:r>
      <w:r w:rsidR="00E46300">
        <w:instrText xml:space="preserve"> REF _Ref502931940 \r \h </w:instrText>
      </w:r>
      <w:r w:rsidR="00E46300">
        <w:fldChar w:fldCharType="separate"/>
      </w:r>
      <w:r w:rsidR="00EC6155">
        <w:t>9</w:t>
      </w:r>
      <w:r w:rsidR="00E46300">
        <w:fldChar w:fldCharType="end"/>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108" w:name="_Toc393188797"/>
      <w:bookmarkStart w:id="109" w:name="_Toc503173267"/>
      <w:bookmarkStart w:id="110" w:name="_Toc516122672"/>
      <w:r>
        <w:lastRenderedPageBreak/>
        <w:t xml:space="preserve">Input File – </w:t>
      </w:r>
      <w:r w:rsidR="000F375C">
        <w:t xml:space="preserve">Initial </w:t>
      </w:r>
      <w:r>
        <w:t xml:space="preserve">community </w:t>
      </w:r>
      <w:bookmarkEnd w:id="108"/>
      <w:r w:rsidR="000F375C">
        <w:t>classes</w:t>
      </w:r>
      <w:bookmarkEnd w:id="109"/>
      <w:bookmarkEnd w:id="110"/>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52BD87C5" w14:textId="77777777" w:rsidR="00CF0F80" w:rsidRDefault="00CF0F80" w:rsidP="000B24E0">
      <w:pPr>
        <w:pStyle w:val="Heading2"/>
        <w:tabs>
          <w:tab w:val="num" w:pos="0"/>
        </w:tabs>
        <w:ind w:left="648" w:hanging="648"/>
      </w:pPr>
      <w:bookmarkStart w:id="111" w:name="_Toc393188798"/>
      <w:bookmarkStart w:id="112" w:name="_Toc503173268"/>
      <w:bookmarkStart w:id="113" w:name="_Toc516122673"/>
      <w:r>
        <w:t>Example File</w:t>
      </w:r>
      <w:bookmarkEnd w:id="111"/>
      <w:bookmarkEnd w:id="112"/>
      <w:bookmarkEnd w:id="113"/>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14" w:name="_Toc393188799"/>
      <w:bookmarkStart w:id="115" w:name="_Toc503173269"/>
      <w:bookmarkStart w:id="116" w:name="_Toc516122674"/>
      <w:r>
        <w:lastRenderedPageBreak/>
        <w:t>LandisData</w:t>
      </w:r>
      <w:bookmarkEnd w:id="114"/>
      <w:bookmarkEnd w:id="115"/>
      <w:bookmarkEnd w:id="116"/>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17" w:name="_Toc393188800"/>
      <w:bookmarkStart w:id="118" w:name="_Toc503173270"/>
      <w:bookmarkStart w:id="119" w:name="_Toc516122675"/>
      <w:r>
        <w:t>Initial Community Class Definitions</w:t>
      </w:r>
      <w:bookmarkEnd w:id="117"/>
      <w:bookmarkEnd w:id="118"/>
      <w:bookmarkEnd w:id="119"/>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20" w:name="_Toc393188801"/>
      <w:bookmarkStart w:id="121" w:name="_Toc503173271"/>
      <w:bookmarkStart w:id="122" w:name="_Toc516122676"/>
      <w:r>
        <w:t>MapCode</w:t>
      </w:r>
      <w:bookmarkEnd w:id="120"/>
      <w:bookmarkEnd w:id="121"/>
      <w:bookmarkEnd w:id="122"/>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23" w:name="_Toc393188802"/>
      <w:bookmarkStart w:id="124" w:name="_Toc503173272"/>
      <w:bookmarkStart w:id="125" w:name="_Toc516122677"/>
      <w:r w:rsidRPr="00612621">
        <w:t>Species Present</w:t>
      </w:r>
      <w:bookmarkEnd w:id="123"/>
      <w:bookmarkEnd w:id="124"/>
      <w:bookmarkEnd w:id="125"/>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126" w:name="_Toc393188803"/>
      <w:bookmarkStart w:id="127" w:name="_Toc503173273"/>
      <w:bookmarkStart w:id="128" w:name="_Toc516122678"/>
      <w:r w:rsidRPr="00612621">
        <w:t>Grouping Species Ages into Cohorts</w:t>
      </w:r>
      <w:bookmarkEnd w:id="126"/>
      <w:bookmarkEnd w:id="127"/>
      <w:bookmarkEnd w:id="128"/>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29" w:name="_Toc393188804"/>
      <w:bookmarkStart w:id="130" w:name="_Toc503173274"/>
      <w:bookmarkStart w:id="131" w:name="_Toc516122679"/>
      <w:r>
        <w:lastRenderedPageBreak/>
        <w:t xml:space="preserve">Input File – </w:t>
      </w:r>
      <w:r w:rsidR="000F375C">
        <w:t xml:space="preserve">Initial </w:t>
      </w:r>
      <w:r>
        <w:t xml:space="preserve">community </w:t>
      </w:r>
      <w:r w:rsidR="00061C32">
        <w:t>map</w:t>
      </w:r>
      <w:bookmarkEnd w:id="129"/>
      <w:bookmarkEnd w:id="130"/>
      <w:bookmarkEnd w:id="131"/>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32" w:name="_Toc393188805"/>
      <w:bookmarkStart w:id="133" w:name="_Toc503173275"/>
      <w:bookmarkStart w:id="134" w:name="_Toc516122680"/>
      <w:r>
        <w:t xml:space="preserve">Input File – </w:t>
      </w:r>
      <w:bookmarkEnd w:id="107"/>
      <w:r w:rsidR="00CF0F80">
        <w:t>Climate</w:t>
      </w:r>
      <w:bookmarkEnd w:id="132"/>
      <w:bookmarkEnd w:id="133"/>
      <w:bookmarkEnd w:id="134"/>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35" w:name="_Toc393188806"/>
      <w:bookmarkStart w:id="136" w:name="_Toc503173276"/>
      <w:bookmarkStart w:id="137" w:name="_Toc516122681"/>
      <w:r>
        <w:t>Example File</w:t>
      </w:r>
      <w:r w:rsidR="001E15ED">
        <w:t xml:space="preserve"> #1</w:t>
      </w:r>
      <w:bookmarkEnd w:id="135"/>
      <w:bookmarkEnd w:id="136"/>
      <w:bookmarkEnd w:id="137"/>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38" w:name="_Toc393188807"/>
      <w:bookmarkStart w:id="139" w:name="_Toc503173277"/>
      <w:bookmarkStart w:id="140" w:name="_Toc516122682"/>
      <w:r>
        <w:lastRenderedPageBreak/>
        <w:t>Example File</w:t>
      </w:r>
      <w:r w:rsidR="001E15ED">
        <w:t xml:space="preserve"> #2</w:t>
      </w:r>
      <w:bookmarkEnd w:id="138"/>
      <w:bookmarkEnd w:id="139"/>
      <w:bookmarkEnd w:id="140"/>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41" w:name="_Toc393188808"/>
      <w:bookmarkStart w:id="142" w:name="_Toc503173278"/>
      <w:bookmarkStart w:id="143" w:name="_Toc516122683"/>
      <w:r>
        <w:t>Header Information</w:t>
      </w:r>
      <w:bookmarkEnd w:id="141"/>
      <w:bookmarkEnd w:id="142"/>
      <w:bookmarkEnd w:id="143"/>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144" w:name="_Toc393188809"/>
      <w:bookmarkStart w:id="145" w:name="_Toc503173279"/>
      <w:bookmarkStart w:id="146" w:name="_Toc516122684"/>
      <w:r>
        <w:t>Observations</w:t>
      </w:r>
      <w:bookmarkEnd w:id="144"/>
      <w:bookmarkEnd w:id="145"/>
      <w:bookmarkEnd w:id="146"/>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47" w:name="_Toc393188810"/>
      <w:bookmarkStart w:id="148" w:name="_Toc503173280"/>
      <w:bookmarkStart w:id="149" w:name="_Toc516122685"/>
      <w:r>
        <w:t>Year</w:t>
      </w:r>
      <w:bookmarkEnd w:id="147"/>
      <w:bookmarkEnd w:id="148"/>
      <w:bookmarkEnd w:id="149"/>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50" w:name="_Toc393188811"/>
      <w:bookmarkStart w:id="151" w:name="_Toc503173281"/>
      <w:bookmarkStart w:id="152" w:name="_Toc516122686"/>
      <w:r>
        <w:t>Month</w:t>
      </w:r>
      <w:bookmarkEnd w:id="150"/>
      <w:bookmarkEnd w:id="151"/>
      <w:bookmarkEnd w:id="152"/>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53" w:name="_Toc393188812"/>
      <w:bookmarkStart w:id="154" w:name="_Toc503173282"/>
      <w:bookmarkStart w:id="155" w:name="_Toc516122687"/>
      <w:r>
        <w:t>TMax</w:t>
      </w:r>
      <w:bookmarkEnd w:id="153"/>
      <w:bookmarkEnd w:id="154"/>
      <w:bookmarkEnd w:id="155"/>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56" w:name="_Toc393188813"/>
      <w:bookmarkStart w:id="157" w:name="_Toc503173283"/>
      <w:bookmarkStart w:id="158" w:name="_Toc516122688"/>
      <w:r>
        <w:lastRenderedPageBreak/>
        <w:t>TMin</w:t>
      </w:r>
      <w:bookmarkEnd w:id="156"/>
      <w:bookmarkEnd w:id="157"/>
      <w:bookmarkEnd w:id="158"/>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59" w:name="_Toc393188814"/>
      <w:bookmarkStart w:id="160" w:name="_Toc503173284"/>
      <w:bookmarkStart w:id="161" w:name="_Toc516122689"/>
      <w:r>
        <w:t>PAR</w:t>
      </w:r>
      <w:bookmarkEnd w:id="159"/>
      <w:bookmarkEnd w:id="160"/>
      <w:bookmarkEnd w:id="161"/>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62" w:name="_Toc393188815"/>
      <w:bookmarkStart w:id="163" w:name="_Toc503173285"/>
      <w:bookmarkStart w:id="164" w:name="_Toc516122690"/>
      <w:r>
        <w:t>Prec</w:t>
      </w:r>
      <w:bookmarkEnd w:id="162"/>
      <w:bookmarkEnd w:id="163"/>
      <w:bookmarkEnd w:id="164"/>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65" w:name="_Toc393188816"/>
      <w:bookmarkStart w:id="166" w:name="_Toc503173286"/>
      <w:bookmarkStart w:id="167" w:name="_Toc516122691"/>
      <w:r>
        <w:t>CO2</w:t>
      </w:r>
      <w:bookmarkEnd w:id="165"/>
      <w:bookmarkEnd w:id="166"/>
      <w:bookmarkEnd w:id="167"/>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168" w:name="_Toc502824549"/>
      <w:bookmarkStart w:id="169" w:name="_Ref503159258"/>
      <w:bookmarkStart w:id="170" w:name="_Toc503173287"/>
      <w:bookmarkStart w:id="171" w:name="_Toc516122692"/>
      <w:r>
        <w:t>O3 (Optional)</w:t>
      </w:r>
      <w:bookmarkEnd w:id="168"/>
      <w:bookmarkEnd w:id="169"/>
      <w:bookmarkEnd w:id="170"/>
      <w:bookmarkEnd w:id="171"/>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72" w:name="_Toc393188817"/>
      <w:bookmarkStart w:id="173" w:name="_Ref465340320"/>
      <w:bookmarkStart w:id="174" w:name="_Toc503173288"/>
      <w:bookmarkStart w:id="175" w:name="_Toc516122693"/>
      <w:r>
        <w:lastRenderedPageBreak/>
        <w:t xml:space="preserve">Input File – </w:t>
      </w:r>
      <w:r w:rsidR="00F93A75">
        <w:t xml:space="preserve">Generic </w:t>
      </w:r>
      <w:bookmarkEnd w:id="172"/>
      <w:r w:rsidR="000F375C" w:rsidRPr="00F93A75">
        <w:t>PnET</w:t>
      </w:r>
      <w:r w:rsidR="000F375C">
        <w:t xml:space="preserve"> Species </w:t>
      </w:r>
      <w:r w:rsidR="000F375C" w:rsidRPr="00F93A75">
        <w:t>Parameters</w:t>
      </w:r>
      <w:bookmarkEnd w:id="173"/>
      <w:bookmarkEnd w:id="174"/>
      <w:bookmarkEnd w:id="175"/>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76" w:name="_Toc503173289"/>
      <w:bookmarkStart w:id="177" w:name="_Toc516122694"/>
      <w:r>
        <w:t>Example file:</w:t>
      </w:r>
      <w:bookmarkEnd w:id="176"/>
      <w:bookmarkEnd w:id="177"/>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78" w:name="_Toc503173290"/>
      <w:bookmarkStart w:id="179" w:name="_Toc516122695"/>
      <w:r>
        <w:t>LandisData</w:t>
      </w:r>
      <w:bookmarkEnd w:id="178"/>
      <w:bookmarkEnd w:id="179"/>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80" w:name="_Toc503173291"/>
      <w:bookmarkStart w:id="181" w:name="_Toc516122696"/>
      <w:r>
        <w:t>PnETGenericParameters</w:t>
      </w:r>
      <w:bookmarkEnd w:id="180"/>
      <w:bookmarkEnd w:id="181"/>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82" w:name="_Ref502929948"/>
      <w:bookmarkStart w:id="183" w:name="_Toc503173292"/>
      <w:bookmarkStart w:id="184" w:name="_Toc516122697"/>
      <w:r>
        <w:lastRenderedPageBreak/>
        <w:t>MaxCanopyLayers</w:t>
      </w:r>
      <w:bookmarkEnd w:id="182"/>
      <w:bookmarkEnd w:id="183"/>
      <w:bookmarkEnd w:id="184"/>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85" w:name="_Toc503173293"/>
      <w:bookmarkStart w:id="186" w:name="_Toc516122698"/>
      <w:r>
        <w:t>MaxDevLyrAv</w:t>
      </w:r>
      <w:bookmarkEnd w:id="185"/>
      <w:bookmarkEnd w:id="186"/>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187" w:name="_Toc503173294"/>
      <w:bookmarkStart w:id="188" w:name="_Toc516122699"/>
      <w:r>
        <w:t>IMAX</w:t>
      </w:r>
      <w:bookmarkEnd w:id="187"/>
      <w:bookmarkEnd w:id="188"/>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89" w:name="_Toc503173295"/>
      <w:bookmarkStart w:id="190" w:name="_Toc516122700"/>
      <w:r>
        <w:t>DVPD1, DVPD2</w:t>
      </w:r>
      <w:bookmarkEnd w:id="189"/>
      <w:bookmarkEnd w:id="190"/>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91" w:name="_Toc503173296"/>
      <w:bookmarkStart w:id="192" w:name="_Toc516122701"/>
      <w:r>
        <w:t>BFolResp</w:t>
      </w:r>
      <w:bookmarkEnd w:id="191"/>
      <w:bookmarkEnd w:id="192"/>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193" w:name="_Toc502824559"/>
      <w:bookmarkStart w:id="194" w:name="_Toc503173297"/>
      <w:bookmarkStart w:id="195" w:name="_Toc516122702"/>
      <w:r>
        <w:t>MaintResp</w:t>
      </w:r>
      <w:bookmarkEnd w:id="193"/>
      <w:bookmarkEnd w:id="194"/>
      <w:bookmarkEnd w:id="195"/>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196" w:name="_Toc503173298"/>
      <w:bookmarkStart w:id="197" w:name="_Toc516122703"/>
      <w:r>
        <w:lastRenderedPageBreak/>
        <w:t>TORoot/TOWood</w:t>
      </w:r>
      <w:bookmarkEnd w:id="196"/>
      <w:bookmarkEnd w:id="197"/>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98" w:name="_Toc503173299"/>
      <w:bookmarkStart w:id="199" w:name="_Toc516122704"/>
      <w:r>
        <w:t>Q10</w:t>
      </w:r>
      <w:bookmarkEnd w:id="198"/>
      <w:bookmarkEnd w:id="199"/>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200" w:name="_Toc503173300"/>
      <w:bookmarkStart w:id="201" w:name="_Toc516122705"/>
      <w:r>
        <w:t>FolLignin</w:t>
      </w:r>
      <w:bookmarkEnd w:id="200"/>
      <w:bookmarkEnd w:id="201"/>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202" w:name="_Toc503173301"/>
      <w:bookmarkStart w:id="203" w:name="_Toc516122706"/>
      <w:r w:rsidRPr="001E7BC2">
        <w:t>KWdLit</w:t>
      </w:r>
      <w:bookmarkEnd w:id="202"/>
      <w:bookmarkEnd w:id="203"/>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204" w:name="_Toc503173302"/>
      <w:bookmarkStart w:id="205" w:name="_Toc516122707"/>
      <w:r>
        <w:t>InitialNSC</w:t>
      </w:r>
      <w:bookmarkEnd w:id="204"/>
      <w:bookmarkEnd w:id="205"/>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206" w:name="_Toc503173303"/>
      <w:bookmarkStart w:id="207" w:name="_Toc516122708"/>
      <w:r>
        <w:t>CFracBiomass</w:t>
      </w:r>
      <w:bookmarkEnd w:id="206"/>
      <w:bookmarkEnd w:id="207"/>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208" w:name="_Toc451248939"/>
      <w:bookmarkStart w:id="209" w:name="_Toc503173304"/>
      <w:bookmarkStart w:id="210" w:name="_Toc516122709"/>
      <w:r w:rsidRPr="005979DB">
        <w:t>PrecipEvents</w:t>
      </w:r>
      <w:bookmarkEnd w:id="208"/>
      <w:bookmarkEnd w:id="209"/>
      <w:bookmarkEnd w:id="210"/>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211" w:name="_Toc503173305"/>
      <w:bookmarkStart w:id="212" w:name="_Toc516122710"/>
      <w:r w:rsidRPr="00EA1B7B">
        <w:t>P</w:t>
      </w:r>
      <w:r>
        <w:t>reventEstablishment</w:t>
      </w:r>
      <w:bookmarkEnd w:id="211"/>
      <w:bookmarkEnd w:id="212"/>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213" w:name="_Toc451248941"/>
      <w:bookmarkStart w:id="214" w:name="_Ref465340431"/>
      <w:bookmarkStart w:id="215" w:name="_Toc503173306"/>
      <w:bookmarkStart w:id="216" w:name="_Toc516122711"/>
      <w:r>
        <w:lastRenderedPageBreak/>
        <w:t>Wythers</w:t>
      </w:r>
      <w:bookmarkEnd w:id="213"/>
      <w:bookmarkEnd w:id="214"/>
      <w:bookmarkEnd w:id="215"/>
      <w:bookmarkEnd w:id="216"/>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217" w:name="_Toc451248942"/>
      <w:bookmarkStart w:id="218" w:name="_Ref465340413"/>
      <w:bookmarkStart w:id="219" w:name="_Toc503173307"/>
      <w:bookmarkStart w:id="220" w:name="_Toc516122712"/>
      <w:r>
        <w:t>DTEMP</w:t>
      </w:r>
      <w:bookmarkEnd w:id="217"/>
      <w:bookmarkEnd w:id="218"/>
      <w:bookmarkEnd w:id="219"/>
      <w:bookmarkEnd w:id="220"/>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221" w:name="_Ref502931930"/>
      <w:bookmarkStart w:id="222" w:name="_Toc503173308"/>
      <w:bookmarkStart w:id="223" w:name="_Toc516122713"/>
      <w:r>
        <w:lastRenderedPageBreak/>
        <w:t>Input File – PnET</w:t>
      </w:r>
      <w:r w:rsidR="000F375C">
        <w:t xml:space="preserve"> </w:t>
      </w:r>
      <w:r>
        <w:t>Species</w:t>
      </w:r>
      <w:r w:rsidR="000F375C">
        <w:t xml:space="preserve"> </w:t>
      </w:r>
      <w:r>
        <w:t>Parameters</w:t>
      </w:r>
      <w:bookmarkEnd w:id="221"/>
      <w:bookmarkEnd w:id="222"/>
      <w:bookmarkEnd w:id="223"/>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24" w:name="_Toc503173309"/>
      <w:bookmarkStart w:id="225" w:name="_Toc516122714"/>
      <w:r>
        <w:t>Example file:</w:t>
      </w:r>
      <w:bookmarkEnd w:id="224"/>
      <w:bookmarkEnd w:id="225"/>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r w:rsidRPr="007D7525">
        <w:rPr>
          <w:rFonts w:ascii="Courier New" w:hAnsi="Courier New" w:cs="Courier New"/>
          <w:sz w:val="20"/>
          <w:szCs w:val="20"/>
        </w:rPr>
        <w:t>acersac</w:t>
      </w:r>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26" w:name="_Toc503173310"/>
      <w:bookmarkStart w:id="227" w:name="_Toc516122715"/>
      <w:bookmarkStart w:id="228" w:name="_Toc393188821"/>
      <w:r>
        <w:t>LandisData</w:t>
      </w:r>
      <w:bookmarkEnd w:id="226"/>
      <w:bookmarkEnd w:id="227"/>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229" w:name="_Toc503173311"/>
      <w:bookmarkStart w:id="230" w:name="_Toc516122716"/>
      <w:bookmarkEnd w:id="228"/>
      <w:r w:rsidRPr="00DF1E30">
        <w:t>PnETSpeciesParameters</w:t>
      </w:r>
      <w:r>
        <w:t xml:space="preserve"> (species name)</w:t>
      </w:r>
      <w:bookmarkEnd w:id="229"/>
      <w:bookmarkEnd w:id="230"/>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231" w:name="_Toc503173312"/>
      <w:bookmarkStart w:id="232" w:name="_Toc516122717"/>
      <w:r>
        <w:t>FolN</w:t>
      </w:r>
      <w:bookmarkEnd w:id="231"/>
      <w:bookmarkEnd w:id="232"/>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233" w:name="_Toc503173313"/>
      <w:bookmarkStart w:id="234" w:name="_Toc516122718"/>
      <w:r w:rsidRPr="00C96618">
        <w:t>SLWmax</w:t>
      </w:r>
      <w:bookmarkEnd w:id="233"/>
      <w:bookmarkEnd w:id="234"/>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235" w:name="_Toc503173314"/>
      <w:bookmarkStart w:id="236" w:name="_Toc516122719"/>
      <w:r>
        <w:lastRenderedPageBreak/>
        <w:t>SLWDel</w:t>
      </w:r>
      <w:bookmarkEnd w:id="235"/>
      <w:bookmarkEnd w:id="236"/>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237" w:name="_Toc503173315"/>
      <w:bookmarkStart w:id="238" w:name="_Toc516122720"/>
      <w:r>
        <w:t>Tofol</w:t>
      </w:r>
      <w:bookmarkEnd w:id="237"/>
      <w:bookmarkEnd w:id="238"/>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239" w:name="_Toc393188830"/>
      <w:bookmarkStart w:id="240" w:name="_Toc503173316"/>
      <w:bookmarkStart w:id="241" w:name="_Toc516122721"/>
      <w:r>
        <w:t>AmaxA</w:t>
      </w:r>
      <w:bookmarkEnd w:id="239"/>
      <w:bookmarkEnd w:id="240"/>
      <w:bookmarkEnd w:id="241"/>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242" w:name="_Toc393188831"/>
      <w:bookmarkStart w:id="243" w:name="_Toc503173317"/>
      <w:bookmarkStart w:id="244" w:name="_Toc516122722"/>
      <w:r>
        <w:t>AmaxB</w:t>
      </w:r>
      <w:bookmarkEnd w:id="242"/>
      <w:bookmarkEnd w:id="243"/>
      <w:bookmarkEnd w:id="244"/>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245" w:name="_Toc382310200"/>
      <w:bookmarkStart w:id="246" w:name="_Toc393188832"/>
      <w:bookmarkStart w:id="247" w:name="_Toc503173318"/>
      <w:bookmarkStart w:id="248" w:name="_Toc516122723"/>
      <w:bookmarkEnd w:id="245"/>
      <w:r>
        <w:t>HalfSat</w:t>
      </w:r>
      <w:bookmarkEnd w:id="246"/>
      <w:bookmarkEnd w:id="247"/>
      <w:bookmarkEnd w:id="248"/>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249" w:name="_Toc503173319"/>
      <w:bookmarkStart w:id="250" w:name="_Toc516122724"/>
      <w:bookmarkStart w:id="251" w:name="_Toc393188833"/>
      <w:r>
        <w:t>H2, H3, H4</w:t>
      </w:r>
      <w:bookmarkEnd w:id="249"/>
      <w:bookmarkEnd w:id="250"/>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252" w:name="_Toc393188835"/>
      <w:bookmarkStart w:id="253" w:name="_Toc503173320"/>
      <w:bookmarkStart w:id="254" w:name="_Toc516122725"/>
      <w:bookmarkEnd w:id="251"/>
      <w:r>
        <w:t>PsnAgeRed</w:t>
      </w:r>
      <w:bookmarkEnd w:id="252"/>
      <w:bookmarkEnd w:id="253"/>
      <w:bookmarkEnd w:id="254"/>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255" w:name="_Toc393188837"/>
      <w:bookmarkStart w:id="256" w:name="_Toc503173321"/>
      <w:bookmarkStart w:id="257" w:name="_Toc516122726"/>
      <w:r>
        <w:t>PsnTMin</w:t>
      </w:r>
      <w:bookmarkEnd w:id="255"/>
      <w:bookmarkEnd w:id="256"/>
      <w:bookmarkEnd w:id="257"/>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258" w:name="_Toc393188838"/>
      <w:bookmarkStart w:id="259" w:name="_Toc503173322"/>
      <w:bookmarkStart w:id="260" w:name="_Toc516122727"/>
      <w:r>
        <w:t>PsnTOpt</w:t>
      </w:r>
      <w:bookmarkEnd w:id="258"/>
      <w:bookmarkEnd w:id="259"/>
      <w:bookmarkEnd w:id="260"/>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261" w:name="_Toc393188841"/>
      <w:bookmarkStart w:id="262" w:name="_Toc503173323"/>
      <w:bookmarkStart w:id="263" w:name="_Toc516122728"/>
      <w:r>
        <w:t>k</w:t>
      </w:r>
      <w:bookmarkEnd w:id="261"/>
      <w:bookmarkEnd w:id="262"/>
      <w:bookmarkEnd w:id="263"/>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264" w:name="_Toc393188845"/>
      <w:bookmarkStart w:id="265" w:name="_Toc503173326"/>
      <w:bookmarkStart w:id="266" w:name="_Toc516122729"/>
      <w:r>
        <w:t>DNSC</w:t>
      </w:r>
      <w:bookmarkEnd w:id="264"/>
      <w:bookmarkEnd w:id="265"/>
      <w:bookmarkEnd w:id="266"/>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267" w:name="_Toc503173327"/>
      <w:bookmarkStart w:id="268" w:name="_Toc516122730"/>
      <w:r>
        <w:t>FracBelowG</w:t>
      </w:r>
      <w:bookmarkEnd w:id="267"/>
      <w:bookmarkEnd w:id="268"/>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269" w:name="_Toc393188847"/>
      <w:bookmarkStart w:id="270" w:name="_Toc503173328"/>
      <w:bookmarkStart w:id="271" w:name="_Toc516122731"/>
      <w:r>
        <w:t>EstMoist</w:t>
      </w:r>
      <w:bookmarkEnd w:id="269"/>
      <w:bookmarkEnd w:id="270"/>
      <w:bookmarkEnd w:id="271"/>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272" w:name="_Toc393188848"/>
      <w:bookmarkStart w:id="273" w:name="_Toc503173329"/>
      <w:bookmarkStart w:id="274" w:name="_Toc516122732"/>
      <w:r>
        <w:lastRenderedPageBreak/>
        <w:t>EstRad</w:t>
      </w:r>
      <w:bookmarkEnd w:id="272"/>
      <w:bookmarkEnd w:id="273"/>
      <w:bookmarkEnd w:id="274"/>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275" w:name="_Toc503173330"/>
      <w:bookmarkStart w:id="276" w:name="_Toc516122733"/>
      <w:r>
        <w:t>FracFol</w:t>
      </w:r>
      <w:bookmarkEnd w:id="275"/>
      <w:bookmarkEnd w:id="276"/>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277" w:name="_Toc503173331"/>
      <w:bookmarkStart w:id="278" w:name="_Toc516122734"/>
      <w:r>
        <w:t>FrActWd</w:t>
      </w:r>
      <w:bookmarkEnd w:id="277"/>
      <w:bookmarkEnd w:id="278"/>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279" w:name="_Toc502824594"/>
      <w:bookmarkStart w:id="280" w:name="_Toc503173332"/>
      <w:bookmarkStart w:id="281" w:name="_Toc516122735"/>
      <w:r w:rsidRPr="0030025B">
        <w:t>CO2HalfSatEff</w:t>
      </w:r>
      <w:bookmarkEnd w:id="279"/>
      <w:bookmarkEnd w:id="280"/>
      <w:r w:rsidR="0023244C">
        <w:t xml:space="preserve"> (Optional)</w:t>
      </w:r>
      <w:bookmarkEnd w:id="281"/>
    </w:p>
    <w:p w14:paraId="462CE9CD" w14:textId="7D0D1B92"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t>-</w:t>
      </w:r>
      <w:del w:id="282" w:author="Gustafson, Eric -FS" w:date="2018-07-31T13:01:00Z">
        <w:r w:rsidR="0023244C" w:rsidDel="004D6277">
          <w:delText>1</w:delText>
        </w:r>
        <w:r w:rsidR="0023244C" w:rsidRPr="00361F61" w:rsidDel="004D6277">
          <w:delText>.0</w:delText>
        </w:r>
        <w:r w:rsidR="0023244C" w:rsidRPr="0075050D" w:rsidDel="004D6277">
          <w:rPr>
            <w:u w:val="single"/>
          </w:rPr>
          <w:delText>&lt;</w:delText>
        </w:r>
        <w:r w:rsidR="0023244C" w:rsidRPr="00361F61" w:rsidDel="004D6277">
          <w:delText xml:space="preserve"> </w:delText>
        </w:r>
      </w:del>
      <w:r w:rsidR="0023244C" w:rsidRPr="00361F61">
        <w:t>decimal</w:t>
      </w:r>
      <w:r w:rsidR="0023244C" w:rsidRPr="0075050D">
        <w:rPr>
          <w:u w:val="single"/>
        </w:rPr>
        <w:t>&lt;</w:t>
      </w:r>
      <w:del w:id="283" w:author="Gustafson, Eric -FS" w:date="2018-07-31T13:01:00Z">
        <w:r w:rsidR="0023244C" w:rsidDel="004D6277">
          <w:delText>1</w:delText>
        </w:r>
      </w:del>
      <w:ins w:id="284" w:author="Gustafson, Eric -FS" w:date="2018-07-31T13:01:00Z">
        <w:r w:rsidR="004D6277">
          <w:t>0</w:t>
        </w:r>
      </w:ins>
      <w:r w:rsidR="0023244C">
        <w:t>.0</w:t>
      </w:r>
      <w:r w:rsidRPr="00361F61">
        <w:t>.  Units:</w:t>
      </w:r>
      <w:r>
        <w:t xml:space="preserve"> unitless</w:t>
      </w:r>
      <w:r w:rsidRPr="00361F61">
        <w:t>.</w:t>
      </w:r>
      <w:r>
        <w:t xml:space="preserve">  Default=0.0.  Set to zero to turn off </w:t>
      </w:r>
      <w:ins w:id="285" w:author="Gustafson, Eric -FS" w:date="2018-07-31T13:03:00Z">
        <w:r w:rsidR="004D6277">
          <w:t xml:space="preserve">this </w:t>
        </w:r>
      </w:ins>
      <w:r>
        <w:t xml:space="preserve">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286" w:name="_Toc502824595"/>
      <w:bookmarkStart w:id="287" w:name="_Toc503173333"/>
      <w:bookmarkStart w:id="288" w:name="_Toc516122736"/>
      <w:r>
        <w:t>O3StomataSens (Optional)</w:t>
      </w:r>
      <w:bookmarkEnd w:id="286"/>
      <w:bookmarkEnd w:id="287"/>
      <w:bookmarkEnd w:id="288"/>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289" w:name="_Toc502824596"/>
      <w:bookmarkStart w:id="290" w:name="_Toc503173334"/>
      <w:bookmarkStart w:id="291" w:name="_Toc516122737"/>
      <w:r>
        <w:t>O3GrowthSens (Optional)</w:t>
      </w:r>
      <w:bookmarkEnd w:id="289"/>
      <w:bookmarkEnd w:id="290"/>
      <w:bookmarkEnd w:id="291"/>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8E80CB0" w:rsidR="001A15A5" w:rsidRDefault="005659FC" w:rsidP="001A15A5">
      <w:pPr>
        <w:pStyle w:val="Heading2"/>
        <w:tabs>
          <w:tab w:val="clear" w:pos="1116"/>
          <w:tab w:val="num" w:pos="0"/>
          <w:tab w:val="num" w:pos="4716"/>
        </w:tabs>
        <w:ind w:left="648" w:hanging="648"/>
      </w:pPr>
      <w:bookmarkStart w:id="292" w:name="_Toc502824597"/>
      <w:bookmarkStart w:id="293" w:name="_Toc503173335"/>
      <w:bookmarkStart w:id="294" w:name="_Toc516122738"/>
      <w:ins w:id="295" w:author="Gustafson, Eric -FS" w:date="2018-07-31T16:03:00Z">
        <w:r>
          <w:lastRenderedPageBreak/>
          <w:t>Max</w:t>
        </w:r>
      </w:ins>
      <w:r w:rsidR="001A15A5">
        <w:t>FolN</w:t>
      </w:r>
      <w:del w:id="296" w:author="Gustafson, Eric -FS" w:date="2018-07-31T16:03:00Z">
        <w:r w:rsidR="001A15A5" w:rsidDel="005659FC">
          <w:delText>Int</w:delText>
        </w:r>
      </w:del>
      <w:r w:rsidR="001A15A5">
        <w:t xml:space="preserve">, </w:t>
      </w:r>
      <w:del w:id="297" w:author="Gustafson, Eric -FS" w:date="2018-07-31T16:03:00Z">
        <w:r w:rsidR="001A15A5" w:rsidDel="005659FC">
          <w:delText xml:space="preserve">FolNSlope </w:delText>
        </w:r>
      </w:del>
      <w:ins w:id="298" w:author="Gustafson, Eric -FS" w:date="2018-07-31T16:03:00Z">
        <w:r>
          <w:t xml:space="preserve">FolNShape </w:t>
        </w:r>
      </w:ins>
      <w:r w:rsidR="001A15A5">
        <w:t>(Optional)</w:t>
      </w:r>
      <w:bookmarkEnd w:id="292"/>
      <w:bookmarkEnd w:id="293"/>
      <w:bookmarkEnd w:id="294"/>
    </w:p>
    <w:p w14:paraId="07FABB56" w14:textId="51FBA23C" w:rsidR="001A15A5" w:rsidRDefault="001A15A5" w:rsidP="001A15A5">
      <w:pPr>
        <w:pStyle w:val="textbody"/>
        <w:ind w:left="540"/>
      </w:pPr>
      <w:del w:id="299" w:author="Gustafson, Eric -FS" w:date="2018-07-31T16:06:00Z">
        <w:r w:rsidDel="005659FC">
          <w:delText>Intercept and slope p</w:delText>
        </w:r>
      </w:del>
      <w:ins w:id="300" w:author="Gustafson, Eric -FS" w:date="2018-07-31T16:06:00Z">
        <w:r w:rsidR="005659FC">
          <w:t>P</w:t>
        </w:r>
      </w:ins>
      <w:r>
        <w:t xml:space="preserve">arameters controlling the dynamic response of foliar nitrogen (FolN) to light according to: </w:t>
      </w:r>
      <w:ins w:id="301" w:author="Gustafson, Eric -FS" w:date="2018-07-31T16:04:00Z">
        <w:r w:rsidR="005659FC">
          <w:t>AdjFolN = FolN + ((MaxFolN – FolN) * frad^FolNShape)</w:t>
        </w:r>
        <w:r w:rsidR="005659FC">
          <w:tab/>
        </w:r>
      </w:ins>
      <w:del w:id="302" w:author="Gustafson, Eric -FS" w:date="2018-07-31T16:04:00Z">
        <w:r w:rsidDel="005659FC">
          <w:delText>AdjFolN = FolN * (fRad *</w:delText>
        </w:r>
        <w:r w:rsidRPr="00432382" w:rsidDel="005659FC">
          <w:delText xml:space="preserve"> </w:delText>
        </w:r>
        <w:r w:rsidDel="005659FC">
          <w:delText>FolNSlope + FolNInt)</w:delText>
        </w:r>
      </w:del>
      <w:r>
        <w:t xml:space="preserve">.  </w:t>
      </w:r>
      <w:ins w:id="303" w:author="Gustafson, Eric -FS" w:date="2018-08-01T08:00:00Z">
        <w:r w:rsidR="006E11CF">
          <w:t>FolN</w:t>
        </w:r>
        <w:r w:rsidR="006E11CF">
          <w:t xml:space="preserve"> </w:t>
        </w:r>
        <w:r w:rsidR="006E11CF">
          <w:t>is used as the minimum bound for AdjFolN</w:t>
        </w:r>
        <w:bookmarkStart w:id="304" w:name="_GoBack"/>
        <w:bookmarkEnd w:id="304"/>
        <w:r w:rsidR="006E11CF">
          <w:t xml:space="preserve">.  </w:t>
        </w:r>
      </w:ins>
      <w:r>
        <w:t>V</w:t>
      </w:r>
      <w:r w:rsidRPr="00361F61">
        <w:t>alue</w:t>
      </w:r>
      <w:r>
        <w:t>s</w:t>
      </w:r>
      <w:r w:rsidRPr="00361F61">
        <w:t>: 0.0</w:t>
      </w:r>
      <w:r w:rsidRPr="0075050D">
        <w:rPr>
          <w:u w:val="single"/>
        </w:rPr>
        <w:t>&lt;</w:t>
      </w:r>
      <w:r w:rsidRPr="00361F61">
        <w:t>decimal.  Units:</w:t>
      </w:r>
      <w:r>
        <w:t xml:space="preserve"> %N by weight</w:t>
      </w:r>
      <w:ins w:id="305" w:author="Gustafson, Eric -FS" w:date="2018-07-31T16:06:00Z">
        <w:r w:rsidR="005659FC">
          <w:t>, unitless</w:t>
        </w:r>
      </w:ins>
      <w:r w:rsidRPr="00361F61">
        <w:t>.</w:t>
      </w:r>
      <w:r>
        <w:t xml:space="preserve">  </w:t>
      </w:r>
      <w:del w:id="306" w:author="Gustafson, Eric -FS" w:date="2018-07-31T16:05:00Z">
        <w:r w:rsidDel="005659FC">
          <w:delText>Defaults=1.0, 0.0.  Set to defaults</w:delText>
        </w:r>
      </w:del>
      <w:ins w:id="307" w:author="Gustafson, Eric -FS" w:date="2018-07-31T16:05:00Z">
        <w:r w:rsidR="005659FC">
          <w:t>Omit these parameters</w:t>
        </w:r>
      </w:ins>
      <w:r>
        <w:t xml:space="preserve"> to turn off effect.  See </w:t>
      </w:r>
      <w:r w:rsidRPr="009422C9">
        <w:t>PnET-Succession function worksheet.xlsx</w:t>
      </w:r>
      <w:r>
        <w:t xml:space="preserve"> to see how the parameters affect FolN.</w:t>
      </w:r>
    </w:p>
    <w:p w14:paraId="01063924" w14:textId="751CCD45" w:rsidR="005659FC" w:rsidRDefault="005659FC" w:rsidP="005659FC">
      <w:pPr>
        <w:pStyle w:val="Heading2"/>
        <w:tabs>
          <w:tab w:val="clear" w:pos="1116"/>
          <w:tab w:val="num" w:pos="0"/>
          <w:tab w:val="num" w:pos="4716"/>
        </w:tabs>
        <w:ind w:left="648" w:hanging="648"/>
        <w:rPr>
          <w:ins w:id="308" w:author="Gustafson, Eric -FS" w:date="2018-07-31T16:02:00Z"/>
        </w:rPr>
      </w:pPr>
      <w:ins w:id="309" w:author="Gustafson, Eric -FS" w:date="2018-07-31T16:03:00Z">
        <w:r>
          <w:t>MaxFrac</w:t>
        </w:r>
      </w:ins>
      <w:ins w:id="310" w:author="Gustafson, Eric -FS" w:date="2018-07-31T16:02:00Z">
        <w:r>
          <w:t xml:space="preserve">Fol </w:t>
        </w:r>
      </w:ins>
      <w:ins w:id="311" w:author="Gustafson, Eric -FS" w:date="2018-07-31T16:03:00Z">
        <w:r>
          <w:t xml:space="preserve">FracFolShape </w:t>
        </w:r>
      </w:ins>
      <w:ins w:id="312" w:author="Gustafson, Eric -FS" w:date="2018-07-31T16:02:00Z">
        <w:r>
          <w:t>(Optional)</w:t>
        </w:r>
      </w:ins>
    </w:p>
    <w:p w14:paraId="66CADA97" w14:textId="25411D78" w:rsidR="005659FC" w:rsidRDefault="009E2E2B" w:rsidP="005659FC">
      <w:pPr>
        <w:pStyle w:val="textbody"/>
        <w:ind w:left="540"/>
        <w:rPr>
          <w:ins w:id="313" w:author="Gustafson, Eric -FS" w:date="2018-07-31T16:02:00Z"/>
        </w:rPr>
      </w:pPr>
      <w:ins w:id="314" w:author="Gustafson, Eric -FS" w:date="2018-08-01T07:56:00Z">
        <w:r>
          <w:t>P</w:t>
        </w:r>
      </w:ins>
      <w:ins w:id="315" w:author="Gustafson, Eric -FS" w:date="2018-07-31T16:02:00Z">
        <w:r w:rsidR="005659FC">
          <w:t xml:space="preserve">arameters controlling the dynamic response of </w:t>
        </w:r>
      </w:ins>
      <w:ins w:id="316" w:author="Gustafson, Eric -FS" w:date="2018-08-01T07:56:00Z">
        <w:r>
          <w:t xml:space="preserve">fraction of </w:t>
        </w:r>
      </w:ins>
      <w:ins w:id="317" w:author="Gustafson, Eric -FS" w:date="2018-07-31T16:02:00Z">
        <w:r>
          <w:t>foliage</w:t>
        </w:r>
        <w:r w:rsidR="005659FC">
          <w:t xml:space="preserve"> (</w:t>
        </w:r>
      </w:ins>
      <w:ins w:id="318" w:author="Gustafson, Eric -FS" w:date="2018-08-01T07:56:00Z">
        <w:r>
          <w:t>Frac</w:t>
        </w:r>
      </w:ins>
      <w:ins w:id="319" w:author="Gustafson, Eric -FS" w:date="2018-07-31T16:02:00Z">
        <w:r w:rsidR="005659FC">
          <w:t xml:space="preserve">Fol) to light according to: </w:t>
        </w:r>
      </w:ins>
      <w:ins w:id="320" w:author="Gustafson, Eric -FS" w:date="2018-08-01T07:57:00Z">
        <w:r w:rsidR="006E11CF">
          <w:t>AdjFracFol = MinFracFol + ((MaxFracFol –</w:t>
        </w:r>
        <w:r w:rsidR="006E11CF">
          <w:t xml:space="preserve"> </w:t>
        </w:r>
        <w:r w:rsidR="006E11CF">
          <w:t>FracFol) * frad^FracFolShape)</w:t>
        </w:r>
      </w:ins>
      <w:ins w:id="321" w:author="Gustafson, Eric -FS" w:date="2018-07-31T16:02:00Z">
        <w:r w:rsidR="005659FC">
          <w:t xml:space="preserve">.  </w:t>
        </w:r>
      </w:ins>
      <w:ins w:id="322" w:author="Gustafson, Eric -FS" w:date="2018-08-01T07:59:00Z">
        <w:r w:rsidR="006E11CF">
          <w:t>FracFol</w:t>
        </w:r>
        <w:r w:rsidR="006E11CF">
          <w:t xml:space="preserve"> </w:t>
        </w:r>
      </w:ins>
      <w:ins w:id="323" w:author="Gustafson, Eric -FS" w:date="2018-08-01T08:00:00Z">
        <w:r w:rsidR="006E11CF">
          <w:t xml:space="preserve">is used as the minimum bound for </w:t>
        </w:r>
        <w:r w:rsidR="006E11CF">
          <w:t>Adj</w:t>
        </w:r>
        <w:r w:rsidR="006E11CF">
          <w:t xml:space="preserve">FracFol.  </w:t>
        </w:r>
      </w:ins>
      <w:ins w:id="324" w:author="Gustafson, Eric -FS" w:date="2018-07-31T16:02:00Z">
        <w:r w:rsidR="005659FC">
          <w:t>V</w:t>
        </w:r>
        <w:r w:rsidR="005659FC" w:rsidRPr="00361F61">
          <w:t>alue</w:t>
        </w:r>
        <w:r w:rsidR="005659FC">
          <w:t>s</w:t>
        </w:r>
        <w:r w:rsidR="005659FC" w:rsidRPr="00361F61">
          <w:t xml:space="preserve">: </w:t>
        </w:r>
      </w:ins>
      <w:ins w:id="325" w:author="Gustafson, Eric -FS" w:date="2018-08-01T07:58:00Z">
        <w:r w:rsidR="006E11CF" w:rsidRPr="00361F61">
          <w:t>decimal</w:t>
        </w:r>
        <w:r w:rsidR="006E11CF" w:rsidRPr="00361F61">
          <w:t xml:space="preserve"> </w:t>
        </w:r>
        <w:r w:rsidR="006E11CF">
          <w:rPr>
            <w:u w:val="single"/>
          </w:rPr>
          <w:t>&gt;</w:t>
        </w:r>
      </w:ins>
      <w:ins w:id="326" w:author="Gustafson, Eric -FS" w:date="2018-07-31T16:02:00Z">
        <w:r w:rsidR="005659FC" w:rsidRPr="00361F61">
          <w:t>0.0.  Units:</w:t>
        </w:r>
        <w:r w:rsidR="005659FC">
          <w:t xml:space="preserve"> </w:t>
        </w:r>
      </w:ins>
      <w:ins w:id="327" w:author="Gustafson, Eric -FS" w:date="2018-08-01T07:58:00Z">
        <w:r w:rsidR="006E11CF">
          <w:t>proportion, unitless</w:t>
        </w:r>
      </w:ins>
      <w:ins w:id="328" w:author="Gustafson, Eric -FS" w:date="2018-07-31T16:02:00Z">
        <w:r w:rsidR="005659FC" w:rsidRPr="00361F61">
          <w:t>.</w:t>
        </w:r>
        <w:r w:rsidR="005659FC">
          <w:t xml:space="preserve">  Defaults=1.0, 0.0.  </w:t>
        </w:r>
      </w:ins>
      <w:ins w:id="329" w:author="Gustafson, Eric -FS" w:date="2018-08-01T07:59:00Z">
        <w:r w:rsidR="006E11CF">
          <w:t xml:space="preserve">Omit these parameters to turn off effect.  </w:t>
        </w:r>
      </w:ins>
      <w:ins w:id="330" w:author="Gustafson, Eric -FS" w:date="2018-07-31T16:02:00Z">
        <w:r w:rsidR="005659FC">
          <w:t xml:space="preserve">See </w:t>
        </w:r>
        <w:r w:rsidR="005659FC" w:rsidRPr="009422C9">
          <w:t>PnET-Succession function worksheet.xlsx</w:t>
        </w:r>
        <w:r w:rsidR="005659FC">
          <w:t xml:space="preserve"> to see how the parameters affect </w:t>
        </w:r>
      </w:ins>
      <w:ins w:id="331" w:author="Gustafson, Eric -FS" w:date="2018-08-01T07:59:00Z">
        <w:r w:rsidR="006E11CF">
          <w:t>FracFol</w:t>
        </w:r>
      </w:ins>
      <w:ins w:id="332" w:author="Gustafson, Eric -FS" w:date="2018-07-31T16:02:00Z">
        <w:r w:rsidR="005659FC">
          <w:t>.</w:t>
        </w:r>
      </w:ins>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333" w:name="_Ref502931940"/>
      <w:bookmarkStart w:id="334" w:name="_Toc503173336"/>
      <w:bookmarkStart w:id="335" w:name="_Toc516122739"/>
      <w:r>
        <w:lastRenderedPageBreak/>
        <w:t xml:space="preserve">Input file - </w:t>
      </w:r>
      <w:r w:rsidR="00F93A75">
        <w:t>Ecoregion parameter</w:t>
      </w:r>
      <w:r w:rsidR="00D54FA2">
        <w:t>s</w:t>
      </w:r>
      <w:bookmarkEnd w:id="333"/>
      <w:bookmarkEnd w:id="334"/>
      <w:bookmarkEnd w:id="335"/>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36" w:name="_Toc503173337"/>
      <w:bookmarkStart w:id="337" w:name="_Toc516122740"/>
      <w:bookmarkStart w:id="338" w:name="_Toc393188790"/>
      <w:bookmarkStart w:id="339" w:name="_Toc170289886"/>
      <w:r>
        <w:t>Example file:</w:t>
      </w:r>
      <w:bookmarkEnd w:id="336"/>
      <w:bookmarkEnd w:id="337"/>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SALO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340" w:name="_Toc503173338"/>
      <w:bookmarkStart w:id="341" w:name="_Toc516122741"/>
      <w:r>
        <w:t>LandisData</w:t>
      </w:r>
      <w:bookmarkEnd w:id="340"/>
      <w:bookmarkEnd w:id="341"/>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342" w:name="_Toc503173339"/>
      <w:bookmarkStart w:id="343" w:name="_Toc516122742"/>
      <w:r>
        <w:t>Ecoregion</w:t>
      </w:r>
      <w:bookmarkEnd w:id="338"/>
      <w:r w:rsidR="00DF1E30">
        <w:t>Parameters (ecoregion name)</w:t>
      </w:r>
      <w:bookmarkEnd w:id="342"/>
      <w:bookmarkEnd w:id="343"/>
      <w:r>
        <w:t xml:space="preserve"> </w:t>
      </w:r>
      <w:bookmarkEnd w:id="339"/>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344" w:name="_Toc503173340"/>
      <w:bookmarkStart w:id="345" w:name="_Toc516122743"/>
      <w:r>
        <w:t>SoilType</w:t>
      </w:r>
      <w:bookmarkEnd w:id="344"/>
      <w:bookmarkEnd w:id="345"/>
    </w:p>
    <w:p w14:paraId="5DDF21A3" w14:textId="288028B3"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rsidRPr="001A15A5">
        <w:t xml:space="preserve"> </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346" w:name="_Toc503173341"/>
      <w:bookmarkStart w:id="347" w:name="_Toc516122744"/>
      <w:r>
        <w:t>Latitude</w:t>
      </w:r>
      <w:bookmarkEnd w:id="346"/>
      <w:bookmarkEnd w:id="347"/>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348" w:name="_Toc403034283"/>
      <w:bookmarkStart w:id="349" w:name="_Toc403034536"/>
      <w:bookmarkStart w:id="350" w:name="_Toc403034898"/>
      <w:bookmarkStart w:id="351" w:name="_Toc403035076"/>
      <w:bookmarkStart w:id="352" w:name="_Toc403116275"/>
      <w:bookmarkStart w:id="353" w:name="_Toc403117610"/>
      <w:bookmarkStart w:id="354" w:name="_Toc503173342"/>
      <w:bookmarkStart w:id="355" w:name="_Toc516122745"/>
      <w:bookmarkStart w:id="356" w:name="_Toc393188794"/>
      <w:bookmarkEnd w:id="348"/>
      <w:bookmarkEnd w:id="349"/>
      <w:bookmarkEnd w:id="350"/>
      <w:bookmarkEnd w:id="351"/>
      <w:bookmarkEnd w:id="352"/>
      <w:bookmarkEnd w:id="353"/>
      <w:r>
        <w:lastRenderedPageBreak/>
        <w:t>RootingDepth</w:t>
      </w:r>
      <w:bookmarkEnd w:id="354"/>
      <w:bookmarkEnd w:id="355"/>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357" w:name="_Toc503173343"/>
      <w:bookmarkStart w:id="358" w:name="_Toc516122746"/>
      <w:r>
        <w:t>PrecLoss</w:t>
      </w:r>
      <w:r w:rsidRPr="003E2E51">
        <w:t>Frac</w:t>
      </w:r>
      <w:bookmarkEnd w:id="356"/>
      <w:bookmarkEnd w:id="357"/>
      <w:bookmarkEnd w:id="358"/>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359" w:name="_Toc503173344"/>
      <w:bookmarkStart w:id="360" w:name="_Toc516122747"/>
      <w:r>
        <w:t>LeakageFrac</w:t>
      </w:r>
      <w:bookmarkEnd w:id="359"/>
      <w:bookmarkEnd w:id="360"/>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361" w:name="_Toc503173345"/>
      <w:bookmarkStart w:id="362" w:name="_Toc516122748"/>
      <w:bookmarkStart w:id="363" w:name="_Toc393188796"/>
      <w:r>
        <w:t>PrecIntConst</w:t>
      </w:r>
      <w:bookmarkEnd w:id="361"/>
      <w:bookmarkEnd w:id="362"/>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364" w:name="_Ref502930222"/>
      <w:bookmarkStart w:id="365" w:name="_Toc503173346"/>
      <w:bookmarkStart w:id="366" w:name="_Toc516122749"/>
      <w:r>
        <w:t>SnowSublimFrac</w:t>
      </w:r>
      <w:bookmarkEnd w:id="364"/>
      <w:bookmarkEnd w:id="365"/>
      <w:bookmarkEnd w:id="366"/>
    </w:p>
    <w:p w14:paraId="662AFAC5" w14:textId="073D6400"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59EFA86" w14:textId="77777777" w:rsidR="00F93A75" w:rsidRDefault="00F93A75" w:rsidP="00682A1E">
      <w:pPr>
        <w:pStyle w:val="Heading2"/>
        <w:tabs>
          <w:tab w:val="clear" w:pos="1116"/>
          <w:tab w:val="num" w:pos="0"/>
          <w:tab w:val="num" w:pos="4716"/>
        </w:tabs>
        <w:ind w:left="648" w:hanging="648"/>
      </w:pPr>
      <w:bookmarkStart w:id="367" w:name="_Toc503173347"/>
      <w:bookmarkStart w:id="368" w:name="_Toc516122750"/>
      <w:r>
        <w:t>ClimateFileName</w:t>
      </w:r>
      <w:bookmarkEnd w:id="363"/>
      <w:bookmarkEnd w:id="367"/>
      <w:bookmarkEnd w:id="368"/>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23BA640E" w14:textId="77777777" w:rsidR="009244F4" w:rsidRDefault="009244F4" w:rsidP="00A85C15">
      <w:pPr>
        <w:pStyle w:val="Heading1"/>
        <w:pageBreakBefore w:val="0"/>
      </w:pPr>
      <w:bookmarkStart w:id="369" w:name="_Toc451248973"/>
      <w:bookmarkStart w:id="370" w:name="_Toc503173348"/>
      <w:bookmarkStart w:id="371" w:name="_Toc516122751"/>
      <w:bookmarkStart w:id="372" w:name="_Toc393188860"/>
      <w:r>
        <w:t xml:space="preserve">Input File - </w:t>
      </w:r>
      <w:r w:rsidRPr="00B3583A">
        <w:t>Output-PnET</w:t>
      </w:r>
      <w:bookmarkEnd w:id="369"/>
      <w:bookmarkEnd w:id="370"/>
      <w:bookmarkEnd w:id="371"/>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73" w:name="_Toc451248974"/>
      <w:bookmarkStart w:id="374" w:name="_Toc503173349"/>
      <w:bookmarkStart w:id="375" w:name="_Toc516122752"/>
      <w:r>
        <w:lastRenderedPageBreak/>
        <w:t>Example file:</w:t>
      </w:r>
      <w:bookmarkEnd w:id="373"/>
      <w:bookmarkEnd w:id="374"/>
      <w:bookmarkEnd w:id="375"/>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FoliageSenescence  output/Senescence/{species}/FolSenescence_{timestep}.img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WoodySenescence  output/Senescence/{species}/WoodSenescence_{timestep}.img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376" w:name="_Toc451248975"/>
      <w:bookmarkStart w:id="377" w:name="_Toc503173350"/>
      <w:bookmarkStart w:id="378" w:name="_Toc516122753"/>
      <w:r>
        <w:t>LandisData</w:t>
      </w:r>
      <w:bookmarkEnd w:id="376"/>
      <w:bookmarkEnd w:id="377"/>
      <w:bookmarkEnd w:id="378"/>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379" w:name="_Toc451248976"/>
      <w:bookmarkStart w:id="380" w:name="_Toc503173351"/>
      <w:bookmarkStart w:id="381" w:name="_Toc516122754"/>
      <w:r>
        <w:t>Timestep</w:t>
      </w:r>
      <w:bookmarkEnd w:id="379"/>
      <w:bookmarkEnd w:id="380"/>
      <w:bookmarkEnd w:id="381"/>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382" w:name="_Toc451248977"/>
      <w:bookmarkStart w:id="383" w:name="_Toc503173352"/>
      <w:bookmarkStart w:id="384" w:name="_Toc516122755"/>
      <w:r w:rsidRPr="00AB26CF">
        <w:t>Species</w:t>
      </w:r>
      <w:bookmarkEnd w:id="382"/>
      <w:bookmarkEnd w:id="383"/>
      <w:bookmarkEnd w:id="384"/>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385" w:name="_Toc451248978"/>
      <w:bookmarkStart w:id="386" w:name="_Toc503173353"/>
      <w:bookmarkStart w:id="387" w:name="_Toc516122756"/>
      <w:r>
        <w:t>Map Name Template</w:t>
      </w:r>
      <w:bookmarkEnd w:id="385"/>
      <w:bookmarkEnd w:id="386"/>
      <w:bookmarkEnd w:id="387"/>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lastRenderedPageBreak/>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4EF1112D" w14:textId="77777777" w:rsidR="001A15A5" w:rsidRPr="00D13B8A" w:rsidRDefault="001A15A5" w:rsidP="001A15A5">
      <w:pPr>
        <w:pStyle w:val="textbody"/>
        <w:ind w:left="1080" w:hanging="360"/>
        <w:rPr>
          <w:rStyle w:val="pl-s"/>
        </w:rPr>
      </w:pPr>
      <w:r w:rsidRPr="00D13B8A">
        <w:rPr>
          <w:rStyle w:val="pl-s"/>
        </w:rPr>
        <w:t xml:space="preserve">WoodySenescence, </w:t>
      </w:r>
      <w:r w:rsidRPr="00D07168">
        <w:rPr>
          <w:rStyle w:val="pl-s"/>
        </w:rPr>
        <w:t>{species}, {timestep}.  Map.  Units: g/m2.</w:t>
      </w:r>
      <w:r>
        <w:rPr>
          <w:rStyle w:val="pl-s"/>
        </w:rPr>
        <w:t xml:space="preserve">  Outputs woody biomass of the species added to woody dead pool. </w:t>
      </w:r>
    </w:p>
    <w:p w14:paraId="1F0CF3C8" w14:textId="012D6ABB" w:rsidR="001A15A5" w:rsidRDefault="001A15A5" w:rsidP="001A15A5">
      <w:pPr>
        <w:pStyle w:val="textbody"/>
        <w:ind w:left="1080" w:hanging="360"/>
        <w:rPr>
          <w:rStyle w:val="pl-s"/>
        </w:rPr>
      </w:pPr>
      <w:r w:rsidRPr="00D13B8A">
        <w:rPr>
          <w:rStyle w:val="pl-s"/>
        </w:rPr>
        <w:t xml:space="preserve">FoliageSenescence, </w:t>
      </w:r>
      <w:r w:rsidRPr="00D07168">
        <w:rPr>
          <w:rStyle w:val="pl-s"/>
        </w:rPr>
        <w:t>{species}, {timestep}.  Map.  Units: g/m2.</w:t>
      </w:r>
      <w:r>
        <w:rPr>
          <w:rStyle w:val="pl-s"/>
        </w:rPr>
        <w:t xml:space="preserve">  Outputs foliage biomass of the species added to litter dead pool.</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lastRenderedPageBreak/>
        <w:t>FoliageSenescence {species}, {timestep}.  Map.  Units: g/m2.</w:t>
      </w:r>
    </w:p>
    <w:p w14:paraId="2D083252" w14:textId="04D28D6A" w:rsidR="009244F4" w:rsidRPr="00D07168" w:rsidRDefault="009244F4" w:rsidP="00E15C05">
      <w:pPr>
        <w:pStyle w:val="textbody"/>
        <w:ind w:left="1080" w:hanging="360"/>
        <w:rPr>
          <w:rStyle w:val="pl-s"/>
        </w:rPr>
      </w:pPr>
      <w:r>
        <w:rPr>
          <w:rStyle w:val="pl-s"/>
        </w:rPr>
        <w:t>CohortBalance</w:t>
      </w:r>
      <w:r w:rsidR="001A15A5">
        <w:rPr>
          <w:rStyle w:val="pl-s"/>
        </w:rPr>
        <w:t>, {filename}.</w:t>
      </w:r>
      <w:r w:rsidRPr="00D07168">
        <w:rPr>
          <w:rStyle w:val="pl-s"/>
        </w:rPr>
        <w:t xml:space="preserve">  </w:t>
      </w:r>
      <w:r w:rsidR="001A15A5">
        <w:rPr>
          <w:rStyle w:val="pl-s"/>
        </w:rPr>
        <w:t>T</w:t>
      </w:r>
      <w:r>
        <w:rPr>
          <w:rStyle w:val="pl-s"/>
        </w:rPr>
        <w: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5A714690" w:rsidR="009244F4" w:rsidRDefault="009244F4" w:rsidP="009244F4">
      <w:pPr>
        <w:pStyle w:val="textbody"/>
        <w:ind w:left="1440"/>
        <w:rPr>
          <w:rStyle w:val="pl-s"/>
        </w:rPr>
      </w:pPr>
      <w:r w:rsidRPr="00412CF5">
        <w:rPr>
          <w:rStyle w:val="pl-s"/>
        </w:rPr>
        <w:t>AverageBelowGround</w:t>
      </w:r>
      <w:r w:rsidR="00BF6814">
        <w:rPr>
          <w:rStyle w:val="pl-s"/>
        </w:rPr>
        <w:t xml:space="preserve"> / site </w:t>
      </w:r>
      <w:r w:rsidRPr="00412CF5">
        <w:rPr>
          <w:rStyle w:val="pl-s"/>
        </w:rPr>
        <w:t>(g/m2)</w:t>
      </w:r>
    </w:p>
    <w:p w14:paraId="3DDC51A9" w14:textId="46ACE24C" w:rsidR="009244F4" w:rsidRDefault="009244F4" w:rsidP="009244F4">
      <w:pPr>
        <w:pStyle w:val="textbody"/>
        <w:ind w:left="1440"/>
        <w:rPr>
          <w:rStyle w:val="pl-s"/>
        </w:rPr>
      </w:pPr>
      <w:r w:rsidRPr="00412CF5">
        <w:rPr>
          <w:rStyle w:val="pl-s"/>
        </w:rPr>
        <w:t>AverageFoliage</w:t>
      </w:r>
      <w:r w:rsidR="00BF6814">
        <w:rPr>
          <w:rStyle w:val="pl-s"/>
        </w:rPr>
        <w:t xml:space="preserve"> / site </w:t>
      </w:r>
      <w:r w:rsidRPr="00412CF5">
        <w:rPr>
          <w:rStyle w:val="pl-s"/>
        </w:rPr>
        <w:t>(g/m2)</w:t>
      </w:r>
    </w:p>
    <w:p w14:paraId="48359D01" w14:textId="71724B3B" w:rsidR="009244F4" w:rsidRDefault="009244F4" w:rsidP="009244F4">
      <w:pPr>
        <w:pStyle w:val="textbody"/>
        <w:ind w:left="1440"/>
        <w:rPr>
          <w:rStyle w:val="pl-s"/>
        </w:rPr>
      </w:pPr>
      <w:r w:rsidRPr="00412CF5">
        <w:rPr>
          <w:rStyle w:val="pl-s"/>
        </w:rPr>
        <w:t>AverageNSC</w:t>
      </w:r>
      <w:r w:rsidR="00BF6814">
        <w:rPr>
          <w:rStyle w:val="pl-s"/>
        </w:rPr>
        <w:t xml:space="preserve"> / site </w:t>
      </w:r>
      <w:r w:rsidRPr="00412CF5">
        <w:rPr>
          <w:rStyle w:val="pl-s"/>
        </w:rPr>
        <w:t>(gC</w:t>
      </w:r>
      <w:r>
        <w:rPr>
          <w:rStyle w:val="pl-s"/>
        </w:rPr>
        <w:t>/m2</w:t>
      </w:r>
      <w:r w:rsidRPr="00412CF5">
        <w:rPr>
          <w:rStyle w:val="pl-s"/>
        </w:rPr>
        <w:t>)</w:t>
      </w:r>
    </w:p>
    <w:p w14:paraId="2D5EC4A2" w14:textId="48BD1D87" w:rsidR="001A15A5" w:rsidRPr="00AB26CF" w:rsidRDefault="001A15A5" w:rsidP="009244F4">
      <w:pPr>
        <w:pStyle w:val="textbody"/>
        <w:ind w:left="1440"/>
        <w:rPr>
          <w:rStyle w:val="pl-s"/>
        </w:rPr>
      </w:pPr>
      <w:r>
        <w:rPr>
          <w:rStyle w:val="pl-s"/>
        </w:rPr>
        <w:t>AverageAET</w:t>
      </w:r>
      <w:r w:rsidR="00BF6814">
        <w:rPr>
          <w:rStyle w:val="pl-s"/>
        </w:rPr>
        <w:t xml:space="preserve"> / site </w:t>
      </w:r>
      <w:r>
        <w:rPr>
          <w:rStyle w:val="pl-s"/>
        </w:rPr>
        <w:t>(</w:t>
      </w:r>
      <w:r w:rsidR="00BF6814">
        <w:rPr>
          <w:rStyle w:val="pl-s"/>
        </w:rPr>
        <w:t>mm/yr</w:t>
      </w:r>
      <w:r>
        <w:rPr>
          <w:rStyle w:val="pl-s"/>
        </w:rPr>
        <w:t>)</w:t>
      </w:r>
    </w:p>
    <w:p w14:paraId="765B33CA" w14:textId="77777777" w:rsidR="00387B66" w:rsidRDefault="00387B66" w:rsidP="009244F4">
      <w:pPr>
        <w:pStyle w:val="textbody"/>
        <w:ind w:left="1440"/>
        <w:rPr>
          <w:rStyle w:val="pl-s"/>
        </w:rPr>
      </w:pPr>
    </w:p>
    <w:p w14:paraId="23DECC23" w14:textId="5106F55A" w:rsidR="00387B66" w:rsidRPr="00AB26CF" w:rsidRDefault="00387B66" w:rsidP="000B1910">
      <w:pPr>
        <w:pStyle w:val="textbody"/>
        <w:ind w:left="1080" w:hanging="360"/>
        <w:rPr>
          <w:rStyle w:val="pl-s"/>
        </w:rPr>
      </w:pPr>
      <w:r>
        <w:rPr>
          <w:rStyle w:val="pl-s"/>
        </w:rPr>
        <w:t xml:space="preserve">NOTE: </w:t>
      </w:r>
      <w:r w:rsidR="000B1910">
        <w:rPr>
          <w:rStyle w:val="pl-s"/>
        </w:rPr>
        <w:t xml:space="preserve">for variables denoted Monthlyxxx,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p>
    <w:p w14:paraId="5CFF895F" w14:textId="50F2F9D0" w:rsidR="00F13975" w:rsidRDefault="00F13975" w:rsidP="00F13975">
      <w:pPr>
        <w:pStyle w:val="Heading1"/>
      </w:pPr>
      <w:bookmarkStart w:id="388" w:name="_Toc503173354"/>
      <w:bookmarkStart w:id="389" w:name="_Toc516122757"/>
      <w:r>
        <w:lastRenderedPageBreak/>
        <w:t xml:space="preserve">Input File – </w:t>
      </w:r>
      <w:r w:rsidRPr="00F13975">
        <w:t>PNEToutputsites</w:t>
      </w:r>
      <w:bookmarkEnd w:id="388"/>
      <w:bookmarkEnd w:id="389"/>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90" w:name="_Toc503173355"/>
      <w:bookmarkStart w:id="391" w:name="_Toc516122758"/>
      <w:r>
        <w:t>Example file:</w:t>
      </w:r>
      <w:bookmarkEnd w:id="390"/>
      <w:bookmarkEnd w:id="391"/>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92" w:name="_Toc503173356"/>
      <w:bookmarkStart w:id="393" w:name="_Toc516122759"/>
      <w:r>
        <w:t>LandisData</w:t>
      </w:r>
      <w:bookmarkEnd w:id="392"/>
      <w:bookmarkEnd w:id="393"/>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394" w:name="_Toc503173357"/>
      <w:bookmarkStart w:id="395" w:name="_Toc516122760"/>
      <w:r w:rsidRPr="00E1488F">
        <w:t>PnEToutputsites</w:t>
      </w:r>
      <w:bookmarkEnd w:id="394"/>
      <w:bookmarkEnd w:id="395"/>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396" w:name="_Toc503173358"/>
      <w:bookmarkStart w:id="397" w:name="_Toc516122761"/>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72"/>
      <w:bookmarkEnd w:id="396"/>
      <w:bookmarkEnd w:id="397"/>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398" w:name="_Toc503173359"/>
      <w:bookmarkStart w:id="399" w:name="_Toc516122762"/>
      <w:bookmarkStart w:id="400" w:name="_Toc393188861"/>
      <w:r>
        <w:t>Time</w:t>
      </w:r>
      <w:bookmarkEnd w:id="398"/>
      <w:bookmarkEnd w:id="399"/>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401" w:name="_Toc503173360"/>
      <w:bookmarkStart w:id="402" w:name="_Toc516122763"/>
      <w:r>
        <w:t>Ecoregion</w:t>
      </w:r>
      <w:bookmarkEnd w:id="401"/>
      <w:bookmarkEnd w:id="402"/>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403" w:name="_Toc503173361"/>
      <w:bookmarkStart w:id="404" w:name="_Toc516122764"/>
      <w:r>
        <w:t>SoilType</w:t>
      </w:r>
      <w:bookmarkEnd w:id="403"/>
      <w:bookmarkEnd w:id="404"/>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405" w:name="_Toc503173362"/>
      <w:bookmarkStart w:id="406" w:name="_Toc516122765"/>
      <w:r>
        <w:t>NrOfCohorts</w:t>
      </w:r>
      <w:bookmarkEnd w:id="400"/>
      <w:bookmarkEnd w:id="405"/>
      <w:bookmarkEnd w:id="406"/>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407" w:name="_Toc503173363"/>
      <w:bookmarkStart w:id="408" w:name="_Toc516122766"/>
      <w:bookmarkStart w:id="409" w:name="_Toc393188862"/>
      <w:r w:rsidRPr="00215381">
        <w:t>MaxLayerStdev</w:t>
      </w:r>
      <w:bookmarkEnd w:id="407"/>
      <w:bookmarkEnd w:id="408"/>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410" w:name="_Toc503173364"/>
      <w:bookmarkStart w:id="411" w:name="_Toc516122767"/>
      <w:r>
        <w:t>L</w:t>
      </w:r>
      <w:r w:rsidR="00631AA3">
        <w:t>ayers</w:t>
      </w:r>
      <w:bookmarkEnd w:id="410"/>
      <w:bookmarkEnd w:id="411"/>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412" w:name="_Toc503173365"/>
      <w:bookmarkStart w:id="413" w:name="_Toc516122768"/>
      <w:r>
        <w:t>PAR0</w:t>
      </w:r>
      <w:bookmarkEnd w:id="412"/>
      <w:bookmarkEnd w:id="413"/>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36597047" w14:textId="77777777" w:rsidR="00A52A41" w:rsidRDefault="0074741C" w:rsidP="00682A1E">
      <w:pPr>
        <w:pStyle w:val="Heading2"/>
        <w:tabs>
          <w:tab w:val="num" w:pos="0"/>
        </w:tabs>
        <w:ind w:left="648" w:hanging="648"/>
      </w:pPr>
      <w:bookmarkStart w:id="414" w:name="_Toc503173366"/>
      <w:bookmarkStart w:id="415" w:name="_Toc516122769"/>
      <w:r>
        <w:t>Tday</w:t>
      </w:r>
      <w:r w:rsidR="00E034C3">
        <w:t>(C)</w:t>
      </w:r>
      <w:bookmarkEnd w:id="409"/>
      <w:bookmarkEnd w:id="414"/>
      <w:bookmarkEnd w:id="415"/>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416" w:name="_Toc382310236"/>
      <w:bookmarkStart w:id="417" w:name="_Toc393188863"/>
      <w:bookmarkStart w:id="418" w:name="_Toc503173367"/>
      <w:bookmarkStart w:id="419" w:name="_Toc516122770"/>
      <w:bookmarkEnd w:id="416"/>
      <w:r>
        <w:lastRenderedPageBreak/>
        <w:t>Precip(mm_mo)</w:t>
      </w:r>
      <w:bookmarkEnd w:id="417"/>
      <w:bookmarkEnd w:id="418"/>
      <w:bookmarkEnd w:id="419"/>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420" w:name="_Toc382310238"/>
      <w:bookmarkStart w:id="421" w:name="_Toc503173368"/>
      <w:bookmarkStart w:id="422" w:name="_Toc516122771"/>
      <w:bookmarkStart w:id="423" w:name="_Toc393188864"/>
      <w:bookmarkEnd w:id="420"/>
      <w:r>
        <w:t>CO2</w:t>
      </w:r>
      <w:r w:rsidR="00FB6887">
        <w:t>(ppm)</w:t>
      </w:r>
      <w:bookmarkEnd w:id="421"/>
      <w:bookmarkEnd w:id="422"/>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424" w:name="_Toc503173369"/>
      <w:bookmarkStart w:id="425" w:name="_Toc516122772"/>
      <w:r>
        <w:t>O3</w:t>
      </w:r>
      <w:r w:rsidR="00FB6887">
        <w:t>(cum_ppb_h)</w:t>
      </w:r>
      <w:bookmarkEnd w:id="424"/>
      <w:bookmarkEnd w:id="425"/>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426" w:name="_Toc503173370"/>
      <w:bookmarkStart w:id="427" w:name="_Toc516122773"/>
      <w:r>
        <w:t>RunOff(mm_mo)</w:t>
      </w:r>
      <w:bookmarkEnd w:id="423"/>
      <w:bookmarkEnd w:id="426"/>
      <w:bookmarkEnd w:id="427"/>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428" w:name="_Toc382310241"/>
      <w:bookmarkStart w:id="429" w:name="_Toc503173372"/>
      <w:bookmarkStart w:id="430" w:name="_Toc516122774"/>
      <w:bookmarkStart w:id="431" w:name="_Toc393188866"/>
      <w:bookmarkEnd w:id="428"/>
      <w:r>
        <w:t>Leakage(mm)</w:t>
      </w:r>
      <w:bookmarkEnd w:id="429"/>
      <w:bookmarkEnd w:id="430"/>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432" w:name="_Toc503173373"/>
      <w:bookmarkStart w:id="433" w:name="_Toc516122775"/>
      <w:r>
        <w:t>PET(mm)</w:t>
      </w:r>
      <w:bookmarkEnd w:id="432"/>
      <w:bookmarkEnd w:id="433"/>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434" w:name="_Toc503173374"/>
      <w:bookmarkStart w:id="435" w:name="_Toc516122776"/>
      <w:r>
        <w:t>Evaporation(mm)</w:t>
      </w:r>
      <w:bookmarkEnd w:id="434"/>
      <w:bookmarkEnd w:id="435"/>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436" w:name="_Toc503173375"/>
      <w:bookmarkStart w:id="437" w:name="_Toc516122777"/>
      <w:r>
        <w:t>Transpiration(mm</w:t>
      </w:r>
      <w:r w:rsidR="00576040">
        <w:t>)</w:t>
      </w:r>
      <w:bookmarkEnd w:id="431"/>
      <w:bookmarkEnd w:id="436"/>
      <w:bookmarkEnd w:id="437"/>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438" w:name="_Toc382310243"/>
      <w:bookmarkStart w:id="439" w:name="_Toc503173376"/>
      <w:bookmarkStart w:id="440" w:name="_Toc516122778"/>
      <w:bookmarkStart w:id="441" w:name="_Toc393188867"/>
      <w:bookmarkEnd w:id="438"/>
      <w:r>
        <w:t>Interception(mm)</w:t>
      </w:r>
      <w:bookmarkEnd w:id="439"/>
      <w:bookmarkEnd w:id="440"/>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442" w:name="_Toc503173377"/>
      <w:bookmarkStart w:id="443" w:name="_Toc516122779"/>
      <w:r>
        <w:t>PrecLoss</w:t>
      </w:r>
      <w:r w:rsidR="00BF6814">
        <w:t>(mm</w:t>
      </w:r>
      <w:r>
        <w:t>/</w:t>
      </w:r>
      <w:r w:rsidR="00BF6814">
        <w:t>mo)</w:t>
      </w:r>
      <w:bookmarkEnd w:id="442"/>
      <w:bookmarkEnd w:id="443"/>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444" w:name="_Toc382310245"/>
      <w:bookmarkStart w:id="445" w:name="_Toc393188868"/>
      <w:bookmarkStart w:id="446" w:name="_Toc503173378"/>
      <w:bookmarkStart w:id="447" w:name="_Toc516122780"/>
      <w:bookmarkEnd w:id="441"/>
      <w:bookmarkEnd w:id="444"/>
      <w:r w:rsidRPr="00D31F89">
        <w:t>Water</w:t>
      </w:r>
      <w:r w:rsidR="00E034C3">
        <w:t>(mm)</w:t>
      </w:r>
      <w:bookmarkEnd w:id="445"/>
      <w:bookmarkEnd w:id="446"/>
      <w:bookmarkEnd w:id="447"/>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448" w:name="_Toc382310247"/>
      <w:bookmarkStart w:id="449" w:name="_Toc503173379"/>
      <w:bookmarkStart w:id="450" w:name="_Toc516122781"/>
      <w:bookmarkStart w:id="451" w:name="_Toc393188869"/>
      <w:bookmarkEnd w:id="448"/>
      <w:r>
        <w:t>P</w:t>
      </w:r>
      <w:r w:rsidR="00B80918">
        <w:t>ressureHead(m</w:t>
      </w:r>
      <w:r>
        <w:t>)</w:t>
      </w:r>
      <w:bookmarkEnd w:id="449"/>
      <w:bookmarkEnd w:id="450"/>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452" w:name="_Toc503173380"/>
      <w:bookmarkStart w:id="453" w:name="_Toc516122782"/>
      <w:r w:rsidRPr="00DA0A52">
        <w:t>SnowPack (mm)</w:t>
      </w:r>
      <w:bookmarkEnd w:id="451"/>
      <w:bookmarkEnd w:id="452"/>
      <w:bookmarkEnd w:id="453"/>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454" w:name="_Toc393188870"/>
      <w:bookmarkStart w:id="455" w:name="_Toc503173381"/>
      <w:bookmarkStart w:id="456" w:name="_Toc516122783"/>
      <w:r>
        <w:t>LAI</w:t>
      </w:r>
      <w:r w:rsidR="00E034C3">
        <w:t>(m2)</w:t>
      </w:r>
      <w:bookmarkEnd w:id="454"/>
      <w:bookmarkEnd w:id="455"/>
      <w:bookmarkEnd w:id="456"/>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457" w:name="_Toc382310250"/>
      <w:bookmarkStart w:id="458" w:name="_Toc393188871"/>
      <w:bookmarkStart w:id="459" w:name="_Toc503173382"/>
      <w:bookmarkStart w:id="460" w:name="_Toc516122784"/>
      <w:bookmarkEnd w:id="457"/>
      <w:r>
        <w:t>VPD</w:t>
      </w:r>
      <w:r w:rsidR="00E034C3">
        <w:t>(kPa)</w:t>
      </w:r>
      <w:bookmarkEnd w:id="458"/>
      <w:bookmarkEnd w:id="459"/>
      <w:bookmarkEnd w:id="460"/>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61" w:name="_Toc382310252"/>
      <w:bookmarkStart w:id="462" w:name="_Toc393188872"/>
      <w:bookmarkStart w:id="463" w:name="_Toc503173383"/>
      <w:bookmarkStart w:id="464" w:name="_Toc516122785"/>
      <w:bookmarkEnd w:id="461"/>
      <w:r>
        <w:t>GrossPsn</w:t>
      </w:r>
      <w:r w:rsidR="00E034C3">
        <w:t>(gC/mo)</w:t>
      </w:r>
      <w:bookmarkEnd w:id="462"/>
      <w:bookmarkEnd w:id="463"/>
      <w:bookmarkEnd w:id="464"/>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465" w:name="_Toc393188873"/>
      <w:bookmarkStart w:id="466" w:name="_Toc503173384"/>
      <w:bookmarkStart w:id="467" w:name="_Toc516122786"/>
      <w:r>
        <w:t>NetPsn</w:t>
      </w:r>
      <w:r w:rsidR="00E034C3">
        <w:t>(gC/mo)</w:t>
      </w:r>
      <w:bookmarkEnd w:id="465"/>
      <w:bookmarkEnd w:id="466"/>
      <w:bookmarkEnd w:id="467"/>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468" w:name="_Toc393188874"/>
      <w:bookmarkStart w:id="469" w:name="_Toc503173385"/>
      <w:bookmarkStart w:id="470" w:name="_Toc516122787"/>
      <w:r>
        <w:t>Maintenance</w:t>
      </w:r>
      <w:r w:rsidR="00A920A5">
        <w:t>Resp</w:t>
      </w:r>
      <w:r w:rsidR="006A01C9">
        <w:t>iration</w:t>
      </w:r>
      <w:r w:rsidR="00E034C3">
        <w:t>(gC/mo)</w:t>
      </w:r>
      <w:bookmarkEnd w:id="468"/>
      <w:bookmarkEnd w:id="469"/>
      <w:bookmarkEnd w:id="470"/>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471" w:name="_Toc382310257"/>
      <w:bookmarkStart w:id="472" w:name="_Toc393188876"/>
      <w:bookmarkStart w:id="473" w:name="_Toc503173386"/>
      <w:bookmarkStart w:id="474" w:name="_Toc516122788"/>
      <w:bookmarkEnd w:id="471"/>
      <w:r>
        <w:t>Wood</w:t>
      </w:r>
      <w:r w:rsidR="00576040">
        <w:t>(gDW)</w:t>
      </w:r>
      <w:bookmarkEnd w:id="472"/>
      <w:bookmarkEnd w:id="473"/>
      <w:bookmarkEnd w:id="474"/>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475" w:name="_Toc382310259"/>
      <w:bookmarkStart w:id="476" w:name="_Toc393188877"/>
      <w:bookmarkStart w:id="477" w:name="_Toc503173387"/>
      <w:bookmarkStart w:id="478" w:name="_Toc516122789"/>
      <w:bookmarkEnd w:id="475"/>
      <w:r>
        <w:t>Root</w:t>
      </w:r>
      <w:r w:rsidR="00BA09BA">
        <w:t>(gDW)</w:t>
      </w:r>
      <w:bookmarkEnd w:id="476"/>
      <w:bookmarkEnd w:id="477"/>
      <w:bookmarkEnd w:id="478"/>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479" w:name="_Toc393188878"/>
      <w:bookmarkStart w:id="480" w:name="_Toc503173388"/>
      <w:bookmarkStart w:id="481" w:name="_Toc516122790"/>
      <w:r>
        <w:t>Fol</w:t>
      </w:r>
      <w:r w:rsidR="00BA09BA">
        <w:t>(gDW)</w:t>
      </w:r>
      <w:bookmarkEnd w:id="479"/>
      <w:bookmarkEnd w:id="480"/>
      <w:bookmarkEnd w:id="481"/>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482" w:name="_Toc393188879"/>
      <w:bookmarkStart w:id="483" w:name="_Toc503173389"/>
      <w:bookmarkStart w:id="484" w:name="_Toc516122791"/>
      <w:r>
        <w:lastRenderedPageBreak/>
        <w:t>NSC</w:t>
      </w:r>
      <w:r w:rsidR="00BA09BA">
        <w:t>(gC)</w:t>
      </w:r>
      <w:bookmarkEnd w:id="482"/>
      <w:bookmarkEnd w:id="483"/>
      <w:bookmarkEnd w:id="484"/>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485" w:name="_Toc503173390"/>
      <w:bookmarkStart w:id="486" w:name="_Toc516122792"/>
      <w:r w:rsidRPr="002359D6">
        <w:t>HeteroResp(gC_mo</w:t>
      </w:r>
      <w:r>
        <w:t>)</w:t>
      </w:r>
      <w:bookmarkEnd w:id="485"/>
      <w:bookmarkEnd w:id="486"/>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487" w:name="_Toc382310263"/>
      <w:bookmarkStart w:id="488" w:name="_Toc393188880"/>
      <w:bookmarkStart w:id="489" w:name="_Toc503173391"/>
      <w:bookmarkStart w:id="490" w:name="_Toc516122793"/>
      <w:bookmarkEnd w:id="487"/>
      <w:r>
        <w:t>Litter</w:t>
      </w:r>
      <w:r w:rsidR="00BA09BA">
        <w:t>(gDW</w:t>
      </w:r>
      <w:r w:rsidR="00FB6887">
        <w:t>/m</w:t>
      </w:r>
      <w:r w:rsidR="00FB6887">
        <w:rPr>
          <w:vertAlign w:val="superscript"/>
        </w:rPr>
        <w:t>2</w:t>
      </w:r>
      <w:r w:rsidR="00BA09BA">
        <w:t>)</w:t>
      </w:r>
      <w:bookmarkEnd w:id="488"/>
      <w:bookmarkEnd w:id="489"/>
      <w:bookmarkEnd w:id="490"/>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491" w:name="_Toc393188881"/>
      <w:bookmarkStart w:id="492" w:name="_Toc503173392"/>
      <w:bookmarkStart w:id="493" w:name="_Toc516122794"/>
      <w:r>
        <w:t>CWD</w:t>
      </w:r>
      <w:r w:rsidR="00BA09BA">
        <w:t>(gDW/m</w:t>
      </w:r>
      <w:r w:rsidR="00BA09BA" w:rsidRPr="00D26DDA">
        <w:rPr>
          <w:vertAlign w:val="superscript"/>
        </w:rPr>
        <w:t>2</w:t>
      </w:r>
      <w:r w:rsidR="00BA09BA" w:rsidRPr="00D26DDA">
        <w:t>)</w:t>
      </w:r>
      <w:bookmarkEnd w:id="491"/>
      <w:bookmarkEnd w:id="492"/>
      <w:bookmarkEnd w:id="493"/>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494" w:name="_Toc503173393"/>
      <w:bookmarkStart w:id="495" w:name="_Toc516122795"/>
      <w:r>
        <w:t>WoodySenescence (gDW/m</w:t>
      </w:r>
      <w:r>
        <w:rPr>
          <w:vertAlign w:val="superscript"/>
        </w:rPr>
        <w:t>2</w:t>
      </w:r>
      <w:r>
        <w:t>)</w:t>
      </w:r>
      <w:bookmarkEnd w:id="494"/>
      <w:bookmarkEnd w:id="495"/>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496" w:name="_Toc503173394"/>
      <w:bookmarkStart w:id="497" w:name="_Toc516122796"/>
      <w:r>
        <w:t>FoliageSenescence (gDW/m</w:t>
      </w:r>
      <w:r>
        <w:rPr>
          <w:vertAlign w:val="superscript"/>
        </w:rPr>
        <w:t>2</w:t>
      </w:r>
      <w:r>
        <w:t>)</w:t>
      </w:r>
      <w:bookmarkEnd w:id="496"/>
      <w:bookmarkEnd w:id="497"/>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498" w:name="_Toc503173395"/>
      <w:bookmarkStart w:id="499" w:name="_Toc516122797"/>
      <w:r>
        <w:t>Sub</w:t>
      </w:r>
      <w:r w:rsidR="00FB6887">
        <w:t>canopyPAR</w:t>
      </w:r>
      <w:bookmarkEnd w:id="498"/>
      <w:bookmarkEnd w:id="499"/>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500" w:name="_Toc393188882"/>
      <w:bookmarkStart w:id="501" w:name="_Toc503173396"/>
      <w:bookmarkStart w:id="502" w:name="_Toc516122798"/>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500"/>
      <w:bookmarkEnd w:id="501"/>
      <w:bookmarkEnd w:id="502"/>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503" w:name="_Toc503173397"/>
      <w:bookmarkStart w:id="504" w:name="_Toc516122799"/>
      <w:bookmarkStart w:id="505" w:name="_Toc393188883"/>
      <w:r>
        <w:t>Time(yr)</w:t>
      </w:r>
      <w:bookmarkEnd w:id="503"/>
      <w:bookmarkEnd w:id="504"/>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506" w:name="_Toc503173398"/>
      <w:bookmarkStart w:id="507" w:name="_Toc516122800"/>
      <w:r>
        <w:t>Age</w:t>
      </w:r>
      <w:bookmarkEnd w:id="505"/>
      <w:r w:rsidR="006F26F6">
        <w:t>(yr)</w:t>
      </w:r>
      <w:bookmarkEnd w:id="506"/>
      <w:bookmarkEnd w:id="507"/>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508" w:name="_Toc503173399"/>
      <w:bookmarkStart w:id="509" w:name="_Toc516122801"/>
      <w:r>
        <w:t>Top</w:t>
      </w:r>
      <w:r w:rsidR="00291E4B">
        <w:t>Layer</w:t>
      </w:r>
      <w:r w:rsidR="006F26F6">
        <w:t>(-)</w:t>
      </w:r>
      <w:bookmarkEnd w:id="508"/>
      <w:bookmarkEnd w:id="509"/>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510" w:name="_Toc393188887"/>
      <w:bookmarkStart w:id="511" w:name="_Toc503173400"/>
      <w:bookmarkStart w:id="512" w:name="_Toc516122802"/>
      <w:r>
        <w:t>LAI</w:t>
      </w:r>
      <w:r w:rsidR="00BA09BA">
        <w:t>(m2)</w:t>
      </w:r>
      <w:bookmarkEnd w:id="510"/>
      <w:bookmarkEnd w:id="511"/>
      <w:bookmarkEnd w:id="512"/>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513" w:name="_Toc393188889"/>
      <w:bookmarkStart w:id="514" w:name="_Toc503173401"/>
      <w:bookmarkStart w:id="515" w:name="_Toc516122803"/>
      <w:r>
        <w:t>GrossPsn</w:t>
      </w:r>
      <w:r w:rsidR="00BA09BA">
        <w:t>(gC/m2/mo)</w:t>
      </w:r>
      <w:bookmarkEnd w:id="513"/>
      <w:bookmarkEnd w:id="514"/>
      <w:bookmarkEnd w:id="515"/>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516" w:name="_Toc393188890"/>
      <w:bookmarkStart w:id="517" w:name="_Toc503173402"/>
      <w:bookmarkStart w:id="518" w:name="_Toc516122804"/>
      <w:r>
        <w:t>FolResp(gC/m2/mo)</w:t>
      </w:r>
      <w:bookmarkEnd w:id="516"/>
      <w:bookmarkEnd w:id="517"/>
      <w:bookmarkEnd w:id="518"/>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519" w:name="_Toc393188891"/>
      <w:bookmarkStart w:id="520" w:name="_Toc503173403"/>
      <w:bookmarkStart w:id="521" w:name="_Toc516122805"/>
      <w:r>
        <w:t>MaintResp(gC/m2/mo)</w:t>
      </w:r>
      <w:bookmarkEnd w:id="519"/>
      <w:bookmarkEnd w:id="520"/>
      <w:bookmarkEnd w:id="521"/>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522" w:name="_Toc393188892"/>
      <w:bookmarkStart w:id="523" w:name="_Toc503173404"/>
      <w:bookmarkStart w:id="524" w:name="_Toc516122806"/>
      <w:r>
        <w:t>NetPsn</w:t>
      </w:r>
      <w:r w:rsidR="00BA09BA">
        <w:t>(gC/m2/mo)</w:t>
      </w:r>
      <w:bookmarkEnd w:id="522"/>
      <w:bookmarkEnd w:id="523"/>
      <w:bookmarkEnd w:id="524"/>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525" w:name="_Toc393188900"/>
      <w:bookmarkStart w:id="526" w:name="_Toc503173405"/>
      <w:bookmarkStart w:id="527" w:name="_Toc516122807"/>
      <w:bookmarkStart w:id="528" w:name="_Toc393188893"/>
      <w:r>
        <w:lastRenderedPageBreak/>
        <w:t>Transpiration(mm/mo)</w:t>
      </w:r>
      <w:bookmarkEnd w:id="525"/>
      <w:bookmarkEnd w:id="526"/>
      <w:bookmarkEnd w:id="527"/>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529" w:name="_Toc393188898"/>
      <w:bookmarkStart w:id="530" w:name="_Toc503173406"/>
      <w:bookmarkStart w:id="531" w:name="_Toc516122808"/>
      <w:bookmarkEnd w:id="528"/>
      <w:r>
        <w:t>WUE</w:t>
      </w:r>
      <w:r w:rsidR="00E55AA8">
        <w:t>(g/mm)</w:t>
      </w:r>
      <w:bookmarkEnd w:id="529"/>
      <w:bookmarkEnd w:id="530"/>
      <w:bookmarkEnd w:id="531"/>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532" w:name="_Toc393188901"/>
      <w:bookmarkStart w:id="533" w:name="_Toc503173407"/>
      <w:bookmarkStart w:id="534" w:name="_Toc516122809"/>
      <w:r>
        <w:t>Fol</w:t>
      </w:r>
      <w:r w:rsidR="00E55AA8">
        <w:t>(gDW/m</w:t>
      </w:r>
      <w:r w:rsidR="00E55AA8" w:rsidRPr="00D26DDA">
        <w:rPr>
          <w:vertAlign w:val="superscript"/>
        </w:rPr>
        <w:t>2</w:t>
      </w:r>
      <w:r w:rsidR="00E55AA8" w:rsidRPr="00D26DDA">
        <w:t>)</w:t>
      </w:r>
      <w:bookmarkEnd w:id="532"/>
      <w:bookmarkEnd w:id="533"/>
      <w:bookmarkEnd w:id="534"/>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535" w:name="_Toc393188902"/>
      <w:bookmarkStart w:id="536" w:name="_Toc503173408"/>
      <w:bookmarkStart w:id="537" w:name="_Toc516122810"/>
      <w:r>
        <w:t>Root</w:t>
      </w:r>
      <w:r w:rsidR="00E55AA8">
        <w:t>(gDW/m</w:t>
      </w:r>
      <w:r w:rsidR="00E55AA8" w:rsidRPr="00D26DDA">
        <w:rPr>
          <w:vertAlign w:val="superscript"/>
        </w:rPr>
        <w:t>2</w:t>
      </w:r>
      <w:r w:rsidR="00E55AA8" w:rsidRPr="00D26DDA">
        <w:t>)</w:t>
      </w:r>
      <w:bookmarkEnd w:id="535"/>
      <w:bookmarkEnd w:id="536"/>
      <w:bookmarkEnd w:id="537"/>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538" w:name="_Toc393188903"/>
      <w:bookmarkStart w:id="539" w:name="_Toc503173409"/>
      <w:bookmarkStart w:id="540" w:name="_Toc516122811"/>
      <w:r>
        <w:t>Wood</w:t>
      </w:r>
      <w:r w:rsidR="00E55AA8">
        <w:t>(gDW/m</w:t>
      </w:r>
      <w:r w:rsidR="00E55AA8" w:rsidRPr="00D26DDA">
        <w:rPr>
          <w:vertAlign w:val="superscript"/>
        </w:rPr>
        <w:t>2</w:t>
      </w:r>
      <w:r w:rsidR="00E55AA8" w:rsidRPr="00D26DDA">
        <w:t>)</w:t>
      </w:r>
      <w:bookmarkEnd w:id="538"/>
      <w:bookmarkEnd w:id="539"/>
      <w:bookmarkEnd w:id="540"/>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541" w:name="_Toc393188904"/>
      <w:bookmarkStart w:id="542" w:name="_Toc503173410"/>
      <w:bookmarkStart w:id="543" w:name="_Toc516122812"/>
      <w:r>
        <w:t>N</w:t>
      </w:r>
      <w:r w:rsidR="00995734">
        <w:t>S</w:t>
      </w:r>
      <w:r>
        <w:t>C</w:t>
      </w:r>
      <w:r w:rsidR="00E55AA8">
        <w:t>(gC/m</w:t>
      </w:r>
      <w:r w:rsidR="00E55AA8" w:rsidRPr="00D26DDA">
        <w:rPr>
          <w:vertAlign w:val="superscript"/>
        </w:rPr>
        <w:t>2</w:t>
      </w:r>
      <w:r w:rsidR="00E55AA8" w:rsidRPr="00D26DDA">
        <w:t>)</w:t>
      </w:r>
      <w:bookmarkEnd w:id="541"/>
      <w:bookmarkEnd w:id="542"/>
      <w:bookmarkEnd w:id="543"/>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544" w:name="_Toc503173411"/>
      <w:bookmarkStart w:id="545" w:name="_Toc516122813"/>
      <w:bookmarkStart w:id="546" w:name="_Toc393188905"/>
      <w:r>
        <w:t>N</w:t>
      </w:r>
      <w:r w:rsidR="006F26F6">
        <w:t>S</w:t>
      </w:r>
      <w:r>
        <w:t>C</w:t>
      </w:r>
      <w:r w:rsidR="006F26F6">
        <w:t>frac(-</w:t>
      </w:r>
      <w:r w:rsidR="006F26F6" w:rsidRPr="00D26DDA">
        <w:t>)</w:t>
      </w:r>
      <w:bookmarkEnd w:id="544"/>
      <w:bookmarkEnd w:id="545"/>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547" w:name="_Toc503173412"/>
      <w:bookmarkStart w:id="548" w:name="_Toc516122814"/>
      <w:r>
        <w:t>f</w:t>
      </w:r>
      <w:r w:rsidR="00995734">
        <w:t>Water</w:t>
      </w:r>
      <w:r w:rsidR="00E55AA8">
        <w:t>(-)</w:t>
      </w:r>
      <w:bookmarkEnd w:id="546"/>
      <w:bookmarkEnd w:id="547"/>
      <w:bookmarkEnd w:id="548"/>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549" w:name="_Toc503173413"/>
      <w:bookmarkStart w:id="550" w:name="_Toc516122815"/>
      <w:bookmarkStart w:id="551" w:name="_Toc393188906"/>
      <w:r>
        <w:t>fRad</w:t>
      </w:r>
      <w:r w:rsidRPr="00682A1E">
        <w:t>(</w:t>
      </w:r>
      <w:r>
        <w:t>-)</w:t>
      </w:r>
      <w:bookmarkEnd w:id="549"/>
      <w:bookmarkEnd w:id="550"/>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552" w:name="_Toc503173414"/>
      <w:bookmarkStart w:id="553" w:name="_Toc516122816"/>
      <w:r>
        <w:t>fOzone</w:t>
      </w:r>
      <w:r w:rsidRPr="00682A1E">
        <w:t>(</w:t>
      </w:r>
      <w:r>
        <w:t>-)</w:t>
      </w:r>
      <w:bookmarkEnd w:id="552"/>
      <w:bookmarkEnd w:id="553"/>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554" w:name="_Toc503173415"/>
      <w:bookmarkStart w:id="555" w:name="_Toc516122817"/>
      <w:r>
        <w:t>DelAmax(-)</w:t>
      </w:r>
      <w:bookmarkEnd w:id="554"/>
      <w:bookmarkEnd w:id="555"/>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556" w:name="_Toc503173416"/>
      <w:bookmarkStart w:id="557" w:name="_Toc516122818"/>
      <w:r>
        <w:lastRenderedPageBreak/>
        <w:t>f</w:t>
      </w:r>
      <w:r w:rsidR="00E55AA8">
        <w:t>Temp_psn(-)</w:t>
      </w:r>
      <w:bookmarkEnd w:id="551"/>
      <w:bookmarkEnd w:id="556"/>
      <w:bookmarkEnd w:id="557"/>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558" w:name="_Toc393188907"/>
      <w:bookmarkStart w:id="559" w:name="_Toc503173418"/>
      <w:bookmarkStart w:id="560" w:name="_Toc516122819"/>
      <w:r>
        <w:t>f</w:t>
      </w:r>
      <w:r w:rsidR="00E55AA8">
        <w:t>Temp_resp(-)</w:t>
      </w:r>
      <w:bookmarkEnd w:id="558"/>
      <w:bookmarkEnd w:id="559"/>
      <w:bookmarkEnd w:id="560"/>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561" w:name="_Toc393188908"/>
      <w:bookmarkStart w:id="562" w:name="_Toc503173419"/>
      <w:bookmarkStart w:id="563" w:name="_Toc516122820"/>
      <w:r>
        <w:t>fA</w:t>
      </w:r>
      <w:r w:rsidR="00EE0C47">
        <w:t>ge(-)</w:t>
      </w:r>
      <w:bookmarkEnd w:id="561"/>
      <w:bookmarkEnd w:id="562"/>
      <w:bookmarkEnd w:id="563"/>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564" w:name="_Toc503173420"/>
      <w:bookmarkStart w:id="565" w:name="_Toc516122821"/>
      <w:bookmarkStart w:id="566" w:name="_Toc393188909"/>
      <w:r>
        <w:t>LeafOn(-)</w:t>
      </w:r>
      <w:bookmarkEnd w:id="564"/>
      <w:bookmarkEnd w:id="565"/>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567" w:name="_Toc503173421"/>
      <w:bookmarkStart w:id="568" w:name="_Toc516122822"/>
      <w:r>
        <w:t>FActiveBiomass(gDW_gDW)</w:t>
      </w:r>
      <w:bookmarkEnd w:id="567"/>
      <w:bookmarkEnd w:id="568"/>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569" w:name="_Toc503173422"/>
      <w:bookmarkStart w:id="570" w:name="_Toc516122823"/>
      <w:r>
        <w:t>AdjFolN</w:t>
      </w:r>
      <w:r w:rsidR="00520074">
        <w:t>(gN_gC</w:t>
      </w:r>
      <w:r>
        <w:t>)</w:t>
      </w:r>
      <w:bookmarkEnd w:id="569"/>
      <w:bookmarkEnd w:id="570"/>
    </w:p>
    <w:p w14:paraId="25E2D415" w14:textId="724DD160" w:rsidR="00520074" w:rsidRPr="00520074" w:rsidRDefault="00520074" w:rsidP="0023718C">
      <w:pPr>
        <w:pStyle w:val="textbody"/>
        <w:ind w:left="720"/>
      </w:pPr>
      <w:r>
        <w:t>Adjusted foliar nitrogen (gN/gC).  When using the optional FolNInt and FolNSlope parameters, the adjusted FolN can be different from the species FolN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571" w:name="_Toc503173423"/>
      <w:bookmarkStart w:id="572" w:name="_Toc516122824"/>
      <w:r>
        <w:t>CiModifier(-)</w:t>
      </w:r>
      <w:bookmarkEnd w:id="571"/>
      <w:bookmarkEnd w:id="572"/>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573" w:name="_Toc503173424"/>
      <w:bookmarkStart w:id="574" w:name="_Toc516122825"/>
      <w:r>
        <w:t>AdjHalfSat(-)</w:t>
      </w:r>
      <w:bookmarkEnd w:id="573"/>
      <w:bookmarkEnd w:id="574"/>
    </w:p>
    <w:p w14:paraId="5FB2071E" w14:textId="52B492A2" w:rsidR="00520074" w:rsidRPr="00520074" w:rsidRDefault="00520074" w:rsidP="0023718C">
      <w:pPr>
        <w:pStyle w:val="textbody"/>
        <w:ind w:left="720"/>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63E92D9D" w14:textId="10DA4644" w:rsidR="00D84C37" w:rsidRDefault="000F375C" w:rsidP="00682A1E">
      <w:pPr>
        <w:pStyle w:val="Heading1"/>
      </w:pPr>
      <w:bookmarkStart w:id="575" w:name="_Toc393188910"/>
      <w:bookmarkStart w:id="576" w:name="_Toc503173425"/>
      <w:bookmarkStart w:id="577" w:name="_Toc516122826"/>
      <w:bookmarkEnd w:id="566"/>
      <w:r>
        <w:lastRenderedPageBreak/>
        <w:t xml:space="preserve">Output file </w:t>
      </w:r>
      <w:r w:rsidR="0055593B">
        <w:t>–</w:t>
      </w:r>
      <w:bookmarkEnd w:id="575"/>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576"/>
      <w:bookmarkEnd w:id="577"/>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578" w:name="_Toc503173426"/>
      <w:bookmarkStart w:id="579" w:name="_Toc516122827"/>
      <w:r>
        <w:t>Year</w:t>
      </w:r>
      <w:bookmarkEnd w:id="578"/>
      <w:bookmarkEnd w:id="579"/>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580" w:name="_Toc503173427"/>
      <w:bookmarkStart w:id="581" w:name="_Toc516122828"/>
      <w:r>
        <w:t>Species</w:t>
      </w:r>
      <w:bookmarkEnd w:id="580"/>
      <w:bookmarkEnd w:id="581"/>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582" w:name="_Toc503173428"/>
      <w:bookmarkStart w:id="583" w:name="_Toc516122829"/>
      <w:r>
        <w:t>Pest</w:t>
      </w:r>
      <w:bookmarkEnd w:id="582"/>
      <w:bookmarkEnd w:id="583"/>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584" w:name="_Toc503173429"/>
      <w:bookmarkStart w:id="585" w:name="_Toc516122830"/>
      <w:r>
        <w:t>fWater</w:t>
      </w:r>
      <w:bookmarkEnd w:id="584"/>
      <w:bookmarkEnd w:id="585"/>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586" w:name="_Toc503173430"/>
      <w:bookmarkStart w:id="587" w:name="_Toc516122831"/>
      <w:r>
        <w:t>fRad</w:t>
      </w:r>
      <w:bookmarkEnd w:id="586"/>
      <w:bookmarkEnd w:id="587"/>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588" w:name="_Toc503173431"/>
      <w:bookmarkStart w:id="589" w:name="_Toc516122832"/>
      <w:r>
        <w:t>Est</w:t>
      </w:r>
      <w:bookmarkEnd w:id="588"/>
      <w:bookmarkEnd w:id="589"/>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590" w:name="_Toc503173432"/>
      <w:bookmarkStart w:id="591" w:name="_Toc516122833"/>
      <w:r>
        <w:lastRenderedPageBreak/>
        <w:t xml:space="preserve">Appendix. </w:t>
      </w:r>
      <w:r w:rsidR="00CD1DC2">
        <w:t xml:space="preserve"> </w:t>
      </w:r>
      <w:r w:rsidRPr="00864A39">
        <w:t>Calibration tips.</w:t>
      </w:r>
      <w:bookmarkEnd w:id="590"/>
      <w:bookmarkEnd w:id="591"/>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77777777" w:rsidR="00E75030" w:rsidRDefault="00E75030" w:rsidP="00E75030">
      <w:pPr>
        <w:rPr>
          <w:b/>
        </w:rPr>
      </w:pPr>
      <w:r>
        <w:rPr>
          <w:b/>
        </w:rPr>
        <w:t xml:space="preserve">Eric Gustafson </w:t>
      </w:r>
      <w:r w:rsidRPr="008E5CC6">
        <w:t>(egustafson@fs.fed.us)</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DVPD2)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20" w:history="1">
        <w:r w:rsidR="00981EB6" w:rsidRPr="009B2E98">
          <w:rPr>
            <w:rStyle w:val="Hyperlink"/>
          </w:rPr>
          <w:t>www.landis-ii.org</w:t>
        </w:r>
      </w:hyperlink>
      <w:hyperlink r:id="rId21"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t>max</w:t>
      </w:r>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abiebals</w:t>
      </w:r>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acerrubr</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acersacc</w:t>
      </w:r>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betualle</w:t>
      </w:r>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betupapy</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lastRenderedPageBreak/>
        <w:t>carycord</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fagugran</w:t>
      </w:r>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fraxamer</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fraxnigr</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fraxpenn</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larilari</w:t>
      </w:r>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piceglau</w:t>
      </w:r>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picemari</w:t>
      </w:r>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pinubank</w:t>
      </w:r>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pinuresi</w:t>
      </w:r>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pinustro</w:t>
      </w:r>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popubals</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popugran</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poputrem</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prunsero</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queralba</w:t>
      </w:r>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querelli</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quermacr</w:t>
      </w:r>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querrubr</w:t>
      </w:r>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quervelu</w:t>
      </w:r>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thujocci</w:t>
      </w:r>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tiliamer</w:t>
      </w:r>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tsugcana</w:t>
      </w:r>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castdent</w:t>
      </w:r>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caryglab</w:t>
      </w:r>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lirituli</w:t>
      </w:r>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magnacum</w:t>
      </w:r>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nysssylv</w:t>
      </w:r>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pinuechi</w:t>
      </w:r>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pinupung</w:t>
      </w:r>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pinurigi</w:t>
      </w:r>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pinuvirg</w:t>
      </w:r>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quercocc</w:t>
      </w:r>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querprin</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robipseu</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sassalbi</w:t>
      </w:r>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ulmuamer</w:t>
      </w:r>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juglnigr</w:t>
      </w:r>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betulent</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caryovat</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ostrvirg</w:t>
      </w:r>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platocci</w:t>
      </w:r>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acerpens</w:t>
      </w:r>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piceabie</w:t>
      </w:r>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picerube</w:t>
      </w:r>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prunpens</w:t>
      </w:r>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E50C1" w14:textId="77777777" w:rsidR="007A264D" w:rsidRDefault="007A264D">
      <w:r>
        <w:separator/>
      </w:r>
    </w:p>
  </w:endnote>
  <w:endnote w:type="continuationSeparator" w:id="0">
    <w:p w14:paraId="11410822" w14:textId="77777777" w:rsidR="007A264D" w:rsidRDefault="007A264D">
      <w:r>
        <w:continuationSeparator/>
      </w:r>
    </w:p>
  </w:endnote>
  <w:endnote w:type="continuationNotice" w:id="1">
    <w:p w14:paraId="1C0A3A33" w14:textId="77777777" w:rsidR="007A264D" w:rsidRDefault="007A26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2F058" w14:textId="77777777" w:rsidR="009E2E2B" w:rsidRDefault="009E2E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9E2E2B" w:rsidRDefault="009E2E2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E11CF">
      <w:rPr>
        <w:rFonts w:ascii="Arial" w:hAnsi="Arial" w:cs="Arial"/>
        <w:noProof/>
      </w:rPr>
      <w:t>50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D9793" w14:textId="77777777" w:rsidR="007A264D" w:rsidRDefault="007A264D">
      <w:r>
        <w:separator/>
      </w:r>
    </w:p>
  </w:footnote>
  <w:footnote w:type="continuationSeparator" w:id="0">
    <w:p w14:paraId="54993B89" w14:textId="77777777" w:rsidR="007A264D" w:rsidRDefault="007A264D">
      <w:r>
        <w:continuationSeparator/>
      </w:r>
    </w:p>
  </w:footnote>
  <w:footnote w:type="continuationNotice" w:id="1">
    <w:p w14:paraId="0031D830" w14:textId="77777777" w:rsidR="007A264D" w:rsidRDefault="007A26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9E2E2B" w:rsidRDefault="009E2E2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0992D7A1" w:rsidR="009E2E2B" w:rsidRDefault="009E2E2B">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v3.0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stafson, Eric -FS">
    <w15:presenceInfo w15:providerId="AD" w15:userId="S-1-5-21-2443529608-3098792306-3041422421-258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1F63D2"/>
    <w:rsid w:val="002004D1"/>
    <w:rsid w:val="002060DE"/>
    <w:rsid w:val="0020662C"/>
    <w:rsid w:val="002066E5"/>
    <w:rsid w:val="0020797A"/>
    <w:rsid w:val="00212018"/>
    <w:rsid w:val="00212BED"/>
    <w:rsid w:val="00215381"/>
    <w:rsid w:val="00221231"/>
    <w:rsid w:val="002224F9"/>
    <w:rsid w:val="00222A2B"/>
    <w:rsid w:val="0023244C"/>
    <w:rsid w:val="002359D6"/>
    <w:rsid w:val="0023718C"/>
    <w:rsid w:val="00240EDC"/>
    <w:rsid w:val="00244EED"/>
    <w:rsid w:val="00247B54"/>
    <w:rsid w:val="00252200"/>
    <w:rsid w:val="00257BDB"/>
    <w:rsid w:val="0026458C"/>
    <w:rsid w:val="00274343"/>
    <w:rsid w:val="00275138"/>
    <w:rsid w:val="00275C81"/>
    <w:rsid w:val="00291E4B"/>
    <w:rsid w:val="00292449"/>
    <w:rsid w:val="002A3831"/>
    <w:rsid w:val="002A3E45"/>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D6277"/>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93B"/>
    <w:rsid w:val="00534564"/>
    <w:rsid w:val="00535AAC"/>
    <w:rsid w:val="00537146"/>
    <w:rsid w:val="00537980"/>
    <w:rsid w:val="00547AC8"/>
    <w:rsid w:val="0055017F"/>
    <w:rsid w:val="005507FF"/>
    <w:rsid w:val="005547AE"/>
    <w:rsid w:val="0055593B"/>
    <w:rsid w:val="00556138"/>
    <w:rsid w:val="0055707B"/>
    <w:rsid w:val="0056102B"/>
    <w:rsid w:val="00563F34"/>
    <w:rsid w:val="005659FC"/>
    <w:rsid w:val="00570272"/>
    <w:rsid w:val="005714C1"/>
    <w:rsid w:val="00571DF8"/>
    <w:rsid w:val="005723EF"/>
    <w:rsid w:val="00572EB2"/>
    <w:rsid w:val="00573911"/>
    <w:rsid w:val="0057575D"/>
    <w:rsid w:val="00576040"/>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E0E0A"/>
    <w:rsid w:val="005E101C"/>
    <w:rsid w:val="005E21B5"/>
    <w:rsid w:val="005E2C6E"/>
    <w:rsid w:val="005E7F5E"/>
    <w:rsid w:val="005F1C85"/>
    <w:rsid w:val="005F5728"/>
    <w:rsid w:val="00601BDD"/>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3794"/>
    <w:rsid w:val="006D49CB"/>
    <w:rsid w:val="006D5F0A"/>
    <w:rsid w:val="006D6F7B"/>
    <w:rsid w:val="006E11CF"/>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264D"/>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2B8A"/>
    <w:rsid w:val="00887C5D"/>
    <w:rsid w:val="00887F23"/>
    <w:rsid w:val="00890BCB"/>
    <w:rsid w:val="008A0085"/>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7719"/>
    <w:rsid w:val="009805D3"/>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2E2B"/>
    <w:rsid w:val="009E5613"/>
    <w:rsid w:val="009E7F4E"/>
    <w:rsid w:val="009F14F6"/>
    <w:rsid w:val="009F37B5"/>
    <w:rsid w:val="009F43F4"/>
    <w:rsid w:val="00A06EE3"/>
    <w:rsid w:val="00A07341"/>
    <w:rsid w:val="00A07668"/>
    <w:rsid w:val="00A079AF"/>
    <w:rsid w:val="00A07A4C"/>
    <w:rsid w:val="00A13572"/>
    <w:rsid w:val="00A14AE8"/>
    <w:rsid w:val="00A2182A"/>
    <w:rsid w:val="00A25E00"/>
    <w:rsid w:val="00A31E7C"/>
    <w:rsid w:val="00A3278F"/>
    <w:rsid w:val="00A357B9"/>
    <w:rsid w:val="00A41187"/>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69A4"/>
    <w:rsid w:val="00AF2252"/>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1061"/>
    <w:rsid w:val="00C616E2"/>
    <w:rsid w:val="00C644B6"/>
    <w:rsid w:val="00C65FF7"/>
    <w:rsid w:val="00C6607F"/>
    <w:rsid w:val="00C70E03"/>
    <w:rsid w:val="00C72AC0"/>
    <w:rsid w:val="00C73569"/>
    <w:rsid w:val="00C73E59"/>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DE3"/>
    <w:rsid w:val="00E70173"/>
    <w:rsid w:val="00E739CD"/>
    <w:rsid w:val="00E75030"/>
    <w:rsid w:val="00E8135F"/>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155"/>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7DE7"/>
    <w:rsid w:val="00FC641B"/>
    <w:rsid w:val="00FC7B49"/>
    <w:rsid w:val="00FD3E0B"/>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sciencedirect.com/science/article/pii/S0304380008005747"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landis-ii.org/extensions/pnet-succession" TargetMode="External"/><Relationship Id="rId7" Type="http://schemas.openxmlformats.org/officeDocument/2006/relationships/footnotes" Target="footnotes.xml"/><Relationship Id="rId12" Type="http://schemas.openxmlformats.org/officeDocument/2006/relationships/hyperlink" Target="http://www.landis-ii.org/extensions/pnet-succession" TargetMode="External"/><Relationship Id="rId17" Type="http://schemas.openxmlformats.org/officeDocument/2006/relationships/hyperlink" Target="http://www.sciencedirect.com/science/article/pii/S0304380008005747"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hyperlink" Target="http://www.landis-i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www.wcc.nrcs.usda.gov/ftpref/wntsc/H&amp;H/NEHhydrology/ch11.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1D8C5-1F68-425D-B7F0-0E9B6A8118DC}">
  <ds:schemaRefs>
    <ds:schemaRef ds:uri="http://schemas.openxmlformats.org/officeDocument/2006/bibliography"/>
  </ds:schemaRefs>
</ds:datastoreItem>
</file>

<file path=customXml/itemProps2.xml><?xml version="1.0" encoding="utf-8"?>
<ds:datastoreItem xmlns:ds="http://schemas.openxmlformats.org/officeDocument/2006/customXml" ds:itemID="{456F879A-97B3-42DB-A121-4AD4F4584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67</Pages>
  <Words>18895</Words>
  <Characters>107708</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University of Wisconsin-Madison</Company>
  <LinksUpToDate>false</LinksUpToDate>
  <CharactersWithSpaces>126351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dc:creator>
  <cp:keywords/>
  <dc:description/>
  <cp:lastModifiedBy>Gustafson, Eric -FS</cp:lastModifiedBy>
  <cp:revision>4</cp:revision>
  <cp:lastPrinted>2018-01-08T14:07:00Z</cp:lastPrinted>
  <dcterms:created xsi:type="dcterms:W3CDTF">2018-07-31T18:03:00Z</dcterms:created>
  <dcterms:modified xsi:type="dcterms:W3CDTF">2018-08-01T13:01:00Z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